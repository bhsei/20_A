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A5CFC" w14:textId="77777777" w:rsidR="003165EF" w:rsidRPr="00987503" w:rsidRDefault="003165EF" w:rsidP="009F730B">
      <w:pPr>
        <w:pStyle w:val="1"/>
        <w:rPr>
          <w:rFonts w:ascii="Times New Roman" w:hAnsi="Times New Roman"/>
        </w:rPr>
      </w:pPr>
    </w:p>
    <w:p w14:paraId="49A9F834" w14:textId="77777777" w:rsidR="003165EF" w:rsidRPr="00987503" w:rsidRDefault="003165EF" w:rsidP="00A67EF1">
      <w:pPr>
        <w:rPr>
          <w:rFonts w:ascii="Times New Roman" w:hAnsi="Times New Roman"/>
          <w:b/>
          <w:sz w:val="52"/>
          <w:szCs w:val="52"/>
        </w:rPr>
      </w:pPr>
    </w:p>
    <w:p w14:paraId="18A3D216" w14:textId="77777777" w:rsidR="00CF4D97" w:rsidRPr="00987503" w:rsidRDefault="00CF4D97" w:rsidP="008C06EB">
      <w:pPr>
        <w:rPr>
          <w:rFonts w:ascii="Times New Roman" w:hAnsi="Times New Roman"/>
          <w:b/>
          <w:sz w:val="52"/>
          <w:szCs w:val="52"/>
        </w:rPr>
      </w:pPr>
    </w:p>
    <w:p w14:paraId="5FBF5EBF" w14:textId="1713284C" w:rsidR="007847D2" w:rsidRPr="00987503" w:rsidRDefault="003165EF" w:rsidP="003165EF">
      <w:pPr>
        <w:jc w:val="center"/>
        <w:rPr>
          <w:rFonts w:ascii="Times New Roman" w:hAnsi="Times New Roman"/>
          <w:b/>
          <w:sz w:val="52"/>
          <w:szCs w:val="52"/>
        </w:rPr>
      </w:pPr>
      <w:r w:rsidRPr="00987503">
        <w:rPr>
          <w:rFonts w:ascii="Times New Roman" w:hAnsi="Times New Roman"/>
          <w:b/>
          <w:sz w:val="52"/>
          <w:szCs w:val="52"/>
        </w:rPr>
        <w:t>&lt;</w:t>
      </w:r>
      <w:r w:rsidR="00F543AE" w:rsidRPr="00987503">
        <w:rPr>
          <w:rFonts w:ascii="Times New Roman" w:hAnsi="Times New Roman" w:hint="eastAsia"/>
          <w:b/>
          <w:sz w:val="52"/>
          <w:szCs w:val="52"/>
        </w:rPr>
        <w:t>基于</w:t>
      </w:r>
      <w:r w:rsidR="00F543AE" w:rsidRPr="00987503">
        <w:rPr>
          <w:rFonts w:ascii="Times New Roman" w:hAnsi="Times New Roman"/>
          <w:b/>
          <w:sz w:val="52"/>
          <w:szCs w:val="52"/>
        </w:rPr>
        <w:t>PyTorch</w:t>
      </w:r>
      <w:r w:rsidR="00F543AE" w:rsidRPr="00987503">
        <w:rPr>
          <w:rFonts w:ascii="Times New Roman" w:hAnsi="Times New Roman" w:hint="eastAsia"/>
          <w:b/>
          <w:sz w:val="52"/>
          <w:szCs w:val="52"/>
        </w:rPr>
        <w:t>的</w:t>
      </w:r>
      <w:r w:rsidR="00852EE6" w:rsidRPr="00987503">
        <w:rPr>
          <w:rFonts w:ascii="Times New Roman" w:hAnsi="Times New Roman" w:hint="eastAsia"/>
          <w:b/>
          <w:sz w:val="52"/>
          <w:szCs w:val="52"/>
        </w:rPr>
        <w:t>前沿</w:t>
      </w:r>
      <w:r w:rsidR="00F543AE" w:rsidRPr="00987503">
        <w:rPr>
          <w:rFonts w:ascii="Times New Roman" w:hAnsi="Times New Roman" w:hint="eastAsia"/>
          <w:b/>
          <w:sz w:val="52"/>
          <w:szCs w:val="52"/>
        </w:rPr>
        <w:t>深度学习算法集成</w:t>
      </w:r>
      <w:r w:rsidR="00BE3F08" w:rsidRPr="00987503">
        <w:rPr>
          <w:rFonts w:ascii="Times New Roman" w:hAnsi="Times New Roman" w:hint="eastAsia"/>
          <w:b/>
          <w:sz w:val="52"/>
          <w:szCs w:val="52"/>
        </w:rPr>
        <w:t>应用程序接口</w:t>
      </w:r>
      <w:r w:rsidRPr="00987503">
        <w:rPr>
          <w:rFonts w:ascii="Times New Roman" w:hAnsi="Times New Roman"/>
          <w:b/>
          <w:sz w:val="52"/>
          <w:szCs w:val="52"/>
        </w:rPr>
        <w:t>&gt;</w:t>
      </w:r>
    </w:p>
    <w:p w14:paraId="4BA2AD89" w14:textId="77777777" w:rsidR="003165EF" w:rsidRPr="00987503" w:rsidRDefault="003165EF" w:rsidP="003165EF">
      <w:pPr>
        <w:rPr>
          <w:rFonts w:ascii="Times New Roman" w:hAnsi="Times New Roman"/>
          <w:b/>
          <w:sz w:val="18"/>
          <w:szCs w:val="18"/>
        </w:rPr>
      </w:pPr>
    </w:p>
    <w:p w14:paraId="3AE84D0B" w14:textId="77777777" w:rsidR="003165EF" w:rsidRPr="00987503" w:rsidRDefault="003165EF" w:rsidP="003165EF">
      <w:pPr>
        <w:pStyle w:val="aa"/>
        <w:rPr>
          <w:rFonts w:ascii="Times New Roman" w:hAnsi="Times New Roman"/>
          <w:sz w:val="84"/>
          <w:szCs w:val="84"/>
        </w:rPr>
      </w:pPr>
      <w:r w:rsidRPr="00987503">
        <w:rPr>
          <w:rFonts w:ascii="Times New Roman" w:hAnsi="Times New Roman" w:hint="eastAsia"/>
          <w:sz w:val="84"/>
          <w:szCs w:val="84"/>
        </w:rPr>
        <w:t>需求规格说明书</w:t>
      </w:r>
    </w:p>
    <w:p w14:paraId="7CE06487" w14:textId="77777777" w:rsidR="00CF4D97" w:rsidRPr="00987503" w:rsidRDefault="00CF4D97" w:rsidP="00CF4D97">
      <w:pPr>
        <w:rPr>
          <w:rFonts w:ascii="Times New Roman" w:hAnsi="Times New Roman"/>
        </w:rPr>
      </w:pPr>
    </w:p>
    <w:p w14:paraId="477D7E76" w14:textId="77777777" w:rsidR="00CF4D97" w:rsidRPr="00987503" w:rsidRDefault="00CF4D97" w:rsidP="00CF4D97">
      <w:pPr>
        <w:rPr>
          <w:rFonts w:ascii="Times New Roman" w:hAnsi="Times New Roman"/>
        </w:rPr>
      </w:pPr>
    </w:p>
    <w:p w14:paraId="3469529A" w14:textId="77777777" w:rsidR="00CF4D97" w:rsidRPr="00987503" w:rsidRDefault="00CF4D97" w:rsidP="00CF4D97">
      <w:pPr>
        <w:rPr>
          <w:rFonts w:ascii="Times New Roman" w:hAnsi="Times New Roman"/>
        </w:rPr>
      </w:pPr>
    </w:p>
    <w:p w14:paraId="4792C0B3" w14:textId="77777777" w:rsidR="00CF4D97" w:rsidRPr="00987503" w:rsidRDefault="00CF4D97" w:rsidP="00CF4D97">
      <w:pPr>
        <w:rPr>
          <w:rFonts w:ascii="Times New Roman" w:hAnsi="Times New Roman"/>
        </w:rPr>
      </w:pPr>
    </w:p>
    <w:p w14:paraId="63F77C4D" w14:textId="77777777" w:rsidR="00CF4D97" w:rsidRPr="00987503" w:rsidRDefault="00CF4D97" w:rsidP="00CF4D97">
      <w:pPr>
        <w:rPr>
          <w:rFonts w:ascii="Times New Roman" w:hAnsi="Times New Roman"/>
        </w:rPr>
      </w:pPr>
    </w:p>
    <w:p w14:paraId="286877AE" w14:textId="77777777" w:rsidR="00CF4D97" w:rsidRPr="00987503" w:rsidRDefault="00CF4D97" w:rsidP="00CF4D97">
      <w:pPr>
        <w:rPr>
          <w:rFonts w:ascii="Times New Roman" w:hAnsi="Times New Roman"/>
        </w:rPr>
      </w:pPr>
    </w:p>
    <w:p w14:paraId="4AC422A8" w14:textId="77777777" w:rsidR="00CF4D97" w:rsidRPr="00987503" w:rsidRDefault="00CF4D97" w:rsidP="00CF4D97">
      <w:pPr>
        <w:rPr>
          <w:rFonts w:ascii="Times New Roman" w:hAnsi="Times New Roman"/>
        </w:rPr>
      </w:pPr>
    </w:p>
    <w:p w14:paraId="7979A9BD" w14:textId="77777777" w:rsidR="00CF4D97" w:rsidRPr="00987503" w:rsidRDefault="00CF4D97" w:rsidP="00CF4D97">
      <w:pPr>
        <w:rPr>
          <w:rFonts w:ascii="Times New Roman" w:hAnsi="Times New Roman"/>
        </w:rPr>
      </w:pPr>
    </w:p>
    <w:p w14:paraId="4B71C3C7" w14:textId="77777777" w:rsidR="00CF4D97" w:rsidRPr="00987503" w:rsidRDefault="00CF4D97" w:rsidP="00CF4D97">
      <w:pPr>
        <w:rPr>
          <w:rFonts w:ascii="Times New Roman" w:hAnsi="Times New Roman"/>
        </w:rPr>
      </w:pPr>
    </w:p>
    <w:p w14:paraId="0E1C58AF" w14:textId="5788DF34" w:rsidR="00C851B3" w:rsidRPr="00987503" w:rsidRDefault="00A00CCC" w:rsidP="00CF4D97">
      <w:pPr>
        <w:rPr>
          <w:rFonts w:ascii="Times New Roman" w:hAnsi="Times New Roman"/>
          <w:b/>
          <w:sz w:val="36"/>
          <w:szCs w:val="36"/>
          <w:u w:val="single"/>
        </w:rPr>
      </w:pPr>
      <w:r w:rsidRPr="00987503">
        <w:rPr>
          <w:rFonts w:ascii="Times New Roman" w:hAnsi="Times New Roman"/>
        </w:rPr>
        <w:t xml:space="preserve">               </w:t>
      </w:r>
      <w:r w:rsidR="00FB1DF0" w:rsidRPr="00987503">
        <w:rPr>
          <w:rFonts w:ascii="Times New Roman" w:hAnsi="Times New Roman" w:hint="eastAsia"/>
          <w:b/>
          <w:sz w:val="36"/>
          <w:szCs w:val="36"/>
        </w:rPr>
        <w:t>作</w:t>
      </w:r>
      <w:r w:rsidR="00FB1DF0" w:rsidRPr="00987503">
        <w:rPr>
          <w:rFonts w:ascii="Times New Roman" w:hAnsi="Times New Roman"/>
          <w:b/>
          <w:sz w:val="36"/>
          <w:szCs w:val="36"/>
        </w:rPr>
        <w:t xml:space="preserve">    </w:t>
      </w:r>
      <w:r w:rsidR="00FB1DF0" w:rsidRPr="00987503">
        <w:rPr>
          <w:rFonts w:ascii="Times New Roman" w:hAnsi="Times New Roman" w:hint="eastAsia"/>
          <w:b/>
          <w:sz w:val="36"/>
          <w:szCs w:val="36"/>
        </w:rPr>
        <w:t>者：</w:t>
      </w:r>
      <w:r w:rsidR="00FB1DF0" w:rsidRPr="00987503">
        <w:rPr>
          <w:rFonts w:ascii="Times New Roman" w:hAnsi="Times New Roman"/>
          <w:b/>
          <w:sz w:val="36"/>
          <w:szCs w:val="36"/>
          <w:u w:val="single"/>
        </w:rPr>
        <w:t xml:space="preserve">  </w:t>
      </w:r>
      <w:r w:rsidR="0023504C" w:rsidRPr="00987503">
        <w:rPr>
          <w:rFonts w:ascii="Times New Roman" w:hAnsi="Times New Roman"/>
          <w:b/>
          <w:sz w:val="36"/>
          <w:szCs w:val="36"/>
          <w:u w:val="single"/>
        </w:rPr>
        <w:t>Team</w:t>
      </w:r>
      <w:r w:rsidR="009B707F" w:rsidRPr="009B707F">
        <w:rPr>
          <w:rFonts w:ascii="Times New Roman" w:hAnsi="Times New Roman" w:hint="eastAsia"/>
          <w:b/>
          <w:color w:val="000000" w:themeColor="text1"/>
          <w:sz w:val="36"/>
          <w:szCs w:val="36"/>
          <w:u w:val="single"/>
        </w:rPr>
        <w:t>B</w:t>
      </w:r>
      <w:r w:rsidR="00891984" w:rsidRPr="00987503">
        <w:rPr>
          <w:rFonts w:ascii="Times New Roman" w:hAnsi="Times New Roman" w:hint="eastAsia"/>
          <w:b/>
          <w:sz w:val="36"/>
          <w:szCs w:val="36"/>
          <w:u w:val="single"/>
        </w:rPr>
        <w:t>全体</w:t>
      </w:r>
      <w:r w:rsidR="00731839" w:rsidRPr="00987503">
        <w:rPr>
          <w:rFonts w:ascii="Times New Roman" w:hAnsi="Times New Roman" w:hint="eastAsia"/>
          <w:b/>
          <w:sz w:val="36"/>
          <w:szCs w:val="36"/>
          <w:u w:val="single"/>
        </w:rPr>
        <w:t>组</w:t>
      </w:r>
      <w:r w:rsidR="002B306F" w:rsidRPr="00987503">
        <w:rPr>
          <w:rFonts w:ascii="Times New Roman" w:hAnsi="Times New Roman" w:hint="eastAsia"/>
          <w:b/>
          <w:sz w:val="36"/>
          <w:szCs w:val="36"/>
          <w:u w:val="single"/>
        </w:rPr>
        <w:t>员</w:t>
      </w:r>
    </w:p>
    <w:p w14:paraId="038096C1" w14:textId="77777777" w:rsidR="00FB1DF0" w:rsidRPr="00987503" w:rsidRDefault="00FB1DF0" w:rsidP="00CF4D97">
      <w:pPr>
        <w:rPr>
          <w:rFonts w:ascii="Times New Roman" w:hAnsi="Times New Roman"/>
          <w:b/>
          <w:sz w:val="36"/>
          <w:szCs w:val="36"/>
        </w:rPr>
      </w:pPr>
    </w:p>
    <w:p w14:paraId="77241EEF" w14:textId="126FECC6" w:rsidR="00FB1DF0" w:rsidRPr="00987503" w:rsidRDefault="00FB1DF0" w:rsidP="00A00CCC">
      <w:pPr>
        <w:ind w:firstLineChars="500" w:firstLine="1800"/>
        <w:rPr>
          <w:rFonts w:ascii="Times New Roman" w:hAnsi="Times New Roman"/>
          <w:b/>
          <w:sz w:val="36"/>
          <w:szCs w:val="36"/>
          <w:u w:val="single"/>
        </w:rPr>
      </w:pPr>
      <w:r w:rsidRPr="00987503">
        <w:rPr>
          <w:rFonts w:ascii="Times New Roman" w:hAnsi="Times New Roman" w:hint="eastAsia"/>
          <w:b/>
          <w:sz w:val="36"/>
          <w:szCs w:val="36"/>
        </w:rPr>
        <w:t>完成日期</w:t>
      </w:r>
      <w:r w:rsidR="00A00CCC" w:rsidRPr="00987503">
        <w:rPr>
          <w:rFonts w:ascii="Times New Roman" w:hAnsi="Times New Roman" w:hint="eastAsia"/>
          <w:b/>
          <w:sz w:val="36"/>
          <w:szCs w:val="36"/>
        </w:rPr>
        <w:t>：</w:t>
      </w:r>
      <w:r w:rsidR="00A00CCC" w:rsidRPr="00987503">
        <w:rPr>
          <w:rFonts w:ascii="Times New Roman" w:hAnsi="Times New Roman"/>
          <w:b/>
          <w:sz w:val="36"/>
          <w:szCs w:val="36"/>
          <w:u w:val="single"/>
        </w:rPr>
        <w:t xml:space="preserve">  20</w:t>
      </w:r>
      <w:r w:rsidR="0023504C" w:rsidRPr="00987503">
        <w:rPr>
          <w:rFonts w:ascii="Times New Roman" w:hAnsi="Times New Roman"/>
          <w:b/>
          <w:sz w:val="36"/>
          <w:szCs w:val="36"/>
          <w:u w:val="single"/>
        </w:rPr>
        <w:t>20</w:t>
      </w:r>
      <w:r w:rsidR="00A00CCC" w:rsidRPr="00987503">
        <w:rPr>
          <w:rFonts w:ascii="Times New Roman" w:hAnsi="Times New Roman"/>
          <w:b/>
          <w:sz w:val="36"/>
          <w:szCs w:val="36"/>
          <w:u w:val="single"/>
        </w:rPr>
        <w:t>.</w:t>
      </w:r>
      <w:commentRangeStart w:id="0"/>
      <w:r w:rsidR="0023504C" w:rsidRPr="00987503">
        <w:rPr>
          <w:rFonts w:ascii="Times New Roman" w:hAnsi="Times New Roman"/>
          <w:b/>
          <w:sz w:val="36"/>
          <w:szCs w:val="36"/>
          <w:u w:val="single"/>
        </w:rPr>
        <w:t>0</w:t>
      </w:r>
      <w:ins w:id="1" w:author="wuxs97@163.com" w:date="2020-04-16T21:12:00Z">
        <w:r w:rsidR="007E538A">
          <w:rPr>
            <w:rFonts w:ascii="Times New Roman" w:hAnsi="Times New Roman" w:hint="eastAsia"/>
            <w:b/>
            <w:sz w:val="36"/>
            <w:szCs w:val="36"/>
            <w:u w:val="single"/>
          </w:rPr>
          <w:t>4</w:t>
        </w:r>
      </w:ins>
      <w:del w:id="2" w:author="wuxs97@163.com" w:date="2020-04-16T21:12:00Z">
        <w:r w:rsidR="0023504C" w:rsidRPr="00987503" w:rsidDel="007E538A">
          <w:rPr>
            <w:rFonts w:ascii="Times New Roman" w:hAnsi="Times New Roman"/>
            <w:b/>
            <w:sz w:val="36"/>
            <w:szCs w:val="36"/>
            <w:u w:val="single"/>
          </w:rPr>
          <w:delText>3</w:delText>
        </w:r>
      </w:del>
      <w:r w:rsidR="00A00CCC" w:rsidRPr="00987503">
        <w:rPr>
          <w:rFonts w:ascii="Times New Roman" w:hAnsi="Times New Roman"/>
          <w:b/>
          <w:sz w:val="36"/>
          <w:szCs w:val="36"/>
          <w:u w:val="single"/>
        </w:rPr>
        <w:t>.</w:t>
      </w:r>
      <w:ins w:id="3" w:author="wuxs97@163.com" w:date="2020-04-16T21:12:00Z">
        <w:r w:rsidR="007E538A">
          <w:rPr>
            <w:rFonts w:ascii="Times New Roman" w:hAnsi="Times New Roman" w:hint="eastAsia"/>
            <w:b/>
            <w:sz w:val="36"/>
            <w:szCs w:val="36"/>
            <w:u w:val="single"/>
          </w:rPr>
          <w:t>15</w:t>
        </w:r>
      </w:ins>
      <w:del w:id="4" w:author="wuxs97@163.com" w:date="2020-04-16T21:12:00Z">
        <w:r w:rsidR="0023504C" w:rsidRPr="00987503" w:rsidDel="007E538A">
          <w:rPr>
            <w:rFonts w:ascii="Times New Roman" w:hAnsi="Times New Roman"/>
            <w:b/>
            <w:sz w:val="36"/>
            <w:szCs w:val="36"/>
            <w:u w:val="single"/>
          </w:rPr>
          <w:delText>25</w:delText>
        </w:r>
      </w:del>
      <w:r w:rsidR="00A00CCC" w:rsidRPr="00987503">
        <w:rPr>
          <w:rFonts w:ascii="Times New Roman" w:hAnsi="Times New Roman"/>
          <w:b/>
          <w:sz w:val="36"/>
          <w:szCs w:val="36"/>
          <w:u w:val="single"/>
        </w:rPr>
        <w:t xml:space="preserve">   </w:t>
      </w:r>
      <w:commentRangeEnd w:id="0"/>
      <w:r w:rsidR="007E538A">
        <w:rPr>
          <w:rStyle w:val="af5"/>
        </w:rPr>
        <w:commentReference w:id="0"/>
      </w:r>
    </w:p>
    <w:p w14:paraId="4BB1A24D" w14:textId="77777777" w:rsidR="001F7B72" w:rsidRPr="00987503" w:rsidRDefault="001F7B72" w:rsidP="001F7B72">
      <w:pPr>
        <w:jc w:val="center"/>
        <w:rPr>
          <w:rFonts w:ascii="Times New Roman" w:hAnsi="Times New Roman"/>
          <w:b/>
          <w:sz w:val="21"/>
          <w:szCs w:val="21"/>
          <w:u w:val="single"/>
        </w:rPr>
      </w:pPr>
    </w:p>
    <w:p w14:paraId="04617401" w14:textId="77777777" w:rsidR="001F7B72" w:rsidRPr="00987503" w:rsidRDefault="001F7B72" w:rsidP="001F7B72">
      <w:pPr>
        <w:jc w:val="center"/>
        <w:rPr>
          <w:rFonts w:ascii="Times New Roman" w:hAnsi="Times New Roman"/>
          <w:b/>
          <w:sz w:val="21"/>
          <w:szCs w:val="21"/>
          <w:u w:val="single"/>
        </w:rPr>
      </w:pPr>
    </w:p>
    <w:p w14:paraId="454FFD20" w14:textId="59AECFDA" w:rsidR="001F7B72" w:rsidRPr="00987503" w:rsidRDefault="001F7B72" w:rsidP="001F7B72">
      <w:pPr>
        <w:jc w:val="center"/>
        <w:rPr>
          <w:rFonts w:ascii="Times New Roman" w:hAnsi="Times New Roman"/>
          <w:b/>
          <w:sz w:val="21"/>
          <w:szCs w:val="21"/>
          <w:u w:val="single"/>
        </w:rPr>
      </w:pPr>
    </w:p>
    <w:p w14:paraId="2268D27C" w14:textId="2A5FB54A" w:rsidR="00A273CD" w:rsidRPr="00987503" w:rsidRDefault="00A273CD" w:rsidP="001F7B72">
      <w:pPr>
        <w:jc w:val="center"/>
        <w:rPr>
          <w:rFonts w:ascii="Times New Roman" w:hAnsi="Times New Roman"/>
          <w:b/>
          <w:sz w:val="21"/>
          <w:szCs w:val="21"/>
          <w:u w:val="single"/>
        </w:rPr>
      </w:pPr>
    </w:p>
    <w:p w14:paraId="34BAB458" w14:textId="79A57359" w:rsidR="00A273CD" w:rsidRPr="00987503" w:rsidRDefault="00A273CD" w:rsidP="001F7B72">
      <w:pPr>
        <w:jc w:val="center"/>
        <w:rPr>
          <w:rFonts w:ascii="Times New Roman" w:hAnsi="Times New Roman"/>
          <w:b/>
          <w:sz w:val="21"/>
          <w:szCs w:val="21"/>
          <w:u w:val="single"/>
        </w:rPr>
      </w:pPr>
    </w:p>
    <w:p w14:paraId="1DDE47A6" w14:textId="77777777" w:rsidR="00A273CD" w:rsidRPr="00987503" w:rsidRDefault="00A273CD" w:rsidP="001F7B72">
      <w:pPr>
        <w:jc w:val="center"/>
        <w:rPr>
          <w:rFonts w:ascii="Times New Roman" w:hAnsi="Times New Roman"/>
          <w:bCs/>
          <w:sz w:val="21"/>
          <w:szCs w:val="21"/>
          <w:u w:val="single"/>
        </w:rPr>
      </w:pPr>
    </w:p>
    <w:p w14:paraId="08891823" w14:textId="75ACA176" w:rsidR="00A67EF1" w:rsidRPr="00987503" w:rsidRDefault="001F7B72" w:rsidP="00A67EF1">
      <w:pPr>
        <w:jc w:val="center"/>
        <w:rPr>
          <w:rFonts w:ascii="Times New Roman" w:hAnsi="Times New Roman"/>
          <w:b/>
          <w:sz w:val="21"/>
          <w:szCs w:val="21"/>
          <w:u w:val="single"/>
        </w:rPr>
      </w:pPr>
      <w:r w:rsidRPr="00987503">
        <w:rPr>
          <w:rFonts w:ascii="Times New Roman" w:hAnsi="Times New Roman" w:hint="eastAsia"/>
          <w:b/>
          <w:sz w:val="21"/>
          <w:szCs w:val="21"/>
          <w:u w:val="single"/>
        </w:rPr>
        <w:t>注：全体组员包括张崇智、秦浩桐、黄涵、王茵迪、赵永驰、吴振赫、高明骏</w:t>
      </w:r>
    </w:p>
    <w:p w14:paraId="3A58F21D" w14:textId="1A534BA1" w:rsidR="00FB1DF0" w:rsidRPr="00987503" w:rsidRDefault="00FB1DF0" w:rsidP="00FB1DF0">
      <w:pPr>
        <w:pStyle w:val="aa"/>
        <w:spacing w:before="156"/>
        <w:rPr>
          <w:rFonts w:ascii="Times New Roman" w:hAnsi="Times New Roman"/>
        </w:rPr>
      </w:pPr>
      <w:r w:rsidRPr="00987503">
        <w:rPr>
          <w:rFonts w:ascii="Times New Roman" w:hAnsi="Times New Roman"/>
        </w:rPr>
        <w:br w:type="page"/>
      </w:r>
      <w:r w:rsidRPr="00987503">
        <w:rPr>
          <w:rFonts w:ascii="Times New Roman" w:hAnsi="Times New Roman" w:hint="eastAsia"/>
        </w:rPr>
        <w:lastRenderedPageBreak/>
        <w:t>修订历史记录</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61"/>
        <w:gridCol w:w="633"/>
        <w:gridCol w:w="2132"/>
        <w:gridCol w:w="3195"/>
        <w:gridCol w:w="1169"/>
      </w:tblGrid>
      <w:tr w:rsidR="00484724" w:rsidRPr="00CB5058" w14:paraId="48871306" w14:textId="3A350982" w:rsidTr="00897D7B">
        <w:trPr>
          <w:jc w:val="center"/>
        </w:trPr>
        <w:tc>
          <w:tcPr>
            <w:tcW w:w="0" w:type="auto"/>
          </w:tcPr>
          <w:p w14:paraId="014D1EC7" w14:textId="77777777" w:rsidR="00484724" w:rsidRPr="00987503" w:rsidRDefault="00484724" w:rsidP="004C5070">
            <w:pPr>
              <w:pStyle w:val="Tabletext"/>
              <w:jc w:val="center"/>
              <w:rPr>
                <w:rFonts w:ascii="Times New Roman" w:hAnsi="Times New Roman"/>
                <w:b/>
                <w:sz w:val="21"/>
                <w:szCs w:val="21"/>
              </w:rPr>
            </w:pPr>
            <w:r w:rsidRPr="00987503">
              <w:rPr>
                <w:rFonts w:ascii="Times New Roman" w:hAnsi="Times New Roman" w:hint="eastAsia"/>
                <w:b/>
                <w:sz w:val="21"/>
                <w:szCs w:val="21"/>
              </w:rPr>
              <w:t>日期</w:t>
            </w:r>
          </w:p>
        </w:tc>
        <w:tc>
          <w:tcPr>
            <w:tcW w:w="0" w:type="auto"/>
          </w:tcPr>
          <w:p w14:paraId="06A25C6A" w14:textId="77777777" w:rsidR="00484724" w:rsidRPr="00987503" w:rsidRDefault="00484724" w:rsidP="004C5070">
            <w:pPr>
              <w:pStyle w:val="Tabletext"/>
              <w:jc w:val="center"/>
              <w:rPr>
                <w:rFonts w:ascii="Times New Roman" w:hAnsi="Times New Roman"/>
                <w:b/>
                <w:sz w:val="21"/>
                <w:szCs w:val="21"/>
              </w:rPr>
            </w:pPr>
            <w:r w:rsidRPr="00987503">
              <w:rPr>
                <w:rFonts w:ascii="Times New Roman" w:hAnsi="Times New Roman" w:hint="eastAsia"/>
                <w:b/>
                <w:sz w:val="21"/>
                <w:szCs w:val="21"/>
              </w:rPr>
              <w:t>版本</w:t>
            </w:r>
          </w:p>
        </w:tc>
        <w:tc>
          <w:tcPr>
            <w:tcW w:w="0" w:type="auto"/>
          </w:tcPr>
          <w:p w14:paraId="1DBFF0C1" w14:textId="77777777" w:rsidR="00484724" w:rsidRPr="00987503" w:rsidRDefault="00484724" w:rsidP="004C5070">
            <w:pPr>
              <w:pStyle w:val="Tabletext"/>
              <w:jc w:val="center"/>
              <w:rPr>
                <w:rFonts w:ascii="Times New Roman" w:hAnsi="Times New Roman"/>
                <w:b/>
                <w:sz w:val="21"/>
                <w:szCs w:val="21"/>
              </w:rPr>
            </w:pPr>
            <w:r w:rsidRPr="00987503">
              <w:rPr>
                <w:rFonts w:ascii="Times New Roman" w:hAnsi="Times New Roman" w:hint="eastAsia"/>
                <w:b/>
                <w:sz w:val="21"/>
                <w:szCs w:val="21"/>
              </w:rPr>
              <w:t>说明</w:t>
            </w:r>
          </w:p>
        </w:tc>
        <w:tc>
          <w:tcPr>
            <w:tcW w:w="0" w:type="auto"/>
          </w:tcPr>
          <w:p w14:paraId="6783DB75" w14:textId="13D025DE" w:rsidR="00484724" w:rsidRPr="00987503" w:rsidRDefault="00484724" w:rsidP="004C5070">
            <w:pPr>
              <w:pStyle w:val="Tabletext"/>
              <w:jc w:val="center"/>
              <w:rPr>
                <w:rFonts w:ascii="Times New Roman" w:hAnsi="Times New Roman"/>
                <w:b/>
                <w:sz w:val="21"/>
                <w:szCs w:val="21"/>
              </w:rPr>
            </w:pPr>
            <w:r w:rsidRPr="00987503">
              <w:rPr>
                <w:rFonts w:ascii="Times New Roman" w:hAnsi="Times New Roman" w:hint="eastAsia"/>
                <w:b/>
                <w:sz w:val="21"/>
                <w:szCs w:val="21"/>
              </w:rPr>
              <w:t>修改人员</w:t>
            </w:r>
          </w:p>
        </w:tc>
        <w:tc>
          <w:tcPr>
            <w:tcW w:w="0" w:type="auto"/>
          </w:tcPr>
          <w:p w14:paraId="1FBA9220" w14:textId="4C1E17F9" w:rsidR="00484724" w:rsidRPr="00987503" w:rsidRDefault="00484724" w:rsidP="004C5070">
            <w:pPr>
              <w:pStyle w:val="Tabletext"/>
              <w:jc w:val="center"/>
              <w:rPr>
                <w:rFonts w:ascii="Times New Roman" w:hAnsi="Times New Roman"/>
                <w:b/>
                <w:sz w:val="21"/>
                <w:szCs w:val="21"/>
              </w:rPr>
            </w:pPr>
            <w:r w:rsidRPr="00987503">
              <w:rPr>
                <w:rFonts w:ascii="Times New Roman" w:hAnsi="Times New Roman" w:hint="eastAsia"/>
                <w:b/>
                <w:sz w:val="21"/>
                <w:szCs w:val="21"/>
              </w:rPr>
              <w:t>审核人员</w:t>
            </w:r>
          </w:p>
        </w:tc>
      </w:tr>
      <w:tr w:rsidR="00484724" w:rsidRPr="00CB5058" w14:paraId="21ECB5D1" w14:textId="53849D8E" w:rsidTr="00897D7B">
        <w:trPr>
          <w:jc w:val="center"/>
        </w:trPr>
        <w:tc>
          <w:tcPr>
            <w:tcW w:w="0" w:type="auto"/>
          </w:tcPr>
          <w:p w14:paraId="00F1A48D" w14:textId="5977BD6B" w:rsidR="00484724" w:rsidRPr="00987503" w:rsidRDefault="00484724" w:rsidP="004C5070">
            <w:pPr>
              <w:pStyle w:val="Tabletext"/>
              <w:jc w:val="center"/>
              <w:rPr>
                <w:rFonts w:ascii="Times New Roman" w:hAnsi="Times New Roman"/>
                <w:sz w:val="21"/>
                <w:szCs w:val="21"/>
              </w:rPr>
            </w:pPr>
            <w:r w:rsidRPr="00987503">
              <w:rPr>
                <w:rFonts w:ascii="Times New Roman" w:hAnsi="Times New Roman"/>
                <w:sz w:val="21"/>
                <w:szCs w:val="21"/>
              </w:rPr>
              <w:t>2020.03.25</w:t>
            </w:r>
          </w:p>
        </w:tc>
        <w:tc>
          <w:tcPr>
            <w:tcW w:w="0" w:type="auto"/>
          </w:tcPr>
          <w:p w14:paraId="514260C1" w14:textId="77777777" w:rsidR="00484724" w:rsidRPr="00987503" w:rsidRDefault="00484724" w:rsidP="004C5070">
            <w:pPr>
              <w:pStyle w:val="Tabletext"/>
              <w:jc w:val="center"/>
              <w:rPr>
                <w:rFonts w:ascii="Times New Roman" w:hAnsi="Times New Roman"/>
                <w:sz w:val="21"/>
                <w:szCs w:val="21"/>
              </w:rPr>
            </w:pPr>
            <w:r w:rsidRPr="00987503">
              <w:rPr>
                <w:rFonts w:ascii="Times New Roman" w:hAnsi="Times New Roman"/>
                <w:sz w:val="21"/>
                <w:szCs w:val="21"/>
              </w:rPr>
              <w:t>V1.0</w:t>
            </w:r>
          </w:p>
        </w:tc>
        <w:tc>
          <w:tcPr>
            <w:tcW w:w="0" w:type="auto"/>
          </w:tcPr>
          <w:p w14:paraId="7A86BA68" w14:textId="39C32ADA" w:rsidR="00484724" w:rsidRPr="00987503" w:rsidRDefault="00484724" w:rsidP="004C5070">
            <w:pPr>
              <w:pStyle w:val="Tabletext"/>
              <w:jc w:val="center"/>
              <w:rPr>
                <w:rFonts w:ascii="Times New Roman" w:hAnsi="Times New Roman"/>
                <w:sz w:val="21"/>
                <w:szCs w:val="21"/>
              </w:rPr>
            </w:pPr>
            <w:r w:rsidRPr="00987503">
              <w:rPr>
                <w:rFonts w:ascii="Times New Roman" w:hAnsi="Times New Roman" w:hint="eastAsia"/>
                <w:sz w:val="21"/>
                <w:szCs w:val="21"/>
              </w:rPr>
              <w:t>无</w:t>
            </w:r>
          </w:p>
        </w:tc>
        <w:tc>
          <w:tcPr>
            <w:tcW w:w="0" w:type="auto"/>
          </w:tcPr>
          <w:p w14:paraId="1DAA1B79" w14:textId="6AA65016" w:rsidR="00484724" w:rsidRPr="00987503" w:rsidRDefault="00E67B36" w:rsidP="004C5070">
            <w:pPr>
              <w:pStyle w:val="Tabletext"/>
              <w:jc w:val="center"/>
              <w:rPr>
                <w:rFonts w:ascii="Times New Roman" w:hAnsi="Times New Roman"/>
                <w:sz w:val="21"/>
                <w:szCs w:val="21"/>
              </w:rPr>
            </w:pPr>
            <w:bookmarkStart w:id="5" w:name="_Hlk36932032"/>
            <w:r w:rsidRPr="00987503">
              <w:rPr>
                <w:rFonts w:ascii="Times New Roman" w:hAnsi="Times New Roman" w:hint="eastAsia"/>
                <w:sz w:val="21"/>
                <w:szCs w:val="21"/>
              </w:rPr>
              <w:t>王茵迪，赵永驰，秦浩桐，黄涵，吴振赫，张崇智，高明骏</w:t>
            </w:r>
            <w:bookmarkEnd w:id="5"/>
          </w:p>
        </w:tc>
        <w:tc>
          <w:tcPr>
            <w:tcW w:w="0" w:type="auto"/>
          </w:tcPr>
          <w:p w14:paraId="219D38D0" w14:textId="6D04E964" w:rsidR="00484724" w:rsidRPr="00987503" w:rsidRDefault="00484724" w:rsidP="004C5070">
            <w:pPr>
              <w:pStyle w:val="Tabletext"/>
              <w:jc w:val="center"/>
              <w:rPr>
                <w:rFonts w:ascii="Times New Roman" w:hAnsi="Times New Roman"/>
                <w:sz w:val="21"/>
                <w:szCs w:val="21"/>
              </w:rPr>
            </w:pPr>
            <w:r w:rsidRPr="00987503">
              <w:rPr>
                <w:rFonts w:ascii="Times New Roman" w:hAnsi="Times New Roman" w:hint="eastAsia"/>
                <w:sz w:val="21"/>
                <w:szCs w:val="21"/>
              </w:rPr>
              <w:t>张崇智，高明骏</w:t>
            </w:r>
          </w:p>
        </w:tc>
      </w:tr>
      <w:tr w:rsidR="00484724" w:rsidRPr="00CB5058" w14:paraId="1D505610" w14:textId="27995071" w:rsidTr="00897D7B">
        <w:trPr>
          <w:jc w:val="center"/>
        </w:trPr>
        <w:tc>
          <w:tcPr>
            <w:tcW w:w="0" w:type="auto"/>
          </w:tcPr>
          <w:p w14:paraId="1107E9FF" w14:textId="5E87A979" w:rsidR="00484724" w:rsidRPr="00987503" w:rsidRDefault="00B17E21" w:rsidP="004C5070">
            <w:pPr>
              <w:pStyle w:val="Tabletext"/>
              <w:jc w:val="center"/>
              <w:rPr>
                <w:rFonts w:ascii="Times New Roman" w:hAnsi="Times New Roman"/>
                <w:sz w:val="21"/>
                <w:szCs w:val="21"/>
              </w:rPr>
            </w:pPr>
            <w:r w:rsidRPr="00987503">
              <w:rPr>
                <w:rFonts w:ascii="Times New Roman" w:hAnsi="Times New Roman"/>
                <w:sz w:val="21"/>
                <w:szCs w:val="21"/>
              </w:rPr>
              <w:t>2020.03.31</w:t>
            </w:r>
          </w:p>
        </w:tc>
        <w:tc>
          <w:tcPr>
            <w:tcW w:w="0" w:type="auto"/>
          </w:tcPr>
          <w:p w14:paraId="77A891A8" w14:textId="3716524C" w:rsidR="00484724" w:rsidRPr="00987503" w:rsidRDefault="00B17E21" w:rsidP="004C5070">
            <w:pPr>
              <w:pStyle w:val="Tabletext"/>
              <w:jc w:val="center"/>
              <w:rPr>
                <w:rFonts w:ascii="Times New Roman" w:hAnsi="Times New Roman"/>
                <w:sz w:val="21"/>
                <w:szCs w:val="21"/>
              </w:rPr>
            </w:pPr>
            <w:r w:rsidRPr="00987503">
              <w:rPr>
                <w:rFonts w:ascii="Times New Roman" w:hAnsi="Times New Roman"/>
                <w:sz w:val="21"/>
                <w:szCs w:val="21"/>
              </w:rPr>
              <w:t>V2.0</w:t>
            </w:r>
          </w:p>
        </w:tc>
        <w:tc>
          <w:tcPr>
            <w:tcW w:w="0" w:type="auto"/>
          </w:tcPr>
          <w:p w14:paraId="18E8D8D0" w14:textId="5AFAAB9C" w:rsidR="00484724" w:rsidRPr="00987503" w:rsidRDefault="00B17E21" w:rsidP="004C5070">
            <w:pPr>
              <w:pStyle w:val="Tabletext"/>
              <w:jc w:val="center"/>
              <w:rPr>
                <w:rFonts w:ascii="Times New Roman" w:hAnsi="Times New Roman"/>
                <w:sz w:val="21"/>
                <w:szCs w:val="21"/>
              </w:rPr>
            </w:pPr>
            <w:r w:rsidRPr="00987503">
              <w:rPr>
                <w:rFonts w:ascii="Times New Roman" w:hAnsi="Times New Roman" w:hint="eastAsia"/>
                <w:sz w:val="21"/>
                <w:szCs w:val="21"/>
              </w:rPr>
              <w:t>针对上周老师的意见进行针对性修改</w:t>
            </w:r>
          </w:p>
        </w:tc>
        <w:tc>
          <w:tcPr>
            <w:tcW w:w="0" w:type="auto"/>
          </w:tcPr>
          <w:p w14:paraId="37D263ED" w14:textId="1EC8D2D8" w:rsidR="00484724" w:rsidRPr="00987503" w:rsidRDefault="00B17E21" w:rsidP="004C5070">
            <w:pPr>
              <w:pStyle w:val="Tabletext"/>
              <w:jc w:val="center"/>
              <w:rPr>
                <w:rFonts w:ascii="Times New Roman" w:hAnsi="Times New Roman"/>
                <w:sz w:val="21"/>
                <w:szCs w:val="21"/>
              </w:rPr>
            </w:pPr>
            <w:r w:rsidRPr="00987503">
              <w:rPr>
                <w:rFonts w:ascii="Times New Roman" w:hAnsi="Times New Roman" w:hint="eastAsia"/>
                <w:sz w:val="21"/>
                <w:szCs w:val="21"/>
              </w:rPr>
              <w:t>王茵迪，赵永驰，秦浩桐，黄涵</w:t>
            </w:r>
          </w:p>
        </w:tc>
        <w:tc>
          <w:tcPr>
            <w:tcW w:w="0" w:type="auto"/>
          </w:tcPr>
          <w:p w14:paraId="3FAFC077" w14:textId="6A4C2EC8" w:rsidR="00484724" w:rsidRPr="00987503" w:rsidRDefault="00B17E21" w:rsidP="004C5070">
            <w:pPr>
              <w:pStyle w:val="Tabletext"/>
              <w:jc w:val="center"/>
              <w:rPr>
                <w:rFonts w:ascii="Times New Roman" w:hAnsi="Times New Roman"/>
                <w:sz w:val="21"/>
                <w:szCs w:val="21"/>
              </w:rPr>
            </w:pPr>
            <w:r w:rsidRPr="00987503">
              <w:rPr>
                <w:rFonts w:ascii="Times New Roman" w:hAnsi="Times New Roman" w:hint="eastAsia"/>
                <w:sz w:val="21"/>
                <w:szCs w:val="21"/>
              </w:rPr>
              <w:t>张崇智，高明骏</w:t>
            </w:r>
          </w:p>
        </w:tc>
      </w:tr>
      <w:tr w:rsidR="009511AC" w:rsidRPr="00CB5058" w14:paraId="6838C2C9" w14:textId="54775EA9" w:rsidTr="00897D7B">
        <w:trPr>
          <w:jc w:val="center"/>
        </w:trPr>
        <w:tc>
          <w:tcPr>
            <w:tcW w:w="0" w:type="auto"/>
          </w:tcPr>
          <w:p w14:paraId="2E026AEC" w14:textId="02F19EEC" w:rsidR="009511AC" w:rsidRPr="00987503" w:rsidRDefault="009511AC" w:rsidP="009511AC">
            <w:pPr>
              <w:pStyle w:val="Tabletext"/>
              <w:jc w:val="center"/>
              <w:rPr>
                <w:rFonts w:ascii="Times New Roman" w:hAnsi="Times New Roman"/>
                <w:sz w:val="21"/>
                <w:szCs w:val="21"/>
              </w:rPr>
            </w:pPr>
            <w:r w:rsidRPr="00987503">
              <w:rPr>
                <w:rFonts w:ascii="Times New Roman" w:hAnsi="Times New Roman"/>
                <w:sz w:val="21"/>
                <w:szCs w:val="21"/>
              </w:rPr>
              <w:t>2020.04.04</w:t>
            </w:r>
          </w:p>
        </w:tc>
        <w:tc>
          <w:tcPr>
            <w:tcW w:w="0" w:type="auto"/>
          </w:tcPr>
          <w:p w14:paraId="2DCCA1AC" w14:textId="558B413B" w:rsidR="009511AC" w:rsidRPr="00987503" w:rsidRDefault="009511AC" w:rsidP="009511AC">
            <w:pPr>
              <w:pStyle w:val="Tabletext"/>
              <w:jc w:val="center"/>
              <w:rPr>
                <w:rFonts w:ascii="Times New Roman" w:hAnsi="Times New Roman"/>
                <w:sz w:val="21"/>
                <w:szCs w:val="21"/>
              </w:rPr>
            </w:pPr>
            <w:r w:rsidRPr="00987503">
              <w:rPr>
                <w:rFonts w:ascii="Times New Roman" w:hAnsi="Times New Roman"/>
                <w:sz w:val="21"/>
                <w:szCs w:val="21"/>
              </w:rPr>
              <w:t>V3.0</w:t>
            </w:r>
          </w:p>
        </w:tc>
        <w:tc>
          <w:tcPr>
            <w:tcW w:w="0" w:type="auto"/>
          </w:tcPr>
          <w:p w14:paraId="1E631755" w14:textId="412D5190" w:rsidR="009511AC" w:rsidRPr="00987503" w:rsidRDefault="009511AC" w:rsidP="009511AC">
            <w:pPr>
              <w:pStyle w:val="Tabletext"/>
              <w:jc w:val="center"/>
              <w:rPr>
                <w:rFonts w:ascii="Times New Roman" w:hAnsi="Times New Roman"/>
                <w:sz w:val="21"/>
                <w:szCs w:val="21"/>
              </w:rPr>
            </w:pPr>
            <w:r w:rsidRPr="00987503">
              <w:rPr>
                <w:rFonts w:ascii="Times New Roman" w:hAnsi="Times New Roman" w:hint="eastAsia"/>
                <w:sz w:val="21"/>
                <w:szCs w:val="21"/>
              </w:rPr>
              <w:t>针对参考文献等细节部分进行了修改</w:t>
            </w:r>
          </w:p>
        </w:tc>
        <w:tc>
          <w:tcPr>
            <w:tcW w:w="0" w:type="auto"/>
          </w:tcPr>
          <w:p w14:paraId="5A82D52B" w14:textId="0D3BC85B" w:rsidR="009511AC" w:rsidRPr="00987503" w:rsidRDefault="00821E88" w:rsidP="009511AC">
            <w:pPr>
              <w:pStyle w:val="Tabletext"/>
              <w:jc w:val="center"/>
              <w:rPr>
                <w:rFonts w:ascii="Times New Roman" w:hAnsi="Times New Roman"/>
                <w:sz w:val="21"/>
                <w:szCs w:val="21"/>
              </w:rPr>
            </w:pPr>
            <w:r w:rsidRPr="00987503">
              <w:rPr>
                <w:rFonts w:ascii="Times New Roman" w:hAnsi="Times New Roman" w:hint="eastAsia"/>
                <w:sz w:val="21"/>
                <w:szCs w:val="21"/>
              </w:rPr>
              <w:t>张崇智</w:t>
            </w:r>
          </w:p>
        </w:tc>
        <w:tc>
          <w:tcPr>
            <w:tcW w:w="0" w:type="auto"/>
          </w:tcPr>
          <w:p w14:paraId="0277538A" w14:textId="7D8745A0" w:rsidR="009511AC" w:rsidRPr="00987503" w:rsidRDefault="00821E88" w:rsidP="009511AC">
            <w:pPr>
              <w:pStyle w:val="Tabletext"/>
              <w:jc w:val="center"/>
              <w:rPr>
                <w:rFonts w:ascii="Times New Roman" w:hAnsi="Times New Roman"/>
                <w:sz w:val="21"/>
                <w:szCs w:val="21"/>
              </w:rPr>
            </w:pPr>
            <w:r w:rsidRPr="00987503">
              <w:rPr>
                <w:rFonts w:ascii="Times New Roman" w:hAnsi="Times New Roman" w:hint="eastAsia"/>
                <w:sz w:val="21"/>
                <w:szCs w:val="21"/>
              </w:rPr>
              <w:t>高明骏</w:t>
            </w:r>
          </w:p>
        </w:tc>
      </w:tr>
      <w:tr w:rsidR="00126B04" w:rsidRPr="00CB5058" w14:paraId="6DB8285D" w14:textId="36CC75F4" w:rsidTr="00897D7B">
        <w:trPr>
          <w:jc w:val="center"/>
        </w:trPr>
        <w:tc>
          <w:tcPr>
            <w:tcW w:w="0" w:type="auto"/>
          </w:tcPr>
          <w:p w14:paraId="649595FF" w14:textId="3B866D51" w:rsidR="00126B04" w:rsidRPr="00987503" w:rsidRDefault="00126B04" w:rsidP="00126B04">
            <w:pPr>
              <w:pStyle w:val="Tabletext"/>
              <w:jc w:val="center"/>
              <w:rPr>
                <w:rFonts w:ascii="Times New Roman" w:hAnsi="Times New Roman"/>
                <w:sz w:val="21"/>
                <w:szCs w:val="21"/>
              </w:rPr>
            </w:pPr>
            <w:ins w:id="6" w:author="崇智 张" w:date="2020-04-15T19:57:00Z">
              <w:r w:rsidRPr="00987503">
                <w:rPr>
                  <w:rFonts w:ascii="Times New Roman" w:hAnsi="Times New Roman"/>
                  <w:sz w:val="21"/>
                  <w:szCs w:val="21"/>
                </w:rPr>
                <w:t>2020.04.</w:t>
              </w:r>
              <w:r>
                <w:rPr>
                  <w:rFonts w:ascii="Times New Roman" w:hAnsi="Times New Roman"/>
                  <w:sz w:val="21"/>
                  <w:szCs w:val="21"/>
                </w:rPr>
                <w:t>12</w:t>
              </w:r>
            </w:ins>
          </w:p>
        </w:tc>
        <w:tc>
          <w:tcPr>
            <w:tcW w:w="0" w:type="auto"/>
          </w:tcPr>
          <w:p w14:paraId="59A856F0" w14:textId="74565C0C" w:rsidR="00126B04" w:rsidRPr="00987503" w:rsidRDefault="00126B04" w:rsidP="00126B04">
            <w:pPr>
              <w:pStyle w:val="Tabletext"/>
              <w:jc w:val="center"/>
              <w:rPr>
                <w:rFonts w:ascii="Times New Roman" w:hAnsi="Times New Roman"/>
                <w:sz w:val="21"/>
                <w:szCs w:val="21"/>
              </w:rPr>
            </w:pPr>
            <w:ins w:id="7" w:author="崇智 张" w:date="2020-04-15T19:57:00Z">
              <w:r w:rsidRPr="00987503">
                <w:rPr>
                  <w:rFonts w:ascii="Times New Roman" w:hAnsi="Times New Roman"/>
                  <w:sz w:val="21"/>
                  <w:szCs w:val="21"/>
                </w:rPr>
                <w:t>V</w:t>
              </w:r>
              <w:r>
                <w:rPr>
                  <w:rFonts w:ascii="Times New Roman" w:hAnsi="Times New Roman"/>
                  <w:sz w:val="21"/>
                  <w:szCs w:val="21"/>
                </w:rPr>
                <w:t>4</w:t>
              </w:r>
              <w:r w:rsidRPr="00987503">
                <w:rPr>
                  <w:rFonts w:ascii="Times New Roman" w:hAnsi="Times New Roman"/>
                  <w:sz w:val="21"/>
                  <w:szCs w:val="21"/>
                </w:rPr>
                <w:t>.0</w:t>
              </w:r>
            </w:ins>
          </w:p>
        </w:tc>
        <w:tc>
          <w:tcPr>
            <w:tcW w:w="0" w:type="auto"/>
          </w:tcPr>
          <w:p w14:paraId="2A1C2655" w14:textId="1230CF5D" w:rsidR="00126B04" w:rsidRPr="00987503" w:rsidRDefault="00126B04" w:rsidP="00126B04">
            <w:pPr>
              <w:pStyle w:val="Tabletext"/>
              <w:jc w:val="center"/>
              <w:rPr>
                <w:rFonts w:ascii="Times New Roman" w:hAnsi="Times New Roman"/>
                <w:sz w:val="21"/>
                <w:szCs w:val="21"/>
              </w:rPr>
            </w:pPr>
            <w:ins w:id="8" w:author="崇智 张" w:date="2020-04-15T19:57:00Z">
              <w:r w:rsidRPr="00987503">
                <w:rPr>
                  <w:rFonts w:ascii="Times New Roman" w:hAnsi="Times New Roman" w:hint="eastAsia"/>
                  <w:sz w:val="21"/>
                  <w:szCs w:val="21"/>
                </w:rPr>
                <w:t>针对</w:t>
              </w:r>
              <w:r>
                <w:rPr>
                  <w:rFonts w:ascii="Times New Roman" w:hAnsi="Times New Roman" w:hint="eastAsia"/>
                  <w:sz w:val="21"/>
                  <w:szCs w:val="21"/>
                </w:rPr>
                <w:t>第一次评审意见进行了针对性修改</w:t>
              </w:r>
            </w:ins>
          </w:p>
        </w:tc>
        <w:tc>
          <w:tcPr>
            <w:tcW w:w="0" w:type="auto"/>
          </w:tcPr>
          <w:p w14:paraId="14F748FF" w14:textId="2ECCC315" w:rsidR="00126B04" w:rsidRPr="00987503" w:rsidRDefault="00126B04" w:rsidP="00126B04">
            <w:pPr>
              <w:pStyle w:val="Tabletext"/>
              <w:jc w:val="center"/>
              <w:rPr>
                <w:rFonts w:ascii="Times New Roman" w:hAnsi="Times New Roman"/>
                <w:sz w:val="21"/>
                <w:szCs w:val="21"/>
              </w:rPr>
            </w:pPr>
            <w:ins w:id="9" w:author="崇智 张" w:date="2020-04-15T19:57:00Z">
              <w:r w:rsidRPr="00987503">
                <w:rPr>
                  <w:rFonts w:ascii="Times New Roman" w:hAnsi="Times New Roman" w:hint="eastAsia"/>
                  <w:sz w:val="21"/>
                  <w:szCs w:val="21"/>
                </w:rPr>
                <w:t>王茵迪，赵永驰，秦浩桐，黄涵，吴振赫，张崇智，高明骏</w:t>
              </w:r>
            </w:ins>
          </w:p>
        </w:tc>
        <w:tc>
          <w:tcPr>
            <w:tcW w:w="0" w:type="auto"/>
          </w:tcPr>
          <w:p w14:paraId="5CD5DA8C" w14:textId="1D1D143B" w:rsidR="00126B04" w:rsidRPr="00987503" w:rsidRDefault="00126B04" w:rsidP="00126B04">
            <w:pPr>
              <w:pStyle w:val="Tabletext"/>
              <w:jc w:val="center"/>
              <w:rPr>
                <w:rFonts w:ascii="Times New Roman" w:hAnsi="Times New Roman"/>
                <w:sz w:val="21"/>
                <w:szCs w:val="21"/>
              </w:rPr>
            </w:pPr>
            <w:ins w:id="10" w:author="崇智 张" w:date="2020-04-15T19:57:00Z">
              <w:r w:rsidRPr="00987503">
                <w:rPr>
                  <w:rFonts w:ascii="Times New Roman" w:hAnsi="Times New Roman" w:hint="eastAsia"/>
                  <w:sz w:val="21"/>
                  <w:szCs w:val="21"/>
                </w:rPr>
                <w:t>高明骏</w:t>
              </w:r>
              <w:r>
                <w:rPr>
                  <w:rFonts w:ascii="Times New Roman" w:hAnsi="Times New Roman" w:hint="eastAsia"/>
                  <w:sz w:val="21"/>
                  <w:szCs w:val="21"/>
                </w:rPr>
                <w:t>，张崇智</w:t>
              </w:r>
            </w:ins>
          </w:p>
        </w:tc>
      </w:tr>
      <w:tr w:rsidR="00126B04" w:rsidRPr="00CB5058" w14:paraId="513B53FD" w14:textId="77777777" w:rsidTr="00897D7B">
        <w:trPr>
          <w:jc w:val="center"/>
          <w:ins w:id="11" w:author="崇智 张" w:date="2020-04-15T19:57:00Z"/>
        </w:trPr>
        <w:tc>
          <w:tcPr>
            <w:tcW w:w="0" w:type="auto"/>
          </w:tcPr>
          <w:p w14:paraId="61D33E7E" w14:textId="3BC0F363" w:rsidR="00126B04" w:rsidRPr="00987503" w:rsidRDefault="00126B04" w:rsidP="00126B04">
            <w:pPr>
              <w:pStyle w:val="Tabletext"/>
              <w:jc w:val="center"/>
              <w:rPr>
                <w:ins w:id="12" w:author="崇智 张" w:date="2020-04-15T19:57:00Z"/>
                <w:rFonts w:ascii="Times New Roman" w:hAnsi="Times New Roman"/>
                <w:sz w:val="21"/>
                <w:szCs w:val="21"/>
              </w:rPr>
            </w:pPr>
            <w:ins w:id="13" w:author="崇智 张" w:date="2020-04-15T19:57:00Z">
              <w:r w:rsidRPr="00987503">
                <w:rPr>
                  <w:rFonts w:ascii="Times New Roman" w:hAnsi="Times New Roman"/>
                  <w:sz w:val="21"/>
                  <w:szCs w:val="21"/>
                </w:rPr>
                <w:t>2020.04.</w:t>
              </w:r>
              <w:r>
                <w:rPr>
                  <w:rFonts w:ascii="Times New Roman" w:hAnsi="Times New Roman"/>
                  <w:sz w:val="21"/>
                  <w:szCs w:val="21"/>
                </w:rPr>
                <w:t>15</w:t>
              </w:r>
            </w:ins>
          </w:p>
        </w:tc>
        <w:tc>
          <w:tcPr>
            <w:tcW w:w="0" w:type="auto"/>
          </w:tcPr>
          <w:p w14:paraId="00114464" w14:textId="3C843E37" w:rsidR="00126B04" w:rsidRPr="00987503" w:rsidRDefault="00126B04" w:rsidP="00126B04">
            <w:pPr>
              <w:pStyle w:val="Tabletext"/>
              <w:jc w:val="center"/>
              <w:rPr>
                <w:ins w:id="14" w:author="崇智 张" w:date="2020-04-15T19:57:00Z"/>
                <w:rFonts w:ascii="Times New Roman" w:hAnsi="Times New Roman"/>
                <w:sz w:val="21"/>
                <w:szCs w:val="21"/>
              </w:rPr>
            </w:pPr>
            <w:ins w:id="15" w:author="崇智 张" w:date="2020-04-15T19:57:00Z">
              <w:r w:rsidRPr="00987503">
                <w:rPr>
                  <w:rFonts w:ascii="Times New Roman" w:hAnsi="Times New Roman"/>
                  <w:sz w:val="21"/>
                  <w:szCs w:val="21"/>
                </w:rPr>
                <w:t>V</w:t>
              </w:r>
              <w:r>
                <w:rPr>
                  <w:rFonts w:ascii="Times New Roman" w:hAnsi="Times New Roman"/>
                  <w:sz w:val="21"/>
                  <w:szCs w:val="21"/>
                </w:rPr>
                <w:t>5</w:t>
              </w:r>
              <w:r w:rsidRPr="00987503">
                <w:rPr>
                  <w:rFonts w:ascii="Times New Roman" w:hAnsi="Times New Roman"/>
                  <w:sz w:val="21"/>
                  <w:szCs w:val="21"/>
                </w:rPr>
                <w:t>.0</w:t>
              </w:r>
            </w:ins>
          </w:p>
        </w:tc>
        <w:tc>
          <w:tcPr>
            <w:tcW w:w="0" w:type="auto"/>
          </w:tcPr>
          <w:p w14:paraId="317950EC" w14:textId="13B9A801" w:rsidR="00126B04" w:rsidRPr="00987503" w:rsidRDefault="00126B04" w:rsidP="00126B04">
            <w:pPr>
              <w:pStyle w:val="Tabletext"/>
              <w:jc w:val="center"/>
              <w:rPr>
                <w:ins w:id="16" w:author="崇智 张" w:date="2020-04-15T19:57:00Z"/>
                <w:rFonts w:ascii="Times New Roman" w:hAnsi="Times New Roman"/>
                <w:sz w:val="21"/>
                <w:szCs w:val="21"/>
              </w:rPr>
            </w:pPr>
            <w:ins w:id="17" w:author="崇智 张" w:date="2020-04-15T19:57:00Z">
              <w:r w:rsidRPr="00987503">
                <w:rPr>
                  <w:rFonts w:ascii="Times New Roman" w:hAnsi="Times New Roman" w:hint="eastAsia"/>
                  <w:sz w:val="21"/>
                  <w:szCs w:val="21"/>
                </w:rPr>
                <w:t>针对</w:t>
              </w:r>
              <w:r>
                <w:rPr>
                  <w:rFonts w:ascii="Times New Roman" w:hAnsi="Times New Roman" w:hint="eastAsia"/>
                  <w:sz w:val="21"/>
                  <w:szCs w:val="21"/>
                </w:rPr>
                <w:t>第二次评审意见进行了针对性修改</w:t>
              </w:r>
            </w:ins>
          </w:p>
        </w:tc>
        <w:tc>
          <w:tcPr>
            <w:tcW w:w="0" w:type="auto"/>
          </w:tcPr>
          <w:p w14:paraId="1622481A" w14:textId="4C1D65A6" w:rsidR="00126B04" w:rsidRPr="00987503" w:rsidRDefault="00126B04" w:rsidP="00126B04">
            <w:pPr>
              <w:pStyle w:val="Tabletext"/>
              <w:jc w:val="center"/>
              <w:rPr>
                <w:ins w:id="18" w:author="崇智 张" w:date="2020-04-15T19:57:00Z"/>
                <w:rFonts w:ascii="Times New Roman" w:hAnsi="Times New Roman"/>
                <w:sz w:val="21"/>
                <w:szCs w:val="21"/>
              </w:rPr>
            </w:pPr>
            <w:ins w:id="19" w:author="崇智 张" w:date="2020-04-15T19:57:00Z">
              <w:r w:rsidRPr="00987503">
                <w:rPr>
                  <w:rFonts w:ascii="Times New Roman" w:hAnsi="Times New Roman" w:hint="eastAsia"/>
                  <w:sz w:val="21"/>
                  <w:szCs w:val="21"/>
                </w:rPr>
                <w:t>王茵迪，赵永驰，秦浩桐，黄涵，吴振赫，张崇智，高明骏</w:t>
              </w:r>
            </w:ins>
          </w:p>
        </w:tc>
        <w:tc>
          <w:tcPr>
            <w:tcW w:w="0" w:type="auto"/>
          </w:tcPr>
          <w:p w14:paraId="3C34D0CE" w14:textId="1ED17EB4" w:rsidR="00126B04" w:rsidRPr="00987503" w:rsidRDefault="00126B04" w:rsidP="00126B04">
            <w:pPr>
              <w:pStyle w:val="Tabletext"/>
              <w:jc w:val="center"/>
              <w:rPr>
                <w:ins w:id="20" w:author="崇智 张" w:date="2020-04-15T19:57:00Z"/>
                <w:rFonts w:ascii="Times New Roman" w:hAnsi="Times New Roman"/>
                <w:sz w:val="21"/>
                <w:szCs w:val="21"/>
              </w:rPr>
            </w:pPr>
            <w:ins w:id="21" w:author="崇智 张" w:date="2020-04-15T19:57:00Z">
              <w:r w:rsidRPr="00987503">
                <w:rPr>
                  <w:rFonts w:ascii="Times New Roman" w:hAnsi="Times New Roman" w:hint="eastAsia"/>
                  <w:sz w:val="21"/>
                  <w:szCs w:val="21"/>
                </w:rPr>
                <w:t>高明骏</w:t>
              </w:r>
              <w:r>
                <w:rPr>
                  <w:rFonts w:ascii="Times New Roman" w:hAnsi="Times New Roman" w:hint="eastAsia"/>
                  <w:sz w:val="21"/>
                  <w:szCs w:val="21"/>
                </w:rPr>
                <w:t>，张崇智</w:t>
              </w:r>
            </w:ins>
          </w:p>
        </w:tc>
      </w:tr>
    </w:tbl>
    <w:p w14:paraId="5AFC42E1" w14:textId="7A07263B" w:rsidR="00650E74" w:rsidRPr="00987503" w:rsidRDefault="00650E74" w:rsidP="00650E74">
      <w:pPr>
        <w:rPr>
          <w:rFonts w:ascii="Times New Roman" w:hAnsi="Times New Roman"/>
        </w:rPr>
      </w:pPr>
    </w:p>
    <w:p w14:paraId="7F5296CC" w14:textId="77777777" w:rsidR="00650E74" w:rsidRPr="00987503" w:rsidRDefault="00650E74">
      <w:pPr>
        <w:rPr>
          <w:rFonts w:ascii="Times New Roman" w:hAnsi="Times New Roman"/>
        </w:rPr>
      </w:pPr>
      <w:r w:rsidRPr="00987503">
        <w:rPr>
          <w:rFonts w:ascii="Times New Roman" w:hAnsi="Times New Roman"/>
        </w:rPr>
        <w:br w:type="page"/>
      </w:r>
    </w:p>
    <w:sdt>
      <w:sdtPr>
        <w:rPr>
          <w:rFonts w:ascii="Times New Roman" w:eastAsia="宋体" w:hAnsi="Times New Roman" w:cs="Times New Roman"/>
          <w:b w:val="0"/>
          <w:bCs w:val="0"/>
          <w:color w:val="auto"/>
          <w:kern w:val="2"/>
          <w:sz w:val="21"/>
          <w:szCs w:val="24"/>
          <w:lang w:val="zh-CN"/>
        </w:rPr>
        <w:id w:val="30856796"/>
        <w:docPartObj>
          <w:docPartGallery w:val="Table of Contents"/>
          <w:docPartUnique/>
        </w:docPartObj>
      </w:sdtPr>
      <w:sdtEndPr>
        <w:rPr>
          <w:rFonts w:cs="宋体"/>
          <w:kern w:val="0"/>
          <w:sz w:val="24"/>
          <w:lang w:val="en-US"/>
        </w:rPr>
      </w:sdtEndPr>
      <w:sdtContent>
        <w:p w14:paraId="6ECE1165" w14:textId="77777777" w:rsidR="00650E74" w:rsidRPr="00987503" w:rsidRDefault="00650E74" w:rsidP="00650E74">
          <w:pPr>
            <w:pStyle w:val="af2"/>
            <w:spacing w:line="240" w:lineRule="auto"/>
            <w:jc w:val="center"/>
            <w:rPr>
              <w:rFonts w:ascii="Times New Roman" w:hAnsi="Times New Roman"/>
            </w:rPr>
          </w:pPr>
          <w:r w:rsidRPr="00987503">
            <w:rPr>
              <w:rFonts w:ascii="Times New Roman" w:hAnsi="Times New Roman" w:hint="eastAsia"/>
              <w:lang w:val="zh-CN"/>
            </w:rPr>
            <w:t>目录</w:t>
          </w:r>
        </w:p>
        <w:p w14:paraId="4E2EC28F" w14:textId="26C3FB41" w:rsidR="009F581B" w:rsidRDefault="00650E74">
          <w:pPr>
            <w:pStyle w:val="11"/>
            <w:tabs>
              <w:tab w:val="right" w:leader="dot" w:pos="8296"/>
            </w:tabs>
            <w:rPr>
              <w:ins w:id="22" w:author="崇智 张" w:date="2020-04-16T10:02:00Z"/>
              <w:rFonts w:asciiTheme="minorHAnsi" w:eastAsiaTheme="minorEastAsia" w:hAnsiTheme="minorHAnsi" w:cstheme="minorBidi"/>
              <w:noProof/>
              <w:kern w:val="2"/>
              <w:sz w:val="21"/>
              <w:szCs w:val="22"/>
            </w:rPr>
          </w:pPr>
          <w:r w:rsidRPr="00987503">
            <w:rPr>
              <w:rFonts w:ascii="Times New Roman" w:hAnsi="Times New Roman"/>
            </w:rPr>
            <w:fldChar w:fldCharType="begin"/>
          </w:r>
          <w:r w:rsidRPr="00987503">
            <w:rPr>
              <w:rFonts w:ascii="Times New Roman" w:hAnsi="Times New Roman"/>
            </w:rPr>
            <w:instrText xml:space="preserve"> TOC \o "1-3" \h \z \u </w:instrText>
          </w:r>
          <w:r w:rsidRPr="00987503">
            <w:rPr>
              <w:rFonts w:ascii="Times New Roman" w:hAnsi="Times New Roman"/>
            </w:rPr>
            <w:fldChar w:fldCharType="separate"/>
          </w:r>
          <w:ins w:id="23" w:author="崇智 张" w:date="2020-04-16T10:02:00Z">
            <w:r w:rsidR="009F581B" w:rsidRPr="000B50B4">
              <w:rPr>
                <w:rStyle w:val="a9"/>
                <w:noProof/>
              </w:rPr>
              <w:fldChar w:fldCharType="begin"/>
            </w:r>
            <w:r w:rsidR="009F581B" w:rsidRPr="000B50B4">
              <w:rPr>
                <w:rStyle w:val="a9"/>
                <w:noProof/>
              </w:rPr>
              <w:instrText xml:space="preserve"> </w:instrText>
            </w:r>
            <w:r w:rsidR="009F581B">
              <w:rPr>
                <w:noProof/>
              </w:rPr>
              <w:instrText>HYPERLINK \l "_Toc37923771"</w:instrText>
            </w:r>
            <w:r w:rsidR="009F581B" w:rsidRPr="000B50B4">
              <w:rPr>
                <w:rStyle w:val="a9"/>
                <w:noProof/>
              </w:rPr>
              <w:instrText xml:space="preserve"> </w:instrText>
            </w:r>
            <w:r w:rsidR="009F581B" w:rsidRPr="000B50B4">
              <w:rPr>
                <w:rStyle w:val="a9"/>
                <w:noProof/>
              </w:rPr>
              <w:fldChar w:fldCharType="separate"/>
            </w:r>
            <w:r w:rsidR="009F581B" w:rsidRPr="000B50B4">
              <w:rPr>
                <w:rStyle w:val="a9"/>
                <w:rFonts w:ascii="Times New Roman" w:hAnsi="Times New Roman"/>
                <w:noProof/>
              </w:rPr>
              <w:t xml:space="preserve">1. </w:t>
            </w:r>
            <w:r w:rsidR="009F581B" w:rsidRPr="000B50B4">
              <w:rPr>
                <w:rStyle w:val="a9"/>
                <w:rFonts w:ascii="Times New Roman" w:hAnsi="Times New Roman"/>
                <w:noProof/>
              </w:rPr>
              <w:t>引言</w:t>
            </w:r>
            <w:r w:rsidR="009F581B">
              <w:rPr>
                <w:noProof/>
                <w:webHidden/>
              </w:rPr>
              <w:tab/>
            </w:r>
            <w:r w:rsidR="009F581B">
              <w:rPr>
                <w:noProof/>
                <w:webHidden/>
              </w:rPr>
              <w:fldChar w:fldCharType="begin"/>
            </w:r>
            <w:r w:rsidR="009F581B">
              <w:rPr>
                <w:noProof/>
                <w:webHidden/>
              </w:rPr>
              <w:instrText xml:space="preserve"> PAGEREF _Toc37923771 \h </w:instrText>
            </w:r>
          </w:ins>
          <w:r w:rsidR="009F581B">
            <w:rPr>
              <w:noProof/>
              <w:webHidden/>
            </w:rPr>
          </w:r>
          <w:r w:rsidR="009F581B">
            <w:rPr>
              <w:noProof/>
              <w:webHidden/>
            </w:rPr>
            <w:fldChar w:fldCharType="separate"/>
          </w:r>
          <w:ins w:id="24" w:author="崇智 张" w:date="2020-04-16T10:02:00Z">
            <w:r w:rsidR="009F581B">
              <w:rPr>
                <w:noProof/>
                <w:webHidden/>
              </w:rPr>
              <w:t>4</w:t>
            </w:r>
            <w:r w:rsidR="009F581B">
              <w:rPr>
                <w:noProof/>
                <w:webHidden/>
              </w:rPr>
              <w:fldChar w:fldCharType="end"/>
            </w:r>
            <w:r w:rsidR="009F581B" w:rsidRPr="000B50B4">
              <w:rPr>
                <w:rStyle w:val="a9"/>
                <w:noProof/>
              </w:rPr>
              <w:fldChar w:fldCharType="end"/>
            </w:r>
          </w:ins>
        </w:p>
        <w:p w14:paraId="72EAD5CB" w14:textId="062BD948" w:rsidR="009F581B" w:rsidRDefault="009F581B">
          <w:pPr>
            <w:pStyle w:val="21"/>
            <w:tabs>
              <w:tab w:val="right" w:leader="dot" w:pos="8296"/>
            </w:tabs>
            <w:ind w:left="480"/>
            <w:rPr>
              <w:ins w:id="25" w:author="崇智 张" w:date="2020-04-16T10:02:00Z"/>
              <w:rFonts w:asciiTheme="minorHAnsi" w:eastAsiaTheme="minorEastAsia" w:hAnsiTheme="minorHAnsi" w:cstheme="minorBidi"/>
              <w:noProof/>
              <w:kern w:val="2"/>
              <w:sz w:val="21"/>
              <w:szCs w:val="22"/>
            </w:rPr>
          </w:pPr>
          <w:ins w:id="26" w:author="崇智 张" w:date="2020-04-16T10:02:00Z">
            <w:r w:rsidRPr="000B50B4">
              <w:rPr>
                <w:rStyle w:val="a9"/>
                <w:noProof/>
              </w:rPr>
              <w:fldChar w:fldCharType="begin"/>
            </w:r>
            <w:r w:rsidRPr="000B50B4">
              <w:rPr>
                <w:rStyle w:val="a9"/>
                <w:noProof/>
              </w:rPr>
              <w:instrText xml:space="preserve"> </w:instrText>
            </w:r>
            <w:r>
              <w:rPr>
                <w:noProof/>
              </w:rPr>
              <w:instrText>HYPERLINK \l "_Toc37923772"</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 xml:space="preserve">1.1 </w:t>
            </w:r>
            <w:r w:rsidRPr="000B50B4">
              <w:rPr>
                <w:rStyle w:val="a9"/>
                <w:rFonts w:ascii="Times New Roman" w:hAnsi="Times New Roman"/>
                <w:noProof/>
              </w:rPr>
              <w:t>背景说明</w:t>
            </w:r>
            <w:r>
              <w:rPr>
                <w:noProof/>
                <w:webHidden/>
              </w:rPr>
              <w:tab/>
            </w:r>
            <w:r>
              <w:rPr>
                <w:noProof/>
                <w:webHidden/>
              </w:rPr>
              <w:fldChar w:fldCharType="begin"/>
            </w:r>
            <w:r>
              <w:rPr>
                <w:noProof/>
                <w:webHidden/>
              </w:rPr>
              <w:instrText xml:space="preserve"> PAGEREF _Toc37923772 \h </w:instrText>
            </w:r>
          </w:ins>
          <w:r>
            <w:rPr>
              <w:noProof/>
              <w:webHidden/>
            </w:rPr>
          </w:r>
          <w:r>
            <w:rPr>
              <w:noProof/>
              <w:webHidden/>
            </w:rPr>
            <w:fldChar w:fldCharType="separate"/>
          </w:r>
          <w:ins w:id="27" w:author="崇智 张" w:date="2020-04-16T10:02:00Z">
            <w:r>
              <w:rPr>
                <w:noProof/>
                <w:webHidden/>
              </w:rPr>
              <w:t>4</w:t>
            </w:r>
            <w:r>
              <w:rPr>
                <w:noProof/>
                <w:webHidden/>
              </w:rPr>
              <w:fldChar w:fldCharType="end"/>
            </w:r>
            <w:r w:rsidRPr="000B50B4">
              <w:rPr>
                <w:rStyle w:val="a9"/>
                <w:noProof/>
              </w:rPr>
              <w:fldChar w:fldCharType="end"/>
            </w:r>
          </w:ins>
        </w:p>
        <w:p w14:paraId="3618B187" w14:textId="3CB1CF0E" w:rsidR="009F581B" w:rsidRDefault="009F581B">
          <w:pPr>
            <w:pStyle w:val="31"/>
            <w:rPr>
              <w:ins w:id="28" w:author="崇智 张" w:date="2020-04-16T10:02:00Z"/>
              <w:rFonts w:asciiTheme="minorHAnsi" w:eastAsiaTheme="minorEastAsia" w:hAnsiTheme="minorHAnsi" w:cstheme="minorBidi"/>
              <w:noProof/>
              <w:kern w:val="2"/>
              <w:sz w:val="21"/>
              <w:szCs w:val="22"/>
            </w:rPr>
          </w:pPr>
          <w:ins w:id="29" w:author="崇智 张" w:date="2020-04-16T10:02:00Z">
            <w:r w:rsidRPr="000B50B4">
              <w:rPr>
                <w:rStyle w:val="a9"/>
                <w:noProof/>
              </w:rPr>
              <w:fldChar w:fldCharType="begin"/>
            </w:r>
            <w:r w:rsidRPr="000B50B4">
              <w:rPr>
                <w:rStyle w:val="a9"/>
                <w:noProof/>
              </w:rPr>
              <w:instrText xml:space="preserve"> </w:instrText>
            </w:r>
            <w:r>
              <w:rPr>
                <w:noProof/>
              </w:rPr>
              <w:instrText>HYPERLINK \l "_Toc37923773"</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 xml:space="preserve">1.1.1 </w:t>
            </w:r>
            <w:r w:rsidRPr="000B50B4">
              <w:rPr>
                <w:rStyle w:val="a9"/>
                <w:rFonts w:ascii="Times New Roman" w:hAnsi="Times New Roman"/>
                <w:noProof/>
              </w:rPr>
              <w:t>技术背景</w:t>
            </w:r>
            <w:r>
              <w:rPr>
                <w:noProof/>
                <w:webHidden/>
              </w:rPr>
              <w:tab/>
            </w:r>
            <w:r>
              <w:rPr>
                <w:noProof/>
                <w:webHidden/>
              </w:rPr>
              <w:fldChar w:fldCharType="begin"/>
            </w:r>
            <w:r>
              <w:rPr>
                <w:noProof/>
                <w:webHidden/>
              </w:rPr>
              <w:instrText xml:space="preserve"> PAGEREF _Toc37923773 \h </w:instrText>
            </w:r>
          </w:ins>
          <w:r>
            <w:rPr>
              <w:noProof/>
              <w:webHidden/>
            </w:rPr>
          </w:r>
          <w:r>
            <w:rPr>
              <w:noProof/>
              <w:webHidden/>
            </w:rPr>
            <w:fldChar w:fldCharType="separate"/>
          </w:r>
          <w:ins w:id="30" w:author="崇智 张" w:date="2020-04-16T10:02:00Z">
            <w:r>
              <w:rPr>
                <w:noProof/>
                <w:webHidden/>
              </w:rPr>
              <w:t>4</w:t>
            </w:r>
            <w:r>
              <w:rPr>
                <w:noProof/>
                <w:webHidden/>
              </w:rPr>
              <w:fldChar w:fldCharType="end"/>
            </w:r>
            <w:r w:rsidRPr="000B50B4">
              <w:rPr>
                <w:rStyle w:val="a9"/>
                <w:noProof/>
              </w:rPr>
              <w:fldChar w:fldCharType="end"/>
            </w:r>
          </w:ins>
        </w:p>
        <w:p w14:paraId="6C5F475B" w14:textId="7F6D7312" w:rsidR="009F581B" w:rsidRDefault="009F581B">
          <w:pPr>
            <w:pStyle w:val="31"/>
            <w:rPr>
              <w:ins w:id="31" w:author="崇智 张" w:date="2020-04-16T10:02:00Z"/>
              <w:rFonts w:asciiTheme="minorHAnsi" w:eastAsiaTheme="minorEastAsia" w:hAnsiTheme="minorHAnsi" w:cstheme="minorBidi"/>
              <w:noProof/>
              <w:kern w:val="2"/>
              <w:sz w:val="21"/>
              <w:szCs w:val="22"/>
            </w:rPr>
          </w:pPr>
          <w:ins w:id="32" w:author="崇智 张" w:date="2020-04-16T10:02:00Z">
            <w:r w:rsidRPr="000B50B4">
              <w:rPr>
                <w:rStyle w:val="a9"/>
                <w:noProof/>
              </w:rPr>
              <w:fldChar w:fldCharType="begin"/>
            </w:r>
            <w:r w:rsidRPr="000B50B4">
              <w:rPr>
                <w:rStyle w:val="a9"/>
                <w:noProof/>
              </w:rPr>
              <w:instrText xml:space="preserve"> </w:instrText>
            </w:r>
            <w:r>
              <w:rPr>
                <w:noProof/>
              </w:rPr>
              <w:instrText>HYPERLINK \l "_Toc37923774"</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 xml:space="preserve">1.1.2 </w:t>
            </w:r>
            <w:r w:rsidRPr="000B50B4">
              <w:rPr>
                <w:rStyle w:val="a9"/>
                <w:rFonts w:ascii="Times New Roman" w:hAnsi="Times New Roman"/>
                <w:noProof/>
              </w:rPr>
              <w:t>软件定位</w:t>
            </w:r>
            <w:r>
              <w:rPr>
                <w:noProof/>
                <w:webHidden/>
              </w:rPr>
              <w:tab/>
            </w:r>
            <w:r>
              <w:rPr>
                <w:noProof/>
                <w:webHidden/>
              </w:rPr>
              <w:fldChar w:fldCharType="begin"/>
            </w:r>
            <w:r>
              <w:rPr>
                <w:noProof/>
                <w:webHidden/>
              </w:rPr>
              <w:instrText xml:space="preserve"> PAGEREF _Toc37923774 \h </w:instrText>
            </w:r>
          </w:ins>
          <w:r>
            <w:rPr>
              <w:noProof/>
              <w:webHidden/>
            </w:rPr>
          </w:r>
          <w:r>
            <w:rPr>
              <w:noProof/>
              <w:webHidden/>
            </w:rPr>
            <w:fldChar w:fldCharType="separate"/>
          </w:r>
          <w:ins w:id="33" w:author="崇智 张" w:date="2020-04-16T10:02:00Z">
            <w:r>
              <w:rPr>
                <w:noProof/>
                <w:webHidden/>
              </w:rPr>
              <w:t>4</w:t>
            </w:r>
            <w:r>
              <w:rPr>
                <w:noProof/>
                <w:webHidden/>
              </w:rPr>
              <w:fldChar w:fldCharType="end"/>
            </w:r>
            <w:r w:rsidRPr="000B50B4">
              <w:rPr>
                <w:rStyle w:val="a9"/>
                <w:noProof/>
              </w:rPr>
              <w:fldChar w:fldCharType="end"/>
            </w:r>
          </w:ins>
        </w:p>
        <w:p w14:paraId="1E415A8F" w14:textId="70EC0E93" w:rsidR="009F581B" w:rsidRDefault="009F581B">
          <w:pPr>
            <w:pStyle w:val="21"/>
            <w:tabs>
              <w:tab w:val="right" w:leader="dot" w:pos="8296"/>
            </w:tabs>
            <w:ind w:left="480"/>
            <w:rPr>
              <w:ins w:id="34" w:author="崇智 张" w:date="2020-04-16T10:02:00Z"/>
              <w:rFonts w:asciiTheme="minorHAnsi" w:eastAsiaTheme="minorEastAsia" w:hAnsiTheme="minorHAnsi" w:cstheme="minorBidi"/>
              <w:noProof/>
              <w:kern w:val="2"/>
              <w:sz w:val="21"/>
              <w:szCs w:val="22"/>
            </w:rPr>
          </w:pPr>
          <w:ins w:id="35" w:author="崇智 张" w:date="2020-04-16T10:02:00Z">
            <w:r w:rsidRPr="000B50B4">
              <w:rPr>
                <w:rStyle w:val="a9"/>
                <w:noProof/>
              </w:rPr>
              <w:fldChar w:fldCharType="begin"/>
            </w:r>
            <w:r w:rsidRPr="000B50B4">
              <w:rPr>
                <w:rStyle w:val="a9"/>
                <w:noProof/>
              </w:rPr>
              <w:instrText xml:space="preserve"> </w:instrText>
            </w:r>
            <w:r>
              <w:rPr>
                <w:noProof/>
              </w:rPr>
              <w:instrText>HYPERLINK \l "_Toc37923775"</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 xml:space="preserve">1.2 </w:t>
            </w:r>
            <w:r w:rsidRPr="000B50B4">
              <w:rPr>
                <w:rStyle w:val="a9"/>
                <w:rFonts w:ascii="Times New Roman" w:hAnsi="Times New Roman"/>
                <w:noProof/>
              </w:rPr>
              <w:t>参考资料</w:t>
            </w:r>
            <w:r>
              <w:rPr>
                <w:noProof/>
                <w:webHidden/>
              </w:rPr>
              <w:tab/>
            </w:r>
            <w:r>
              <w:rPr>
                <w:noProof/>
                <w:webHidden/>
              </w:rPr>
              <w:fldChar w:fldCharType="begin"/>
            </w:r>
            <w:r>
              <w:rPr>
                <w:noProof/>
                <w:webHidden/>
              </w:rPr>
              <w:instrText xml:space="preserve"> PAGEREF _Toc37923775 \h </w:instrText>
            </w:r>
          </w:ins>
          <w:r>
            <w:rPr>
              <w:noProof/>
              <w:webHidden/>
            </w:rPr>
          </w:r>
          <w:r>
            <w:rPr>
              <w:noProof/>
              <w:webHidden/>
            </w:rPr>
            <w:fldChar w:fldCharType="separate"/>
          </w:r>
          <w:ins w:id="36" w:author="崇智 张" w:date="2020-04-16T10:02:00Z">
            <w:r>
              <w:rPr>
                <w:noProof/>
                <w:webHidden/>
              </w:rPr>
              <w:t>4</w:t>
            </w:r>
            <w:r>
              <w:rPr>
                <w:noProof/>
                <w:webHidden/>
              </w:rPr>
              <w:fldChar w:fldCharType="end"/>
            </w:r>
            <w:r w:rsidRPr="000B50B4">
              <w:rPr>
                <w:rStyle w:val="a9"/>
                <w:noProof/>
              </w:rPr>
              <w:fldChar w:fldCharType="end"/>
            </w:r>
          </w:ins>
        </w:p>
        <w:p w14:paraId="4C3BD406" w14:textId="515F5B8C" w:rsidR="009F581B" w:rsidRDefault="009F581B">
          <w:pPr>
            <w:pStyle w:val="21"/>
            <w:tabs>
              <w:tab w:val="right" w:leader="dot" w:pos="8296"/>
            </w:tabs>
            <w:ind w:left="480"/>
            <w:rPr>
              <w:ins w:id="37" w:author="崇智 张" w:date="2020-04-16T10:02:00Z"/>
              <w:rFonts w:asciiTheme="minorHAnsi" w:eastAsiaTheme="minorEastAsia" w:hAnsiTheme="minorHAnsi" w:cstheme="minorBidi"/>
              <w:noProof/>
              <w:kern w:val="2"/>
              <w:sz w:val="21"/>
              <w:szCs w:val="22"/>
            </w:rPr>
          </w:pPr>
          <w:ins w:id="38" w:author="崇智 张" w:date="2020-04-16T10:02:00Z">
            <w:r w:rsidRPr="000B50B4">
              <w:rPr>
                <w:rStyle w:val="a9"/>
                <w:noProof/>
              </w:rPr>
              <w:fldChar w:fldCharType="begin"/>
            </w:r>
            <w:r w:rsidRPr="000B50B4">
              <w:rPr>
                <w:rStyle w:val="a9"/>
                <w:noProof/>
              </w:rPr>
              <w:instrText xml:space="preserve"> </w:instrText>
            </w:r>
            <w:r>
              <w:rPr>
                <w:noProof/>
              </w:rPr>
              <w:instrText>HYPERLINK \l "_Toc37923776"</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 xml:space="preserve">1.3 </w:t>
            </w:r>
            <w:r w:rsidRPr="000B50B4">
              <w:rPr>
                <w:rStyle w:val="a9"/>
                <w:rFonts w:ascii="Times New Roman" w:hAnsi="Times New Roman"/>
                <w:noProof/>
              </w:rPr>
              <w:t>术语和缩略语</w:t>
            </w:r>
            <w:r>
              <w:rPr>
                <w:noProof/>
                <w:webHidden/>
              </w:rPr>
              <w:tab/>
            </w:r>
            <w:r>
              <w:rPr>
                <w:noProof/>
                <w:webHidden/>
              </w:rPr>
              <w:fldChar w:fldCharType="begin"/>
            </w:r>
            <w:r>
              <w:rPr>
                <w:noProof/>
                <w:webHidden/>
              </w:rPr>
              <w:instrText xml:space="preserve"> PAGEREF _Toc37923776 \h </w:instrText>
            </w:r>
          </w:ins>
          <w:r>
            <w:rPr>
              <w:noProof/>
              <w:webHidden/>
            </w:rPr>
          </w:r>
          <w:r>
            <w:rPr>
              <w:noProof/>
              <w:webHidden/>
            </w:rPr>
            <w:fldChar w:fldCharType="separate"/>
          </w:r>
          <w:ins w:id="39" w:author="崇智 张" w:date="2020-04-16T10:02:00Z">
            <w:r>
              <w:rPr>
                <w:noProof/>
                <w:webHidden/>
              </w:rPr>
              <w:t>5</w:t>
            </w:r>
            <w:r>
              <w:rPr>
                <w:noProof/>
                <w:webHidden/>
              </w:rPr>
              <w:fldChar w:fldCharType="end"/>
            </w:r>
            <w:r w:rsidRPr="000B50B4">
              <w:rPr>
                <w:rStyle w:val="a9"/>
                <w:noProof/>
              </w:rPr>
              <w:fldChar w:fldCharType="end"/>
            </w:r>
          </w:ins>
        </w:p>
        <w:p w14:paraId="2E41CD3C" w14:textId="4A23BFAE" w:rsidR="009F581B" w:rsidRDefault="009F581B">
          <w:pPr>
            <w:pStyle w:val="11"/>
            <w:tabs>
              <w:tab w:val="right" w:leader="dot" w:pos="8296"/>
            </w:tabs>
            <w:rPr>
              <w:ins w:id="40" w:author="崇智 张" w:date="2020-04-16T10:02:00Z"/>
              <w:rFonts w:asciiTheme="minorHAnsi" w:eastAsiaTheme="minorEastAsia" w:hAnsiTheme="minorHAnsi" w:cstheme="minorBidi"/>
              <w:noProof/>
              <w:kern w:val="2"/>
              <w:sz w:val="21"/>
              <w:szCs w:val="22"/>
            </w:rPr>
          </w:pPr>
          <w:ins w:id="41" w:author="崇智 张" w:date="2020-04-16T10:02:00Z">
            <w:r w:rsidRPr="000B50B4">
              <w:rPr>
                <w:rStyle w:val="a9"/>
                <w:noProof/>
              </w:rPr>
              <w:fldChar w:fldCharType="begin"/>
            </w:r>
            <w:r w:rsidRPr="000B50B4">
              <w:rPr>
                <w:rStyle w:val="a9"/>
                <w:noProof/>
              </w:rPr>
              <w:instrText xml:space="preserve"> </w:instrText>
            </w:r>
            <w:r>
              <w:rPr>
                <w:noProof/>
              </w:rPr>
              <w:instrText>HYPERLINK \l "_Toc37923777"</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 xml:space="preserve">2. </w:t>
            </w:r>
            <w:r w:rsidRPr="000B50B4">
              <w:rPr>
                <w:rStyle w:val="a9"/>
                <w:rFonts w:ascii="Times New Roman" w:hAnsi="Times New Roman"/>
                <w:noProof/>
              </w:rPr>
              <w:t>软件总体概述</w:t>
            </w:r>
            <w:r>
              <w:rPr>
                <w:noProof/>
                <w:webHidden/>
              </w:rPr>
              <w:tab/>
            </w:r>
            <w:r>
              <w:rPr>
                <w:noProof/>
                <w:webHidden/>
              </w:rPr>
              <w:fldChar w:fldCharType="begin"/>
            </w:r>
            <w:r>
              <w:rPr>
                <w:noProof/>
                <w:webHidden/>
              </w:rPr>
              <w:instrText xml:space="preserve"> PAGEREF _Toc37923777 \h </w:instrText>
            </w:r>
          </w:ins>
          <w:r>
            <w:rPr>
              <w:noProof/>
              <w:webHidden/>
            </w:rPr>
          </w:r>
          <w:r>
            <w:rPr>
              <w:noProof/>
              <w:webHidden/>
            </w:rPr>
            <w:fldChar w:fldCharType="separate"/>
          </w:r>
          <w:ins w:id="42" w:author="崇智 张" w:date="2020-04-16T10:02:00Z">
            <w:r>
              <w:rPr>
                <w:noProof/>
                <w:webHidden/>
              </w:rPr>
              <w:t>6</w:t>
            </w:r>
            <w:r>
              <w:rPr>
                <w:noProof/>
                <w:webHidden/>
              </w:rPr>
              <w:fldChar w:fldCharType="end"/>
            </w:r>
            <w:r w:rsidRPr="000B50B4">
              <w:rPr>
                <w:rStyle w:val="a9"/>
                <w:noProof/>
              </w:rPr>
              <w:fldChar w:fldCharType="end"/>
            </w:r>
          </w:ins>
        </w:p>
        <w:p w14:paraId="2D6B5595" w14:textId="5935265B" w:rsidR="009F581B" w:rsidRDefault="009F581B">
          <w:pPr>
            <w:pStyle w:val="21"/>
            <w:tabs>
              <w:tab w:val="right" w:leader="dot" w:pos="8296"/>
            </w:tabs>
            <w:ind w:left="480"/>
            <w:rPr>
              <w:ins w:id="43" w:author="崇智 张" w:date="2020-04-16T10:02:00Z"/>
              <w:rFonts w:asciiTheme="minorHAnsi" w:eastAsiaTheme="minorEastAsia" w:hAnsiTheme="minorHAnsi" w:cstheme="minorBidi"/>
              <w:noProof/>
              <w:kern w:val="2"/>
              <w:sz w:val="21"/>
              <w:szCs w:val="22"/>
            </w:rPr>
          </w:pPr>
          <w:ins w:id="44" w:author="崇智 张" w:date="2020-04-16T10:02:00Z">
            <w:r w:rsidRPr="000B50B4">
              <w:rPr>
                <w:rStyle w:val="a9"/>
                <w:noProof/>
              </w:rPr>
              <w:fldChar w:fldCharType="begin"/>
            </w:r>
            <w:r w:rsidRPr="000B50B4">
              <w:rPr>
                <w:rStyle w:val="a9"/>
                <w:noProof/>
              </w:rPr>
              <w:instrText xml:space="preserve"> </w:instrText>
            </w:r>
            <w:r>
              <w:rPr>
                <w:noProof/>
              </w:rPr>
              <w:instrText>HYPERLINK \l "_Toc37923778"</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 xml:space="preserve">2.1 </w:t>
            </w:r>
            <w:r w:rsidRPr="000B50B4">
              <w:rPr>
                <w:rStyle w:val="a9"/>
                <w:rFonts w:ascii="Times New Roman" w:hAnsi="Times New Roman"/>
                <w:noProof/>
              </w:rPr>
              <w:t>软件描述</w:t>
            </w:r>
            <w:r>
              <w:rPr>
                <w:noProof/>
                <w:webHidden/>
              </w:rPr>
              <w:tab/>
            </w:r>
            <w:r>
              <w:rPr>
                <w:noProof/>
                <w:webHidden/>
              </w:rPr>
              <w:fldChar w:fldCharType="begin"/>
            </w:r>
            <w:r>
              <w:rPr>
                <w:noProof/>
                <w:webHidden/>
              </w:rPr>
              <w:instrText xml:space="preserve"> PAGEREF _Toc37923778 \h </w:instrText>
            </w:r>
          </w:ins>
          <w:r>
            <w:rPr>
              <w:noProof/>
              <w:webHidden/>
            </w:rPr>
          </w:r>
          <w:r>
            <w:rPr>
              <w:noProof/>
              <w:webHidden/>
            </w:rPr>
            <w:fldChar w:fldCharType="separate"/>
          </w:r>
          <w:ins w:id="45" w:author="崇智 张" w:date="2020-04-16T10:02:00Z">
            <w:r>
              <w:rPr>
                <w:noProof/>
                <w:webHidden/>
              </w:rPr>
              <w:t>6</w:t>
            </w:r>
            <w:r>
              <w:rPr>
                <w:noProof/>
                <w:webHidden/>
              </w:rPr>
              <w:fldChar w:fldCharType="end"/>
            </w:r>
            <w:r w:rsidRPr="000B50B4">
              <w:rPr>
                <w:rStyle w:val="a9"/>
                <w:noProof/>
              </w:rPr>
              <w:fldChar w:fldCharType="end"/>
            </w:r>
          </w:ins>
        </w:p>
        <w:p w14:paraId="09BF065B" w14:textId="0E35E2CC" w:rsidR="009F581B" w:rsidRDefault="009F581B">
          <w:pPr>
            <w:pStyle w:val="31"/>
            <w:rPr>
              <w:ins w:id="46" w:author="崇智 张" w:date="2020-04-16T10:02:00Z"/>
              <w:rFonts w:asciiTheme="minorHAnsi" w:eastAsiaTheme="minorEastAsia" w:hAnsiTheme="minorHAnsi" w:cstheme="minorBidi"/>
              <w:noProof/>
              <w:kern w:val="2"/>
              <w:sz w:val="21"/>
              <w:szCs w:val="22"/>
            </w:rPr>
          </w:pPr>
          <w:ins w:id="47" w:author="崇智 张" w:date="2020-04-16T10:02:00Z">
            <w:r w:rsidRPr="000B50B4">
              <w:rPr>
                <w:rStyle w:val="a9"/>
                <w:noProof/>
              </w:rPr>
              <w:fldChar w:fldCharType="begin"/>
            </w:r>
            <w:r w:rsidRPr="000B50B4">
              <w:rPr>
                <w:rStyle w:val="a9"/>
                <w:noProof/>
              </w:rPr>
              <w:instrText xml:space="preserve"> </w:instrText>
            </w:r>
            <w:r>
              <w:rPr>
                <w:noProof/>
              </w:rPr>
              <w:instrText>HYPERLINK \l "_Toc37923779"</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 xml:space="preserve">2.1.1 </w:t>
            </w:r>
            <w:r w:rsidRPr="000B50B4">
              <w:rPr>
                <w:rStyle w:val="a9"/>
                <w:rFonts w:ascii="Times New Roman" w:hAnsi="Times New Roman"/>
                <w:noProof/>
              </w:rPr>
              <w:t>软件属性</w:t>
            </w:r>
            <w:r>
              <w:rPr>
                <w:noProof/>
                <w:webHidden/>
              </w:rPr>
              <w:tab/>
            </w:r>
            <w:r>
              <w:rPr>
                <w:noProof/>
                <w:webHidden/>
              </w:rPr>
              <w:fldChar w:fldCharType="begin"/>
            </w:r>
            <w:r>
              <w:rPr>
                <w:noProof/>
                <w:webHidden/>
              </w:rPr>
              <w:instrText xml:space="preserve"> PAGEREF _Toc37923779 \h </w:instrText>
            </w:r>
          </w:ins>
          <w:r>
            <w:rPr>
              <w:noProof/>
              <w:webHidden/>
            </w:rPr>
          </w:r>
          <w:r>
            <w:rPr>
              <w:noProof/>
              <w:webHidden/>
            </w:rPr>
            <w:fldChar w:fldCharType="separate"/>
          </w:r>
          <w:ins w:id="48" w:author="崇智 张" w:date="2020-04-16T10:02:00Z">
            <w:r>
              <w:rPr>
                <w:noProof/>
                <w:webHidden/>
              </w:rPr>
              <w:t>6</w:t>
            </w:r>
            <w:r>
              <w:rPr>
                <w:noProof/>
                <w:webHidden/>
              </w:rPr>
              <w:fldChar w:fldCharType="end"/>
            </w:r>
            <w:r w:rsidRPr="000B50B4">
              <w:rPr>
                <w:rStyle w:val="a9"/>
                <w:noProof/>
              </w:rPr>
              <w:fldChar w:fldCharType="end"/>
            </w:r>
          </w:ins>
        </w:p>
        <w:p w14:paraId="006380A4" w14:textId="72BF0428" w:rsidR="009F581B" w:rsidRDefault="009F581B">
          <w:pPr>
            <w:pStyle w:val="31"/>
            <w:rPr>
              <w:ins w:id="49" w:author="崇智 张" w:date="2020-04-16T10:02:00Z"/>
              <w:rFonts w:asciiTheme="minorHAnsi" w:eastAsiaTheme="minorEastAsia" w:hAnsiTheme="minorHAnsi" w:cstheme="minorBidi"/>
              <w:noProof/>
              <w:kern w:val="2"/>
              <w:sz w:val="21"/>
              <w:szCs w:val="22"/>
            </w:rPr>
          </w:pPr>
          <w:ins w:id="50" w:author="崇智 张" w:date="2020-04-16T10:02:00Z">
            <w:r w:rsidRPr="000B50B4">
              <w:rPr>
                <w:rStyle w:val="a9"/>
                <w:noProof/>
              </w:rPr>
              <w:fldChar w:fldCharType="begin"/>
            </w:r>
            <w:r w:rsidRPr="000B50B4">
              <w:rPr>
                <w:rStyle w:val="a9"/>
                <w:noProof/>
              </w:rPr>
              <w:instrText xml:space="preserve"> </w:instrText>
            </w:r>
            <w:r>
              <w:rPr>
                <w:noProof/>
              </w:rPr>
              <w:instrText>HYPERLINK \l "_Toc37923780"</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 xml:space="preserve">2.1.2 </w:t>
            </w:r>
            <w:r w:rsidRPr="000B50B4">
              <w:rPr>
                <w:rStyle w:val="a9"/>
                <w:rFonts w:ascii="Times New Roman" w:hAnsi="Times New Roman"/>
                <w:noProof/>
              </w:rPr>
              <w:t>开发背景</w:t>
            </w:r>
            <w:r>
              <w:rPr>
                <w:noProof/>
                <w:webHidden/>
              </w:rPr>
              <w:tab/>
            </w:r>
            <w:r>
              <w:rPr>
                <w:noProof/>
                <w:webHidden/>
              </w:rPr>
              <w:fldChar w:fldCharType="begin"/>
            </w:r>
            <w:r>
              <w:rPr>
                <w:noProof/>
                <w:webHidden/>
              </w:rPr>
              <w:instrText xml:space="preserve"> PAGEREF _Toc37923780 \h </w:instrText>
            </w:r>
          </w:ins>
          <w:r>
            <w:rPr>
              <w:noProof/>
              <w:webHidden/>
            </w:rPr>
          </w:r>
          <w:r>
            <w:rPr>
              <w:noProof/>
              <w:webHidden/>
            </w:rPr>
            <w:fldChar w:fldCharType="separate"/>
          </w:r>
          <w:ins w:id="51" w:author="崇智 张" w:date="2020-04-16T10:02:00Z">
            <w:r>
              <w:rPr>
                <w:noProof/>
                <w:webHidden/>
              </w:rPr>
              <w:t>6</w:t>
            </w:r>
            <w:r>
              <w:rPr>
                <w:noProof/>
                <w:webHidden/>
              </w:rPr>
              <w:fldChar w:fldCharType="end"/>
            </w:r>
            <w:r w:rsidRPr="000B50B4">
              <w:rPr>
                <w:rStyle w:val="a9"/>
                <w:noProof/>
              </w:rPr>
              <w:fldChar w:fldCharType="end"/>
            </w:r>
          </w:ins>
        </w:p>
        <w:p w14:paraId="044AD42C" w14:textId="233E6CC3" w:rsidR="009F581B" w:rsidRDefault="009F581B">
          <w:pPr>
            <w:pStyle w:val="31"/>
            <w:rPr>
              <w:ins w:id="52" w:author="崇智 张" w:date="2020-04-16T10:02:00Z"/>
              <w:rFonts w:asciiTheme="minorHAnsi" w:eastAsiaTheme="minorEastAsia" w:hAnsiTheme="minorHAnsi" w:cstheme="minorBidi"/>
              <w:noProof/>
              <w:kern w:val="2"/>
              <w:sz w:val="21"/>
              <w:szCs w:val="22"/>
            </w:rPr>
          </w:pPr>
          <w:ins w:id="53" w:author="崇智 张" w:date="2020-04-16T10:02:00Z">
            <w:r w:rsidRPr="000B50B4">
              <w:rPr>
                <w:rStyle w:val="a9"/>
                <w:noProof/>
              </w:rPr>
              <w:fldChar w:fldCharType="begin"/>
            </w:r>
            <w:r w:rsidRPr="000B50B4">
              <w:rPr>
                <w:rStyle w:val="a9"/>
                <w:noProof/>
              </w:rPr>
              <w:instrText xml:space="preserve"> </w:instrText>
            </w:r>
            <w:r>
              <w:rPr>
                <w:noProof/>
              </w:rPr>
              <w:instrText>HYPERLINK \l "_Toc37923781"</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 xml:space="preserve">2.1.3 </w:t>
            </w:r>
            <w:r w:rsidRPr="000B50B4">
              <w:rPr>
                <w:rStyle w:val="a9"/>
                <w:rFonts w:ascii="Times New Roman" w:hAnsi="Times New Roman"/>
                <w:noProof/>
              </w:rPr>
              <w:t>软件功能</w:t>
            </w:r>
            <w:r>
              <w:rPr>
                <w:noProof/>
                <w:webHidden/>
              </w:rPr>
              <w:tab/>
            </w:r>
            <w:r>
              <w:rPr>
                <w:noProof/>
                <w:webHidden/>
              </w:rPr>
              <w:fldChar w:fldCharType="begin"/>
            </w:r>
            <w:r>
              <w:rPr>
                <w:noProof/>
                <w:webHidden/>
              </w:rPr>
              <w:instrText xml:space="preserve"> PAGEREF _Toc37923781 \h </w:instrText>
            </w:r>
          </w:ins>
          <w:r>
            <w:rPr>
              <w:noProof/>
              <w:webHidden/>
            </w:rPr>
          </w:r>
          <w:r>
            <w:rPr>
              <w:noProof/>
              <w:webHidden/>
            </w:rPr>
            <w:fldChar w:fldCharType="separate"/>
          </w:r>
          <w:ins w:id="54" w:author="崇智 张" w:date="2020-04-16T10:02:00Z">
            <w:r>
              <w:rPr>
                <w:noProof/>
                <w:webHidden/>
              </w:rPr>
              <w:t>7</w:t>
            </w:r>
            <w:r>
              <w:rPr>
                <w:noProof/>
                <w:webHidden/>
              </w:rPr>
              <w:fldChar w:fldCharType="end"/>
            </w:r>
            <w:r w:rsidRPr="000B50B4">
              <w:rPr>
                <w:rStyle w:val="a9"/>
                <w:noProof/>
              </w:rPr>
              <w:fldChar w:fldCharType="end"/>
            </w:r>
          </w:ins>
        </w:p>
        <w:p w14:paraId="45BA3F21" w14:textId="7384F1B6" w:rsidR="009F581B" w:rsidRDefault="009F581B">
          <w:pPr>
            <w:pStyle w:val="21"/>
            <w:tabs>
              <w:tab w:val="right" w:leader="dot" w:pos="8296"/>
            </w:tabs>
            <w:ind w:left="480"/>
            <w:rPr>
              <w:ins w:id="55" w:author="崇智 张" w:date="2020-04-16T10:02:00Z"/>
              <w:rFonts w:asciiTheme="minorHAnsi" w:eastAsiaTheme="minorEastAsia" w:hAnsiTheme="minorHAnsi" w:cstheme="minorBidi"/>
              <w:noProof/>
              <w:kern w:val="2"/>
              <w:sz w:val="21"/>
              <w:szCs w:val="22"/>
            </w:rPr>
          </w:pPr>
          <w:ins w:id="56" w:author="崇智 张" w:date="2020-04-16T10:02:00Z">
            <w:r w:rsidRPr="000B50B4">
              <w:rPr>
                <w:rStyle w:val="a9"/>
                <w:noProof/>
              </w:rPr>
              <w:fldChar w:fldCharType="begin"/>
            </w:r>
            <w:r w:rsidRPr="000B50B4">
              <w:rPr>
                <w:rStyle w:val="a9"/>
                <w:noProof/>
              </w:rPr>
              <w:instrText xml:space="preserve"> </w:instrText>
            </w:r>
            <w:r>
              <w:rPr>
                <w:noProof/>
              </w:rPr>
              <w:instrText>HYPERLINK \l "_Toc37923782"</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 xml:space="preserve">2.2 </w:t>
            </w:r>
            <w:r w:rsidRPr="000B50B4">
              <w:rPr>
                <w:rStyle w:val="a9"/>
                <w:rFonts w:ascii="Times New Roman" w:hAnsi="Times New Roman"/>
                <w:noProof/>
              </w:rPr>
              <w:t>假设与约束</w:t>
            </w:r>
            <w:r>
              <w:rPr>
                <w:noProof/>
                <w:webHidden/>
              </w:rPr>
              <w:tab/>
            </w:r>
            <w:r>
              <w:rPr>
                <w:noProof/>
                <w:webHidden/>
              </w:rPr>
              <w:fldChar w:fldCharType="begin"/>
            </w:r>
            <w:r>
              <w:rPr>
                <w:noProof/>
                <w:webHidden/>
              </w:rPr>
              <w:instrText xml:space="preserve"> PAGEREF _Toc37923782 \h </w:instrText>
            </w:r>
          </w:ins>
          <w:r>
            <w:rPr>
              <w:noProof/>
              <w:webHidden/>
            </w:rPr>
          </w:r>
          <w:r>
            <w:rPr>
              <w:noProof/>
              <w:webHidden/>
            </w:rPr>
            <w:fldChar w:fldCharType="separate"/>
          </w:r>
          <w:ins w:id="57" w:author="崇智 张" w:date="2020-04-16T10:02:00Z">
            <w:r>
              <w:rPr>
                <w:noProof/>
                <w:webHidden/>
              </w:rPr>
              <w:t>7</w:t>
            </w:r>
            <w:r>
              <w:rPr>
                <w:noProof/>
                <w:webHidden/>
              </w:rPr>
              <w:fldChar w:fldCharType="end"/>
            </w:r>
            <w:r w:rsidRPr="000B50B4">
              <w:rPr>
                <w:rStyle w:val="a9"/>
                <w:noProof/>
              </w:rPr>
              <w:fldChar w:fldCharType="end"/>
            </w:r>
          </w:ins>
        </w:p>
        <w:p w14:paraId="15149E1B" w14:textId="6D11E3F9" w:rsidR="009F581B" w:rsidRDefault="009F581B">
          <w:pPr>
            <w:pStyle w:val="11"/>
            <w:tabs>
              <w:tab w:val="right" w:leader="dot" w:pos="8296"/>
            </w:tabs>
            <w:rPr>
              <w:ins w:id="58" w:author="崇智 张" w:date="2020-04-16T10:02:00Z"/>
              <w:rFonts w:asciiTheme="minorHAnsi" w:eastAsiaTheme="minorEastAsia" w:hAnsiTheme="minorHAnsi" w:cstheme="minorBidi"/>
              <w:noProof/>
              <w:kern w:val="2"/>
              <w:sz w:val="21"/>
              <w:szCs w:val="22"/>
            </w:rPr>
          </w:pPr>
          <w:ins w:id="59" w:author="崇智 张" w:date="2020-04-16T10:02:00Z">
            <w:r w:rsidRPr="000B50B4">
              <w:rPr>
                <w:rStyle w:val="a9"/>
                <w:noProof/>
              </w:rPr>
              <w:fldChar w:fldCharType="begin"/>
            </w:r>
            <w:r w:rsidRPr="000B50B4">
              <w:rPr>
                <w:rStyle w:val="a9"/>
                <w:noProof/>
              </w:rPr>
              <w:instrText xml:space="preserve"> </w:instrText>
            </w:r>
            <w:r>
              <w:rPr>
                <w:noProof/>
              </w:rPr>
              <w:instrText>HYPERLINK \l "_Toc37923783"</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 xml:space="preserve">3. </w:t>
            </w:r>
            <w:r w:rsidRPr="000B50B4">
              <w:rPr>
                <w:rStyle w:val="a9"/>
                <w:rFonts w:ascii="Times New Roman" w:hAnsi="Times New Roman"/>
                <w:noProof/>
              </w:rPr>
              <w:t>具体需求</w:t>
            </w:r>
            <w:r>
              <w:rPr>
                <w:noProof/>
                <w:webHidden/>
              </w:rPr>
              <w:tab/>
            </w:r>
            <w:r>
              <w:rPr>
                <w:noProof/>
                <w:webHidden/>
              </w:rPr>
              <w:fldChar w:fldCharType="begin"/>
            </w:r>
            <w:r>
              <w:rPr>
                <w:noProof/>
                <w:webHidden/>
              </w:rPr>
              <w:instrText xml:space="preserve"> PAGEREF _Toc37923783 \h </w:instrText>
            </w:r>
          </w:ins>
          <w:r>
            <w:rPr>
              <w:noProof/>
              <w:webHidden/>
            </w:rPr>
          </w:r>
          <w:r>
            <w:rPr>
              <w:noProof/>
              <w:webHidden/>
            </w:rPr>
            <w:fldChar w:fldCharType="separate"/>
          </w:r>
          <w:ins w:id="60" w:author="崇智 张" w:date="2020-04-16T10:02:00Z">
            <w:r>
              <w:rPr>
                <w:noProof/>
                <w:webHidden/>
              </w:rPr>
              <w:t>9</w:t>
            </w:r>
            <w:r>
              <w:rPr>
                <w:noProof/>
                <w:webHidden/>
              </w:rPr>
              <w:fldChar w:fldCharType="end"/>
            </w:r>
            <w:r w:rsidRPr="000B50B4">
              <w:rPr>
                <w:rStyle w:val="a9"/>
                <w:noProof/>
              </w:rPr>
              <w:fldChar w:fldCharType="end"/>
            </w:r>
          </w:ins>
        </w:p>
        <w:p w14:paraId="53023F95" w14:textId="588EFC59" w:rsidR="009F581B" w:rsidRDefault="009F581B">
          <w:pPr>
            <w:pStyle w:val="21"/>
            <w:tabs>
              <w:tab w:val="right" w:leader="dot" w:pos="8296"/>
            </w:tabs>
            <w:ind w:left="480"/>
            <w:rPr>
              <w:ins w:id="61" w:author="崇智 张" w:date="2020-04-16T10:02:00Z"/>
              <w:rFonts w:asciiTheme="minorHAnsi" w:eastAsiaTheme="minorEastAsia" w:hAnsiTheme="minorHAnsi" w:cstheme="minorBidi"/>
              <w:noProof/>
              <w:kern w:val="2"/>
              <w:sz w:val="21"/>
              <w:szCs w:val="22"/>
            </w:rPr>
          </w:pPr>
          <w:ins w:id="62" w:author="崇智 张" w:date="2020-04-16T10:02:00Z">
            <w:r w:rsidRPr="000B50B4">
              <w:rPr>
                <w:rStyle w:val="a9"/>
                <w:noProof/>
              </w:rPr>
              <w:fldChar w:fldCharType="begin"/>
            </w:r>
            <w:r w:rsidRPr="000B50B4">
              <w:rPr>
                <w:rStyle w:val="a9"/>
                <w:noProof/>
              </w:rPr>
              <w:instrText xml:space="preserve"> </w:instrText>
            </w:r>
            <w:r>
              <w:rPr>
                <w:noProof/>
              </w:rPr>
              <w:instrText>HYPERLINK \l "_Toc37923784"</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 xml:space="preserve">3.1 </w:t>
            </w:r>
            <w:r w:rsidRPr="000B50B4">
              <w:rPr>
                <w:rStyle w:val="a9"/>
                <w:rFonts w:ascii="Times New Roman" w:hAnsi="Times New Roman"/>
                <w:noProof/>
              </w:rPr>
              <w:t>功能需求</w:t>
            </w:r>
            <w:r>
              <w:rPr>
                <w:noProof/>
                <w:webHidden/>
              </w:rPr>
              <w:tab/>
            </w:r>
            <w:r>
              <w:rPr>
                <w:noProof/>
                <w:webHidden/>
              </w:rPr>
              <w:fldChar w:fldCharType="begin"/>
            </w:r>
            <w:r>
              <w:rPr>
                <w:noProof/>
                <w:webHidden/>
              </w:rPr>
              <w:instrText xml:space="preserve"> PAGEREF _Toc37923784 \h </w:instrText>
            </w:r>
          </w:ins>
          <w:r>
            <w:rPr>
              <w:noProof/>
              <w:webHidden/>
            </w:rPr>
          </w:r>
          <w:r>
            <w:rPr>
              <w:noProof/>
              <w:webHidden/>
            </w:rPr>
            <w:fldChar w:fldCharType="separate"/>
          </w:r>
          <w:ins w:id="63" w:author="崇智 张" w:date="2020-04-16T10:02:00Z">
            <w:r>
              <w:rPr>
                <w:noProof/>
                <w:webHidden/>
              </w:rPr>
              <w:t>9</w:t>
            </w:r>
            <w:r>
              <w:rPr>
                <w:noProof/>
                <w:webHidden/>
              </w:rPr>
              <w:fldChar w:fldCharType="end"/>
            </w:r>
            <w:r w:rsidRPr="000B50B4">
              <w:rPr>
                <w:rStyle w:val="a9"/>
                <w:noProof/>
              </w:rPr>
              <w:fldChar w:fldCharType="end"/>
            </w:r>
          </w:ins>
        </w:p>
        <w:p w14:paraId="184E25CD" w14:textId="14EFCDDA" w:rsidR="009F581B" w:rsidRDefault="009F581B">
          <w:pPr>
            <w:pStyle w:val="31"/>
            <w:rPr>
              <w:ins w:id="64" w:author="崇智 张" w:date="2020-04-16T10:02:00Z"/>
              <w:rFonts w:asciiTheme="minorHAnsi" w:eastAsiaTheme="minorEastAsia" w:hAnsiTheme="minorHAnsi" w:cstheme="minorBidi"/>
              <w:noProof/>
              <w:kern w:val="2"/>
              <w:sz w:val="21"/>
              <w:szCs w:val="22"/>
            </w:rPr>
          </w:pPr>
          <w:ins w:id="65" w:author="崇智 张" w:date="2020-04-16T10:02:00Z">
            <w:r w:rsidRPr="000B50B4">
              <w:rPr>
                <w:rStyle w:val="a9"/>
                <w:noProof/>
              </w:rPr>
              <w:fldChar w:fldCharType="begin"/>
            </w:r>
            <w:r w:rsidRPr="000B50B4">
              <w:rPr>
                <w:rStyle w:val="a9"/>
                <w:noProof/>
              </w:rPr>
              <w:instrText xml:space="preserve"> </w:instrText>
            </w:r>
            <w:r>
              <w:rPr>
                <w:noProof/>
              </w:rPr>
              <w:instrText>HYPERLINK \l "_Toc37923785"</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3.1.1</w:t>
            </w:r>
            <w:r w:rsidRPr="000B50B4">
              <w:rPr>
                <w:rStyle w:val="a9"/>
                <w:rFonts w:ascii="Times New Roman" w:hAnsi="Times New Roman"/>
                <w:noProof/>
              </w:rPr>
              <w:t>调用对抗样本生成模块</w:t>
            </w:r>
            <w:r>
              <w:rPr>
                <w:noProof/>
                <w:webHidden/>
              </w:rPr>
              <w:tab/>
            </w:r>
            <w:r>
              <w:rPr>
                <w:noProof/>
                <w:webHidden/>
              </w:rPr>
              <w:fldChar w:fldCharType="begin"/>
            </w:r>
            <w:r>
              <w:rPr>
                <w:noProof/>
                <w:webHidden/>
              </w:rPr>
              <w:instrText xml:space="preserve"> PAGEREF _Toc37923785 \h </w:instrText>
            </w:r>
          </w:ins>
          <w:r>
            <w:rPr>
              <w:noProof/>
              <w:webHidden/>
            </w:rPr>
          </w:r>
          <w:r>
            <w:rPr>
              <w:noProof/>
              <w:webHidden/>
            </w:rPr>
            <w:fldChar w:fldCharType="separate"/>
          </w:r>
          <w:ins w:id="66" w:author="崇智 张" w:date="2020-04-16T10:02:00Z">
            <w:r>
              <w:rPr>
                <w:noProof/>
                <w:webHidden/>
              </w:rPr>
              <w:t>10</w:t>
            </w:r>
            <w:r>
              <w:rPr>
                <w:noProof/>
                <w:webHidden/>
              </w:rPr>
              <w:fldChar w:fldCharType="end"/>
            </w:r>
            <w:r w:rsidRPr="000B50B4">
              <w:rPr>
                <w:rStyle w:val="a9"/>
                <w:noProof/>
              </w:rPr>
              <w:fldChar w:fldCharType="end"/>
            </w:r>
          </w:ins>
        </w:p>
        <w:p w14:paraId="090CE7D1" w14:textId="39F69F16" w:rsidR="009F581B" w:rsidRDefault="009F581B">
          <w:pPr>
            <w:pStyle w:val="31"/>
            <w:rPr>
              <w:ins w:id="67" w:author="崇智 张" w:date="2020-04-16T10:02:00Z"/>
              <w:rFonts w:asciiTheme="minorHAnsi" w:eastAsiaTheme="minorEastAsia" w:hAnsiTheme="minorHAnsi" w:cstheme="minorBidi"/>
              <w:noProof/>
              <w:kern w:val="2"/>
              <w:sz w:val="21"/>
              <w:szCs w:val="22"/>
            </w:rPr>
          </w:pPr>
          <w:ins w:id="68" w:author="崇智 张" w:date="2020-04-16T10:02:00Z">
            <w:r w:rsidRPr="000B50B4">
              <w:rPr>
                <w:rStyle w:val="a9"/>
                <w:noProof/>
              </w:rPr>
              <w:fldChar w:fldCharType="begin"/>
            </w:r>
            <w:r w:rsidRPr="000B50B4">
              <w:rPr>
                <w:rStyle w:val="a9"/>
                <w:noProof/>
              </w:rPr>
              <w:instrText xml:space="preserve"> </w:instrText>
            </w:r>
            <w:r>
              <w:rPr>
                <w:noProof/>
              </w:rPr>
              <w:instrText>HYPERLINK \l "_Toc37923786"</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3.1.2</w:t>
            </w:r>
            <w:r w:rsidRPr="000B50B4">
              <w:rPr>
                <w:rStyle w:val="a9"/>
                <w:rFonts w:ascii="Times New Roman" w:hAnsi="Times New Roman"/>
                <w:noProof/>
              </w:rPr>
              <w:t>调用模型量化模块</w:t>
            </w:r>
            <w:r>
              <w:rPr>
                <w:noProof/>
                <w:webHidden/>
              </w:rPr>
              <w:tab/>
            </w:r>
            <w:r>
              <w:rPr>
                <w:noProof/>
                <w:webHidden/>
              </w:rPr>
              <w:fldChar w:fldCharType="begin"/>
            </w:r>
            <w:r>
              <w:rPr>
                <w:noProof/>
                <w:webHidden/>
              </w:rPr>
              <w:instrText xml:space="preserve"> PAGEREF _Toc37923786 \h </w:instrText>
            </w:r>
          </w:ins>
          <w:r>
            <w:rPr>
              <w:noProof/>
              <w:webHidden/>
            </w:rPr>
          </w:r>
          <w:r>
            <w:rPr>
              <w:noProof/>
              <w:webHidden/>
            </w:rPr>
            <w:fldChar w:fldCharType="separate"/>
          </w:r>
          <w:ins w:id="69" w:author="崇智 张" w:date="2020-04-16T10:02:00Z">
            <w:r>
              <w:rPr>
                <w:noProof/>
                <w:webHidden/>
              </w:rPr>
              <w:t>11</w:t>
            </w:r>
            <w:r>
              <w:rPr>
                <w:noProof/>
                <w:webHidden/>
              </w:rPr>
              <w:fldChar w:fldCharType="end"/>
            </w:r>
            <w:r w:rsidRPr="000B50B4">
              <w:rPr>
                <w:rStyle w:val="a9"/>
                <w:noProof/>
              </w:rPr>
              <w:fldChar w:fldCharType="end"/>
            </w:r>
          </w:ins>
        </w:p>
        <w:p w14:paraId="4F25F532" w14:textId="298EB17A" w:rsidR="009F581B" w:rsidRDefault="009F581B">
          <w:pPr>
            <w:pStyle w:val="31"/>
            <w:rPr>
              <w:ins w:id="70" w:author="崇智 张" w:date="2020-04-16T10:02:00Z"/>
              <w:rFonts w:asciiTheme="minorHAnsi" w:eastAsiaTheme="minorEastAsia" w:hAnsiTheme="minorHAnsi" w:cstheme="minorBidi"/>
              <w:noProof/>
              <w:kern w:val="2"/>
              <w:sz w:val="21"/>
              <w:szCs w:val="22"/>
            </w:rPr>
          </w:pPr>
          <w:ins w:id="71" w:author="崇智 张" w:date="2020-04-16T10:02:00Z">
            <w:r w:rsidRPr="000B50B4">
              <w:rPr>
                <w:rStyle w:val="a9"/>
                <w:noProof/>
              </w:rPr>
              <w:fldChar w:fldCharType="begin"/>
            </w:r>
            <w:r w:rsidRPr="000B50B4">
              <w:rPr>
                <w:rStyle w:val="a9"/>
                <w:noProof/>
              </w:rPr>
              <w:instrText xml:space="preserve"> </w:instrText>
            </w:r>
            <w:r>
              <w:rPr>
                <w:noProof/>
              </w:rPr>
              <w:instrText>HYPERLINK \l "_Toc37923787"</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3.1.3</w:t>
            </w:r>
            <w:r w:rsidRPr="000B50B4">
              <w:rPr>
                <w:rStyle w:val="a9"/>
                <w:rFonts w:ascii="Times New Roman" w:hAnsi="Times New Roman"/>
                <w:noProof/>
              </w:rPr>
              <w:t>调用目标检测模块</w:t>
            </w:r>
            <w:r>
              <w:rPr>
                <w:noProof/>
                <w:webHidden/>
              </w:rPr>
              <w:tab/>
            </w:r>
            <w:r>
              <w:rPr>
                <w:noProof/>
                <w:webHidden/>
              </w:rPr>
              <w:fldChar w:fldCharType="begin"/>
            </w:r>
            <w:r>
              <w:rPr>
                <w:noProof/>
                <w:webHidden/>
              </w:rPr>
              <w:instrText xml:space="preserve"> PAGEREF _Toc37923787 \h </w:instrText>
            </w:r>
          </w:ins>
          <w:r>
            <w:rPr>
              <w:noProof/>
              <w:webHidden/>
            </w:rPr>
          </w:r>
          <w:r>
            <w:rPr>
              <w:noProof/>
              <w:webHidden/>
            </w:rPr>
            <w:fldChar w:fldCharType="separate"/>
          </w:r>
          <w:ins w:id="72" w:author="崇智 张" w:date="2020-04-16T10:02:00Z">
            <w:r>
              <w:rPr>
                <w:noProof/>
                <w:webHidden/>
              </w:rPr>
              <w:t>11</w:t>
            </w:r>
            <w:r>
              <w:rPr>
                <w:noProof/>
                <w:webHidden/>
              </w:rPr>
              <w:fldChar w:fldCharType="end"/>
            </w:r>
            <w:r w:rsidRPr="000B50B4">
              <w:rPr>
                <w:rStyle w:val="a9"/>
                <w:noProof/>
              </w:rPr>
              <w:fldChar w:fldCharType="end"/>
            </w:r>
          </w:ins>
        </w:p>
        <w:p w14:paraId="7E3C68CF" w14:textId="41C3F1F9" w:rsidR="009F581B" w:rsidRDefault="009F581B">
          <w:pPr>
            <w:pStyle w:val="31"/>
            <w:rPr>
              <w:ins w:id="73" w:author="崇智 张" w:date="2020-04-16T10:02:00Z"/>
              <w:rFonts w:asciiTheme="minorHAnsi" w:eastAsiaTheme="minorEastAsia" w:hAnsiTheme="minorHAnsi" w:cstheme="minorBidi"/>
              <w:noProof/>
              <w:kern w:val="2"/>
              <w:sz w:val="21"/>
              <w:szCs w:val="22"/>
            </w:rPr>
          </w:pPr>
          <w:ins w:id="74" w:author="崇智 张" w:date="2020-04-16T10:02:00Z">
            <w:r w:rsidRPr="000B50B4">
              <w:rPr>
                <w:rStyle w:val="a9"/>
                <w:noProof/>
              </w:rPr>
              <w:fldChar w:fldCharType="begin"/>
            </w:r>
            <w:r w:rsidRPr="000B50B4">
              <w:rPr>
                <w:rStyle w:val="a9"/>
                <w:noProof/>
              </w:rPr>
              <w:instrText xml:space="preserve"> </w:instrText>
            </w:r>
            <w:r>
              <w:rPr>
                <w:noProof/>
              </w:rPr>
              <w:instrText>HYPERLINK \l "_Toc37923788"</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3.1.4</w:t>
            </w:r>
            <w:r w:rsidRPr="000B50B4">
              <w:rPr>
                <w:rStyle w:val="a9"/>
                <w:rFonts w:ascii="Times New Roman" w:hAnsi="Times New Roman"/>
                <w:noProof/>
              </w:rPr>
              <w:t>调用主动学习模块</w:t>
            </w:r>
            <w:r>
              <w:rPr>
                <w:noProof/>
                <w:webHidden/>
              </w:rPr>
              <w:tab/>
            </w:r>
            <w:r>
              <w:rPr>
                <w:noProof/>
                <w:webHidden/>
              </w:rPr>
              <w:fldChar w:fldCharType="begin"/>
            </w:r>
            <w:r>
              <w:rPr>
                <w:noProof/>
                <w:webHidden/>
              </w:rPr>
              <w:instrText xml:space="preserve"> PAGEREF _Toc37923788 \h </w:instrText>
            </w:r>
          </w:ins>
          <w:r>
            <w:rPr>
              <w:noProof/>
              <w:webHidden/>
            </w:rPr>
          </w:r>
          <w:r>
            <w:rPr>
              <w:noProof/>
              <w:webHidden/>
            </w:rPr>
            <w:fldChar w:fldCharType="separate"/>
          </w:r>
          <w:ins w:id="75" w:author="崇智 张" w:date="2020-04-16T10:02:00Z">
            <w:r>
              <w:rPr>
                <w:noProof/>
                <w:webHidden/>
              </w:rPr>
              <w:t>12</w:t>
            </w:r>
            <w:r>
              <w:rPr>
                <w:noProof/>
                <w:webHidden/>
              </w:rPr>
              <w:fldChar w:fldCharType="end"/>
            </w:r>
            <w:r w:rsidRPr="000B50B4">
              <w:rPr>
                <w:rStyle w:val="a9"/>
                <w:noProof/>
              </w:rPr>
              <w:fldChar w:fldCharType="end"/>
            </w:r>
          </w:ins>
        </w:p>
        <w:p w14:paraId="6E8DD1BF" w14:textId="7538D0C7" w:rsidR="009F581B" w:rsidRDefault="009F581B">
          <w:pPr>
            <w:pStyle w:val="31"/>
            <w:rPr>
              <w:ins w:id="76" w:author="崇智 张" w:date="2020-04-16T10:02:00Z"/>
              <w:rFonts w:asciiTheme="minorHAnsi" w:eastAsiaTheme="minorEastAsia" w:hAnsiTheme="minorHAnsi" w:cstheme="minorBidi"/>
              <w:noProof/>
              <w:kern w:val="2"/>
              <w:sz w:val="21"/>
              <w:szCs w:val="22"/>
            </w:rPr>
          </w:pPr>
          <w:ins w:id="77" w:author="崇智 张" w:date="2020-04-16T10:02:00Z">
            <w:r w:rsidRPr="000B50B4">
              <w:rPr>
                <w:rStyle w:val="a9"/>
                <w:noProof/>
              </w:rPr>
              <w:fldChar w:fldCharType="begin"/>
            </w:r>
            <w:r w:rsidRPr="000B50B4">
              <w:rPr>
                <w:rStyle w:val="a9"/>
                <w:noProof/>
              </w:rPr>
              <w:instrText xml:space="preserve"> </w:instrText>
            </w:r>
            <w:r>
              <w:rPr>
                <w:noProof/>
              </w:rPr>
              <w:instrText>HYPERLINK \l "_Toc37923789"</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3.1.5</w:t>
            </w:r>
            <w:r w:rsidRPr="000B50B4">
              <w:rPr>
                <w:rStyle w:val="a9"/>
                <w:rFonts w:ascii="Times New Roman" w:hAnsi="Times New Roman"/>
                <w:noProof/>
              </w:rPr>
              <w:t>调用阅读理解模块</w:t>
            </w:r>
            <w:r>
              <w:rPr>
                <w:noProof/>
                <w:webHidden/>
              </w:rPr>
              <w:tab/>
            </w:r>
            <w:r>
              <w:rPr>
                <w:noProof/>
                <w:webHidden/>
              </w:rPr>
              <w:fldChar w:fldCharType="begin"/>
            </w:r>
            <w:r>
              <w:rPr>
                <w:noProof/>
                <w:webHidden/>
              </w:rPr>
              <w:instrText xml:space="preserve"> PAGEREF _Toc37923789 \h </w:instrText>
            </w:r>
          </w:ins>
          <w:r>
            <w:rPr>
              <w:noProof/>
              <w:webHidden/>
            </w:rPr>
          </w:r>
          <w:r>
            <w:rPr>
              <w:noProof/>
              <w:webHidden/>
            </w:rPr>
            <w:fldChar w:fldCharType="separate"/>
          </w:r>
          <w:ins w:id="78" w:author="崇智 张" w:date="2020-04-16T10:02:00Z">
            <w:r>
              <w:rPr>
                <w:noProof/>
                <w:webHidden/>
              </w:rPr>
              <w:t>15</w:t>
            </w:r>
            <w:r>
              <w:rPr>
                <w:noProof/>
                <w:webHidden/>
              </w:rPr>
              <w:fldChar w:fldCharType="end"/>
            </w:r>
            <w:r w:rsidRPr="000B50B4">
              <w:rPr>
                <w:rStyle w:val="a9"/>
                <w:noProof/>
              </w:rPr>
              <w:fldChar w:fldCharType="end"/>
            </w:r>
          </w:ins>
        </w:p>
        <w:p w14:paraId="51B472AA" w14:textId="7F3CBFC3" w:rsidR="009F581B" w:rsidRDefault="009F581B">
          <w:pPr>
            <w:pStyle w:val="31"/>
            <w:rPr>
              <w:ins w:id="79" w:author="崇智 张" w:date="2020-04-16T10:02:00Z"/>
              <w:rFonts w:asciiTheme="minorHAnsi" w:eastAsiaTheme="minorEastAsia" w:hAnsiTheme="minorHAnsi" w:cstheme="minorBidi"/>
              <w:noProof/>
              <w:kern w:val="2"/>
              <w:sz w:val="21"/>
              <w:szCs w:val="22"/>
            </w:rPr>
          </w:pPr>
          <w:ins w:id="80" w:author="崇智 张" w:date="2020-04-16T10:02:00Z">
            <w:r w:rsidRPr="000B50B4">
              <w:rPr>
                <w:rStyle w:val="a9"/>
                <w:noProof/>
              </w:rPr>
              <w:fldChar w:fldCharType="begin"/>
            </w:r>
            <w:r w:rsidRPr="000B50B4">
              <w:rPr>
                <w:rStyle w:val="a9"/>
                <w:noProof/>
              </w:rPr>
              <w:instrText xml:space="preserve"> </w:instrText>
            </w:r>
            <w:r>
              <w:rPr>
                <w:noProof/>
              </w:rPr>
              <w:instrText>HYPERLINK \l "_Toc37923790"</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3.1.6</w:t>
            </w:r>
            <w:r w:rsidRPr="000B50B4">
              <w:rPr>
                <w:rStyle w:val="a9"/>
                <w:rFonts w:ascii="Times New Roman" w:hAnsi="Times New Roman"/>
                <w:noProof/>
              </w:rPr>
              <w:t>加载模型</w:t>
            </w:r>
            <w:r>
              <w:rPr>
                <w:noProof/>
                <w:webHidden/>
              </w:rPr>
              <w:tab/>
            </w:r>
            <w:r>
              <w:rPr>
                <w:noProof/>
                <w:webHidden/>
              </w:rPr>
              <w:fldChar w:fldCharType="begin"/>
            </w:r>
            <w:r>
              <w:rPr>
                <w:noProof/>
                <w:webHidden/>
              </w:rPr>
              <w:instrText xml:space="preserve"> PAGEREF _Toc37923790 \h </w:instrText>
            </w:r>
          </w:ins>
          <w:r>
            <w:rPr>
              <w:noProof/>
              <w:webHidden/>
            </w:rPr>
          </w:r>
          <w:r>
            <w:rPr>
              <w:noProof/>
              <w:webHidden/>
            </w:rPr>
            <w:fldChar w:fldCharType="separate"/>
          </w:r>
          <w:ins w:id="81" w:author="崇智 张" w:date="2020-04-16T10:02:00Z">
            <w:r>
              <w:rPr>
                <w:noProof/>
                <w:webHidden/>
              </w:rPr>
              <w:t>16</w:t>
            </w:r>
            <w:r>
              <w:rPr>
                <w:noProof/>
                <w:webHidden/>
              </w:rPr>
              <w:fldChar w:fldCharType="end"/>
            </w:r>
            <w:r w:rsidRPr="000B50B4">
              <w:rPr>
                <w:rStyle w:val="a9"/>
                <w:noProof/>
              </w:rPr>
              <w:fldChar w:fldCharType="end"/>
            </w:r>
          </w:ins>
        </w:p>
        <w:p w14:paraId="129FBB5A" w14:textId="1D2C1F70" w:rsidR="009F581B" w:rsidRDefault="009F581B">
          <w:pPr>
            <w:pStyle w:val="31"/>
            <w:rPr>
              <w:ins w:id="82" w:author="崇智 张" w:date="2020-04-16T10:02:00Z"/>
              <w:rFonts w:asciiTheme="minorHAnsi" w:eastAsiaTheme="minorEastAsia" w:hAnsiTheme="minorHAnsi" w:cstheme="minorBidi"/>
              <w:noProof/>
              <w:kern w:val="2"/>
              <w:sz w:val="21"/>
              <w:szCs w:val="22"/>
            </w:rPr>
          </w:pPr>
          <w:ins w:id="83" w:author="崇智 张" w:date="2020-04-16T10:02:00Z">
            <w:r w:rsidRPr="000B50B4">
              <w:rPr>
                <w:rStyle w:val="a9"/>
                <w:noProof/>
              </w:rPr>
              <w:fldChar w:fldCharType="begin"/>
            </w:r>
            <w:r w:rsidRPr="000B50B4">
              <w:rPr>
                <w:rStyle w:val="a9"/>
                <w:noProof/>
              </w:rPr>
              <w:instrText xml:space="preserve"> </w:instrText>
            </w:r>
            <w:r>
              <w:rPr>
                <w:noProof/>
              </w:rPr>
              <w:instrText>HYPERLINK \l "_Toc37923791"</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3.1.7</w:t>
            </w:r>
            <w:r w:rsidRPr="000B50B4">
              <w:rPr>
                <w:rStyle w:val="a9"/>
                <w:rFonts w:ascii="Times New Roman" w:hAnsi="Times New Roman"/>
                <w:noProof/>
              </w:rPr>
              <w:t>处理数据</w:t>
            </w:r>
            <w:r>
              <w:rPr>
                <w:noProof/>
                <w:webHidden/>
              </w:rPr>
              <w:tab/>
            </w:r>
            <w:r>
              <w:rPr>
                <w:noProof/>
                <w:webHidden/>
              </w:rPr>
              <w:fldChar w:fldCharType="begin"/>
            </w:r>
            <w:r>
              <w:rPr>
                <w:noProof/>
                <w:webHidden/>
              </w:rPr>
              <w:instrText xml:space="preserve"> PAGEREF _Toc37923791 \h </w:instrText>
            </w:r>
          </w:ins>
          <w:r>
            <w:rPr>
              <w:noProof/>
              <w:webHidden/>
            </w:rPr>
          </w:r>
          <w:r>
            <w:rPr>
              <w:noProof/>
              <w:webHidden/>
            </w:rPr>
            <w:fldChar w:fldCharType="separate"/>
          </w:r>
          <w:ins w:id="84" w:author="崇智 张" w:date="2020-04-16T10:02:00Z">
            <w:r>
              <w:rPr>
                <w:noProof/>
                <w:webHidden/>
              </w:rPr>
              <w:t>17</w:t>
            </w:r>
            <w:r>
              <w:rPr>
                <w:noProof/>
                <w:webHidden/>
              </w:rPr>
              <w:fldChar w:fldCharType="end"/>
            </w:r>
            <w:r w:rsidRPr="000B50B4">
              <w:rPr>
                <w:rStyle w:val="a9"/>
                <w:noProof/>
              </w:rPr>
              <w:fldChar w:fldCharType="end"/>
            </w:r>
          </w:ins>
        </w:p>
        <w:p w14:paraId="14E32C23" w14:textId="7CB59810" w:rsidR="009F581B" w:rsidRDefault="009F581B">
          <w:pPr>
            <w:pStyle w:val="31"/>
            <w:rPr>
              <w:ins w:id="85" w:author="崇智 张" w:date="2020-04-16T10:02:00Z"/>
              <w:rFonts w:asciiTheme="minorHAnsi" w:eastAsiaTheme="minorEastAsia" w:hAnsiTheme="minorHAnsi" w:cstheme="minorBidi"/>
              <w:noProof/>
              <w:kern w:val="2"/>
              <w:sz w:val="21"/>
              <w:szCs w:val="22"/>
            </w:rPr>
          </w:pPr>
          <w:ins w:id="86" w:author="崇智 张" w:date="2020-04-16T10:02:00Z">
            <w:r w:rsidRPr="000B50B4">
              <w:rPr>
                <w:rStyle w:val="a9"/>
                <w:noProof/>
              </w:rPr>
              <w:fldChar w:fldCharType="begin"/>
            </w:r>
            <w:r w:rsidRPr="000B50B4">
              <w:rPr>
                <w:rStyle w:val="a9"/>
                <w:noProof/>
              </w:rPr>
              <w:instrText xml:space="preserve"> </w:instrText>
            </w:r>
            <w:r>
              <w:rPr>
                <w:noProof/>
              </w:rPr>
              <w:instrText>HYPERLINK \l "_Toc37923792"</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3.1.8</w:t>
            </w:r>
            <w:r w:rsidRPr="000B50B4">
              <w:rPr>
                <w:rStyle w:val="a9"/>
                <w:rFonts w:ascii="Times New Roman" w:hAnsi="Times New Roman"/>
                <w:noProof/>
              </w:rPr>
              <w:t>保存模型</w:t>
            </w:r>
            <w:r>
              <w:rPr>
                <w:noProof/>
                <w:webHidden/>
              </w:rPr>
              <w:tab/>
            </w:r>
            <w:r>
              <w:rPr>
                <w:noProof/>
                <w:webHidden/>
              </w:rPr>
              <w:fldChar w:fldCharType="begin"/>
            </w:r>
            <w:r>
              <w:rPr>
                <w:noProof/>
                <w:webHidden/>
              </w:rPr>
              <w:instrText xml:space="preserve"> PAGEREF _Toc37923792 \h </w:instrText>
            </w:r>
          </w:ins>
          <w:r>
            <w:rPr>
              <w:noProof/>
              <w:webHidden/>
            </w:rPr>
          </w:r>
          <w:r>
            <w:rPr>
              <w:noProof/>
              <w:webHidden/>
            </w:rPr>
            <w:fldChar w:fldCharType="separate"/>
          </w:r>
          <w:ins w:id="87" w:author="崇智 张" w:date="2020-04-16T10:02:00Z">
            <w:r>
              <w:rPr>
                <w:noProof/>
                <w:webHidden/>
              </w:rPr>
              <w:t>18</w:t>
            </w:r>
            <w:r>
              <w:rPr>
                <w:noProof/>
                <w:webHidden/>
              </w:rPr>
              <w:fldChar w:fldCharType="end"/>
            </w:r>
            <w:r w:rsidRPr="000B50B4">
              <w:rPr>
                <w:rStyle w:val="a9"/>
                <w:noProof/>
              </w:rPr>
              <w:fldChar w:fldCharType="end"/>
            </w:r>
          </w:ins>
        </w:p>
        <w:p w14:paraId="6A20F648" w14:textId="7D9DDC65" w:rsidR="009F581B" w:rsidRDefault="009F581B">
          <w:pPr>
            <w:pStyle w:val="21"/>
            <w:tabs>
              <w:tab w:val="right" w:leader="dot" w:pos="8296"/>
            </w:tabs>
            <w:ind w:left="480"/>
            <w:rPr>
              <w:ins w:id="88" w:author="崇智 张" w:date="2020-04-16T10:02:00Z"/>
              <w:rFonts w:asciiTheme="minorHAnsi" w:eastAsiaTheme="minorEastAsia" w:hAnsiTheme="minorHAnsi" w:cstheme="minorBidi"/>
              <w:noProof/>
              <w:kern w:val="2"/>
              <w:sz w:val="21"/>
              <w:szCs w:val="22"/>
            </w:rPr>
          </w:pPr>
          <w:ins w:id="89" w:author="崇智 张" w:date="2020-04-16T10:02:00Z">
            <w:r w:rsidRPr="000B50B4">
              <w:rPr>
                <w:rStyle w:val="a9"/>
                <w:noProof/>
              </w:rPr>
              <w:fldChar w:fldCharType="begin"/>
            </w:r>
            <w:r w:rsidRPr="000B50B4">
              <w:rPr>
                <w:rStyle w:val="a9"/>
                <w:noProof/>
              </w:rPr>
              <w:instrText xml:space="preserve"> </w:instrText>
            </w:r>
            <w:r>
              <w:rPr>
                <w:noProof/>
              </w:rPr>
              <w:instrText>HYPERLINK \l "_Toc37923793"</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 xml:space="preserve">3.2 </w:t>
            </w:r>
            <w:r w:rsidRPr="000B50B4">
              <w:rPr>
                <w:rStyle w:val="a9"/>
                <w:rFonts w:ascii="Times New Roman" w:hAnsi="Times New Roman"/>
                <w:noProof/>
              </w:rPr>
              <w:t>非功能需求</w:t>
            </w:r>
            <w:r>
              <w:rPr>
                <w:noProof/>
                <w:webHidden/>
              </w:rPr>
              <w:tab/>
            </w:r>
            <w:r>
              <w:rPr>
                <w:noProof/>
                <w:webHidden/>
              </w:rPr>
              <w:fldChar w:fldCharType="begin"/>
            </w:r>
            <w:r>
              <w:rPr>
                <w:noProof/>
                <w:webHidden/>
              </w:rPr>
              <w:instrText xml:space="preserve"> PAGEREF _Toc37923793 \h </w:instrText>
            </w:r>
          </w:ins>
          <w:r>
            <w:rPr>
              <w:noProof/>
              <w:webHidden/>
            </w:rPr>
          </w:r>
          <w:r>
            <w:rPr>
              <w:noProof/>
              <w:webHidden/>
            </w:rPr>
            <w:fldChar w:fldCharType="separate"/>
          </w:r>
          <w:ins w:id="90" w:author="崇智 张" w:date="2020-04-16T10:02:00Z">
            <w:r>
              <w:rPr>
                <w:noProof/>
                <w:webHidden/>
              </w:rPr>
              <w:t>18</w:t>
            </w:r>
            <w:r>
              <w:rPr>
                <w:noProof/>
                <w:webHidden/>
              </w:rPr>
              <w:fldChar w:fldCharType="end"/>
            </w:r>
            <w:r w:rsidRPr="000B50B4">
              <w:rPr>
                <w:rStyle w:val="a9"/>
                <w:noProof/>
              </w:rPr>
              <w:fldChar w:fldCharType="end"/>
            </w:r>
          </w:ins>
        </w:p>
        <w:p w14:paraId="0D951182" w14:textId="65048589" w:rsidR="009F581B" w:rsidRDefault="009F581B">
          <w:pPr>
            <w:pStyle w:val="31"/>
            <w:rPr>
              <w:ins w:id="91" w:author="崇智 张" w:date="2020-04-16T10:02:00Z"/>
              <w:rFonts w:asciiTheme="minorHAnsi" w:eastAsiaTheme="minorEastAsia" w:hAnsiTheme="minorHAnsi" w:cstheme="minorBidi"/>
              <w:noProof/>
              <w:kern w:val="2"/>
              <w:sz w:val="21"/>
              <w:szCs w:val="22"/>
            </w:rPr>
          </w:pPr>
          <w:ins w:id="92" w:author="崇智 张" w:date="2020-04-16T10:02:00Z">
            <w:r w:rsidRPr="000B50B4">
              <w:rPr>
                <w:rStyle w:val="a9"/>
                <w:noProof/>
              </w:rPr>
              <w:fldChar w:fldCharType="begin"/>
            </w:r>
            <w:r w:rsidRPr="000B50B4">
              <w:rPr>
                <w:rStyle w:val="a9"/>
                <w:noProof/>
              </w:rPr>
              <w:instrText xml:space="preserve"> </w:instrText>
            </w:r>
            <w:r>
              <w:rPr>
                <w:noProof/>
              </w:rPr>
              <w:instrText>HYPERLINK \l "_Toc37923794"</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 xml:space="preserve">3.2.1 </w:t>
            </w:r>
            <w:r w:rsidRPr="000B50B4">
              <w:rPr>
                <w:rStyle w:val="a9"/>
                <w:rFonts w:ascii="Times New Roman" w:hAnsi="Times New Roman"/>
                <w:noProof/>
              </w:rPr>
              <w:t>高效性</w:t>
            </w:r>
            <w:r>
              <w:rPr>
                <w:noProof/>
                <w:webHidden/>
              </w:rPr>
              <w:tab/>
            </w:r>
            <w:r>
              <w:rPr>
                <w:noProof/>
                <w:webHidden/>
              </w:rPr>
              <w:fldChar w:fldCharType="begin"/>
            </w:r>
            <w:r>
              <w:rPr>
                <w:noProof/>
                <w:webHidden/>
              </w:rPr>
              <w:instrText xml:space="preserve"> PAGEREF _Toc37923794 \h </w:instrText>
            </w:r>
          </w:ins>
          <w:r>
            <w:rPr>
              <w:noProof/>
              <w:webHidden/>
            </w:rPr>
          </w:r>
          <w:r>
            <w:rPr>
              <w:noProof/>
              <w:webHidden/>
            </w:rPr>
            <w:fldChar w:fldCharType="separate"/>
          </w:r>
          <w:ins w:id="93" w:author="崇智 张" w:date="2020-04-16T10:02:00Z">
            <w:r>
              <w:rPr>
                <w:noProof/>
                <w:webHidden/>
              </w:rPr>
              <w:t>18</w:t>
            </w:r>
            <w:r>
              <w:rPr>
                <w:noProof/>
                <w:webHidden/>
              </w:rPr>
              <w:fldChar w:fldCharType="end"/>
            </w:r>
            <w:r w:rsidRPr="000B50B4">
              <w:rPr>
                <w:rStyle w:val="a9"/>
                <w:noProof/>
              </w:rPr>
              <w:fldChar w:fldCharType="end"/>
            </w:r>
          </w:ins>
        </w:p>
        <w:p w14:paraId="2ACD6A8A" w14:textId="5434E232" w:rsidR="009F581B" w:rsidRDefault="009F581B">
          <w:pPr>
            <w:pStyle w:val="31"/>
            <w:rPr>
              <w:ins w:id="94" w:author="崇智 张" w:date="2020-04-16T10:02:00Z"/>
              <w:rFonts w:asciiTheme="minorHAnsi" w:eastAsiaTheme="minorEastAsia" w:hAnsiTheme="minorHAnsi" w:cstheme="minorBidi"/>
              <w:noProof/>
              <w:kern w:val="2"/>
              <w:sz w:val="21"/>
              <w:szCs w:val="22"/>
            </w:rPr>
          </w:pPr>
          <w:ins w:id="95" w:author="崇智 张" w:date="2020-04-16T10:02:00Z">
            <w:r w:rsidRPr="000B50B4">
              <w:rPr>
                <w:rStyle w:val="a9"/>
                <w:noProof/>
              </w:rPr>
              <w:fldChar w:fldCharType="begin"/>
            </w:r>
            <w:r w:rsidRPr="000B50B4">
              <w:rPr>
                <w:rStyle w:val="a9"/>
                <w:noProof/>
              </w:rPr>
              <w:instrText xml:space="preserve"> </w:instrText>
            </w:r>
            <w:r>
              <w:rPr>
                <w:noProof/>
              </w:rPr>
              <w:instrText>HYPERLINK \l "_Toc37923795"</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 xml:space="preserve">3.2.2 </w:t>
            </w:r>
            <w:r w:rsidRPr="000B50B4">
              <w:rPr>
                <w:rStyle w:val="a9"/>
                <w:rFonts w:ascii="Times New Roman" w:hAnsi="Times New Roman"/>
                <w:noProof/>
              </w:rPr>
              <w:t>用户友好性</w:t>
            </w:r>
            <w:r>
              <w:rPr>
                <w:noProof/>
                <w:webHidden/>
              </w:rPr>
              <w:tab/>
            </w:r>
            <w:r>
              <w:rPr>
                <w:noProof/>
                <w:webHidden/>
              </w:rPr>
              <w:fldChar w:fldCharType="begin"/>
            </w:r>
            <w:r>
              <w:rPr>
                <w:noProof/>
                <w:webHidden/>
              </w:rPr>
              <w:instrText xml:space="preserve"> PAGEREF _Toc37923795 \h </w:instrText>
            </w:r>
          </w:ins>
          <w:r>
            <w:rPr>
              <w:noProof/>
              <w:webHidden/>
            </w:rPr>
          </w:r>
          <w:r>
            <w:rPr>
              <w:noProof/>
              <w:webHidden/>
            </w:rPr>
            <w:fldChar w:fldCharType="separate"/>
          </w:r>
          <w:ins w:id="96" w:author="崇智 张" w:date="2020-04-16T10:02:00Z">
            <w:r>
              <w:rPr>
                <w:noProof/>
                <w:webHidden/>
              </w:rPr>
              <w:t>19</w:t>
            </w:r>
            <w:r>
              <w:rPr>
                <w:noProof/>
                <w:webHidden/>
              </w:rPr>
              <w:fldChar w:fldCharType="end"/>
            </w:r>
            <w:r w:rsidRPr="000B50B4">
              <w:rPr>
                <w:rStyle w:val="a9"/>
                <w:noProof/>
              </w:rPr>
              <w:fldChar w:fldCharType="end"/>
            </w:r>
          </w:ins>
        </w:p>
        <w:p w14:paraId="257D0075" w14:textId="4B13F5E0" w:rsidR="009F581B" w:rsidRDefault="009F581B">
          <w:pPr>
            <w:pStyle w:val="31"/>
            <w:rPr>
              <w:ins w:id="97" w:author="崇智 张" w:date="2020-04-16T10:02:00Z"/>
              <w:rFonts w:asciiTheme="minorHAnsi" w:eastAsiaTheme="minorEastAsia" w:hAnsiTheme="minorHAnsi" w:cstheme="minorBidi"/>
              <w:noProof/>
              <w:kern w:val="2"/>
              <w:sz w:val="21"/>
              <w:szCs w:val="22"/>
            </w:rPr>
          </w:pPr>
          <w:ins w:id="98" w:author="崇智 张" w:date="2020-04-16T10:02:00Z">
            <w:r w:rsidRPr="000B50B4">
              <w:rPr>
                <w:rStyle w:val="a9"/>
                <w:noProof/>
              </w:rPr>
              <w:fldChar w:fldCharType="begin"/>
            </w:r>
            <w:r w:rsidRPr="000B50B4">
              <w:rPr>
                <w:rStyle w:val="a9"/>
                <w:noProof/>
              </w:rPr>
              <w:instrText xml:space="preserve"> </w:instrText>
            </w:r>
            <w:r>
              <w:rPr>
                <w:noProof/>
              </w:rPr>
              <w:instrText>HYPERLINK \l "_Toc37923796"</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 xml:space="preserve">3.2.3 </w:t>
            </w:r>
            <w:r w:rsidRPr="000B50B4">
              <w:rPr>
                <w:rStyle w:val="a9"/>
                <w:rFonts w:ascii="Times New Roman" w:hAnsi="Times New Roman"/>
                <w:noProof/>
              </w:rPr>
              <w:t>健壮性</w:t>
            </w:r>
            <w:r>
              <w:rPr>
                <w:noProof/>
                <w:webHidden/>
              </w:rPr>
              <w:tab/>
            </w:r>
            <w:r>
              <w:rPr>
                <w:noProof/>
                <w:webHidden/>
              </w:rPr>
              <w:fldChar w:fldCharType="begin"/>
            </w:r>
            <w:r>
              <w:rPr>
                <w:noProof/>
                <w:webHidden/>
              </w:rPr>
              <w:instrText xml:space="preserve"> PAGEREF _Toc37923796 \h </w:instrText>
            </w:r>
          </w:ins>
          <w:r>
            <w:rPr>
              <w:noProof/>
              <w:webHidden/>
            </w:rPr>
          </w:r>
          <w:r>
            <w:rPr>
              <w:noProof/>
              <w:webHidden/>
            </w:rPr>
            <w:fldChar w:fldCharType="separate"/>
          </w:r>
          <w:ins w:id="99" w:author="崇智 张" w:date="2020-04-16T10:02:00Z">
            <w:r>
              <w:rPr>
                <w:noProof/>
                <w:webHidden/>
              </w:rPr>
              <w:t>19</w:t>
            </w:r>
            <w:r>
              <w:rPr>
                <w:noProof/>
                <w:webHidden/>
              </w:rPr>
              <w:fldChar w:fldCharType="end"/>
            </w:r>
            <w:r w:rsidRPr="000B50B4">
              <w:rPr>
                <w:rStyle w:val="a9"/>
                <w:noProof/>
              </w:rPr>
              <w:fldChar w:fldCharType="end"/>
            </w:r>
          </w:ins>
        </w:p>
        <w:p w14:paraId="4787578E" w14:textId="15699383" w:rsidR="009F581B" w:rsidRDefault="009F581B">
          <w:pPr>
            <w:pStyle w:val="31"/>
            <w:rPr>
              <w:ins w:id="100" w:author="崇智 张" w:date="2020-04-16T10:02:00Z"/>
              <w:rFonts w:asciiTheme="minorHAnsi" w:eastAsiaTheme="minorEastAsia" w:hAnsiTheme="minorHAnsi" w:cstheme="minorBidi"/>
              <w:noProof/>
              <w:kern w:val="2"/>
              <w:sz w:val="21"/>
              <w:szCs w:val="22"/>
            </w:rPr>
          </w:pPr>
          <w:ins w:id="101" w:author="崇智 张" w:date="2020-04-16T10:02:00Z">
            <w:r w:rsidRPr="000B50B4">
              <w:rPr>
                <w:rStyle w:val="a9"/>
                <w:noProof/>
              </w:rPr>
              <w:fldChar w:fldCharType="begin"/>
            </w:r>
            <w:r w:rsidRPr="000B50B4">
              <w:rPr>
                <w:rStyle w:val="a9"/>
                <w:noProof/>
              </w:rPr>
              <w:instrText xml:space="preserve"> </w:instrText>
            </w:r>
            <w:r>
              <w:rPr>
                <w:noProof/>
              </w:rPr>
              <w:instrText>HYPERLINK \l "_Toc37923797"</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 xml:space="preserve">3.2.4 </w:t>
            </w:r>
            <w:r w:rsidRPr="000B50B4">
              <w:rPr>
                <w:rStyle w:val="a9"/>
                <w:rFonts w:ascii="Times New Roman" w:hAnsi="Times New Roman"/>
                <w:noProof/>
              </w:rPr>
              <w:t>扩展性</w:t>
            </w:r>
            <w:r>
              <w:rPr>
                <w:noProof/>
                <w:webHidden/>
              </w:rPr>
              <w:tab/>
            </w:r>
            <w:r>
              <w:rPr>
                <w:noProof/>
                <w:webHidden/>
              </w:rPr>
              <w:fldChar w:fldCharType="begin"/>
            </w:r>
            <w:r>
              <w:rPr>
                <w:noProof/>
                <w:webHidden/>
              </w:rPr>
              <w:instrText xml:space="preserve"> PAGEREF _Toc37923797 \h </w:instrText>
            </w:r>
          </w:ins>
          <w:r>
            <w:rPr>
              <w:noProof/>
              <w:webHidden/>
            </w:rPr>
          </w:r>
          <w:r>
            <w:rPr>
              <w:noProof/>
              <w:webHidden/>
            </w:rPr>
            <w:fldChar w:fldCharType="separate"/>
          </w:r>
          <w:ins w:id="102" w:author="崇智 张" w:date="2020-04-16T10:02:00Z">
            <w:r>
              <w:rPr>
                <w:noProof/>
                <w:webHidden/>
              </w:rPr>
              <w:t>19</w:t>
            </w:r>
            <w:r>
              <w:rPr>
                <w:noProof/>
                <w:webHidden/>
              </w:rPr>
              <w:fldChar w:fldCharType="end"/>
            </w:r>
            <w:r w:rsidRPr="000B50B4">
              <w:rPr>
                <w:rStyle w:val="a9"/>
                <w:noProof/>
              </w:rPr>
              <w:fldChar w:fldCharType="end"/>
            </w:r>
          </w:ins>
        </w:p>
        <w:p w14:paraId="2E36AE44" w14:textId="756A8333" w:rsidR="009F581B" w:rsidRDefault="009F581B">
          <w:pPr>
            <w:pStyle w:val="11"/>
            <w:tabs>
              <w:tab w:val="right" w:leader="dot" w:pos="8296"/>
            </w:tabs>
            <w:rPr>
              <w:ins w:id="103" w:author="崇智 张" w:date="2020-04-16T10:02:00Z"/>
              <w:rFonts w:asciiTheme="minorHAnsi" w:eastAsiaTheme="minorEastAsia" w:hAnsiTheme="minorHAnsi" w:cstheme="minorBidi"/>
              <w:noProof/>
              <w:kern w:val="2"/>
              <w:sz w:val="21"/>
              <w:szCs w:val="22"/>
            </w:rPr>
          </w:pPr>
          <w:ins w:id="104" w:author="崇智 张" w:date="2020-04-16T10:02:00Z">
            <w:r w:rsidRPr="000B50B4">
              <w:rPr>
                <w:rStyle w:val="a9"/>
                <w:noProof/>
              </w:rPr>
              <w:fldChar w:fldCharType="begin"/>
            </w:r>
            <w:r w:rsidRPr="000B50B4">
              <w:rPr>
                <w:rStyle w:val="a9"/>
                <w:noProof/>
              </w:rPr>
              <w:instrText xml:space="preserve"> </w:instrText>
            </w:r>
            <w:r>
              <w:rPr>
                <w:noProof/>
              </w:rPr>
              <w:instrText>HYPERLINK \l "_Toc37923798"</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4.</w:t>
            </w:r>
            <w:r w:rsidRPr="000B50B4">
              <w:rPr>
                <w:rStyle w:val="a9"/>
                <w:rFonts w:ascii="Times New Roman" w:hAnsi="Times New Roman"/>
                <w:noProof/>
              </w:rPr>
              <w:t>环境需求</w:t>
            </w:r>
            <w:r>
              <w:rPr>
                <w:noProof/>
                <w:webHidden/>
              </w:rPr>
              <w:tab/>
            </w:r>
            <w:r>
              <w:rPr>
                <w:noProof/>
                <w:webHidden/>
              </w:rPr>
              <w:fldChar w:fldCharType="begin"/>
            </w:r>
            <w:r>
              <w:rPr>
                <w:noProof/>
                <w:webHidden/>
              </w:rPr>
              <w:instrText xml:space="preserve"> PAGEREF _Toc37923798 \h </w:instrText>
            </w:r>
          </w:ins>
          <w:r>
            <w:rPr>
              <w:noProof/>
              <w:webHidden/>
            </w:rPr>
          </w:r>
          <w:r>
            <w:rPr>
              <w:noProof/>
              <w:webHidden/>
            </w:rPr>
            <w:fldChar w:fldCharType="separate"/>
          </w:r>
          <w:ins w:id="105" w:author="崇智 张" w:date="2020-04-16T10:02:00Z">
            <w:r>
              <w:rPr>
                <w:noProof/>
                <w:webHidden/>
              </w:rPr>
              <w:t>19</w:t>
            </w:r>
            <w:r>
              <w:rPr>
                <w:noProof/>
                <w:webHidden/>
              </w:rPr>
              <w:fldChar w:fldCharType="end"/>
            </w:r>
            <w:r w:rsidRPr="000B50B4">
              <w:rPr>
                <w:rStyle w:val="a9"/>
                <w:noProof/>
              </w:rPr>
              <w:fldChar w:fldCharType="end"/>
            </w:r>
          </w:ins>
        </w:p>
        <w:p w14:paraId="02C82BB7" w14:textId="548C8B60" w:rsidR="009F581B" w:rsidRDefault="009F581B">
          <w:pPr>
            <w:pStyle w:val="21"/>
            <w:tabs>
              <w:tab w:val="right" w:leader="dot" w:pos="8296"/>
            </w:tabs>
            <w:ind w:left="480"/>
            <w:rPr>
              <w:ins w:id="106" w:author="崇智 张" w:date="2020-04-16T10:02:00Z"/>
              <w:rFonts w:asciiTheme="minorHAnsi" w:eastAsiaTheme="minorEastAsia" w:hAnsiTheme="minorHAnsi" w:cstheme="minorBidi"/>
              <w:noProof/>
              <w:kern w:val="2"/>
              <w:sz w:val="21"/>
              <w:szCs w:val="22"/>
            </w:rPr>
          </w:pPr>
          <w:ins w:id="107" w:author="崇智 张" w:date="2020-04-16T10:02:00Z">
            <w:r w:rsidRPr="000B50B4">
              <w:rPr>
                <w:rStyle w:val="a9"/>
                <w:noProof/>
              </w:rPr>
              <w:fldChar w:fldCharType="begin"/>
            </w:r>
            <w:r w:rsidRPr="000B50B4">
              <w:rPr>
                <w:rStyle w:val="a9"/>
                <w:noProof/>
              </w:rPr>
              <w:instrText xml:space="preserve"> </w:instrText>
            </w:r>
            <w:r>
              <w:rPr>
                <w:noProof/>
              </w:rPr>
              <w:instrText>HYPERLINK \l "_Toc37923799"</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4.1</w:t>
            </w:r>
            <w:r w:rsidRPr="000B50B4">
              <w:rPr>
                <w:rStyle w:val="a9"/>
                <w:rFonts w:ascii="Times New Roman" w:hAnsi="Times New Roman"/>
                <w:noProof/>
              </w:rPr>
              <w:t>设备环境</w:t>
            </w:r>
            <w:r>
              <w:rPr>
                <w:noProof/>
                <w:webHidden/>
              </w:rPr>
              <w:tab/>
            </w:r>
            <w:r>
              <w:rPr>
                <w:noProof/>
                <w:webHidden/>
              </w:rPr>
              <w:fldChar w:fldCharType="begin"/>
            </w:r>
            <w:r>
              <w:rPr>
                <w:noProof/>
                <w:webHidden/>
              </w:rPr>
              <w:instrText xml:space="preserve"> PAGEREF _Toc37923799 \h </w:instrText>
            </w:r>
          </w:ins>
          <w:r>
            <w:rPr>
              <w:noProof/>
              <w:webHidden/>
            </w:rPr>
          </w:r>
          <w:r>
            <w:rPr>
              <w:noProof/>
              <w:webHidden/>
            </w:rPr>
            <w:fldChar w:fldCharType="separate"/>
          </w:r>
          <w:ins w:id="108" w:author="崇智 张" w:date="2020-04-16T10:02:00Z">
            <w:r>
              <w:rPr>
                <w:noProof/>
                <w:webHidden/>
              </w:rPr>
              <w:t>19</w:t>
            </w:r>
            <w:r>
              <w:rPr>
                <w:noProof/>
                <w:webHidden/>
              </w:rPr>
              <w:fldChar w:fldCharType="end"/>
            </w:r>
            <w:r w:rsidRPr="000B50B4">
              <w:rPr>
                <w:rStyle w:val="a9"/>
                <w:noProof/>
              </w:rPr>
              <w:fldChar w:fldCharType="end"/>
            </w:r>
          </w:ins>
        </w:p>
        <w:p w14:paraId="5441CA1F" w14:textId="0B29FC00" w:rsidR="009F581B" w:rsidRDefault="009F581B">
          <w:pPr>
            <w:pStyle w:val="21"/>
            <w:tabs>
              <w:tab w:val="right" w:leader="dot" w:pos="8296"/>
            </w:tabs>
            <w:ind w:left="480"/>
            <w:rPr>
              <w:ins w:id="109" w:author="崇智 张" w:date="2020-04-16T10:02:00Z"/>
              <w:rFonts w:asciiTheme="minorHAnsi" w:eastAsiaTheme="minorEastAsia" w:hAnsiTheme="minorHAnsi" w:cstheme="minorBidi"/>
              <w:noProof/>
              <w:kern w:val="2"/>
              <w:sz w:val="21"/>
              <w:szCs w:val="22"/>
            </w:rPr>
          </w:pPr>
          <w:ins w:id="110" w:author="崇智 张" w:date="2020-04-16T10:02:00Z">
            <w:r w:rsidRPr="000B50B4">
              <w:rPr>
                <w:rStyle w:val="a9"/>
                <w:noProof/>
              </w:rPr>
              <w:fldChar w:fldCharType="begin"/>
            </w:r>
            <w:r w:rsidRPr="000B50B4">
              <w:rPr>
                <w:rStyle w:val="a9"/>
                <w:noProof/>
              </w:rPr>
              <w:instrText xml:space="preserve"> </w:instrText>
            </w:r>
            <w:r>
              <w:rPr>
                <w:noProof/>
              </w:rPr>
              <w:instrText>HYPERLINK \l "_Toc37923800"</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4.2</w:t>
            </w:r>
            <w:r w:rsidRPr="000B50B4">
              <w:rPr>
                <w:rStyle w:val="a9"/>
                <w:rFonts w:ascii="Times New Roman" w:hAnsi="Times New Roman"/>
                <w:noProof/>
              </w:rPr>
              <w:t>支持软件环境</w:t>
            </w:r>
            <w:r>
              <w:rPr>
                <w:noProof/>
                <w:webHidden/>
              </w:rPr>
              <w:tab/>
            </w:r>
            <w:r>
              <w:rPr>
                <w:noProof/>
                <w:webHidden/>
              </w:rPr>
              <w:fldChar w:fldCharType="begin"/>
            </w:r>
            <w:r>
              <w:rPr>
                <w:noProof/>
                <w:webHidden/>
              </w:rPr>
              <w:instrText xml:space="preserve"> PAGEREF _Toc37923800 \h </w:instrText>
            </w:r>
          </w:ins>
          <w:r>
            <w:rPr>
              <w:noProof/>
              <w:webHidden/>
            </w:rPr>
          </w:r>
          <w:r>
            <w:rPr>
              <w:noProof/>
              <w:webHidden/>
            </w:rPr>
            <w:fldChar w:fldCharType="separate"/>
          </w:r>
          <w:ins w:id="111" w:author="崇智 张" w:date="2020-04-16T10:02:00Z">
            <w:r>
              <w:rPr>
                <w:noProof/>
                <w:webHidden/>
              </w:rPr>
              <w:t>20</w:t>
            </w:r>
            <w:r>
              <w:rPr>
                <w:noProof/>
                <w:webHidden/>
              </w:rPr>
              <w:fldChar w:fldCharType="end"/>
            </w:r>
            <w:r w:rsidRPr="000B50B4">
              <w:rPr>
                <w:rStyle w:val="a9"/>
                <w:noProof/>
              </w:rPr>
              <w:fldChar w:fldCharType="end"/>
            </w:r>
          </w:ins>
        </w:p>
        <w:p w14:paraId="7AF3DB68" w14:textId="5E259C81" w:rsidR="009F581B" w:rsidRDefault="009F581B">
          <w:pPr>
            <w:pStyle w:val="21"/>
            <w:tabs>
              <w:tab w:val="right" w:leader="dot" w:pos="8296"/>
            </w:tabs>
            <w:ind w:left="480"/>
            <w:rPr>
              <w:ins w:id="112" w:author="崇智 张" w:date="2020-04-16T10:02:00Z"/>
              <w:rFonts w:asciiTheme="minorHAnsi" w:eastAsiaTheme="minorEastAsia" w:hAnsiTheme="minorHAnsi" w:cstheme="minorBidi"/>
              <w:noProof/>
              <w:kern w:val="2"/>
              <w:sz w:val="21"/>
              <w:szCs w:val="22"/>
            </w:rPr>
          </w:pPr>
          <w:ins w:id="113" w:author="崇智 张" w:date="2020-04-16T10:02:00Z">
            <w:r w:rsidRPr="000B50B4">
              <w:rPr>
                <w:rStyle w:val="a9"/>
                <w:noProof/>
              </w:rPr>
              <w:fldChar w:fldCharType="begin"/>
            </w:r>
            <w:r w:rsidRPr="000B50B4">
              <w:rPr>
                <w:rStyle w:val="a9"/>
                <w:noProof/>
              </w:rPr>
              <w:instrText xml:space="preserve"> </w:instrText>
            </w:r>
            <w:r>
              <w:rPr>
                <w:noProof/>
              </w:rPr>
              <w:instrText>HYPERLINK \l "_Toc37923801"</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4.3</w:t>
            </w:r>
            <w:r w:rsidRPr="000B50B4">
              <w:rPr>
                <w:rStyle w:val="a9"/>
                <w:rFonts w:ascii="Times New Roman" w:hAnsi="Times New Roman"/>
                <w:noProof/>
              </w:rPr>
              <w:t>接口</w:t>
            </w:r>
            <w:r>
              <w:rPr>
                <w:noProof/>
                <w:webHidden/>
              </w:rPr>
              <w:tab/>
            </w:r>
            <w:r>
              <w:rPr>
                <w:noProof/>
                <w:webHidden/>
              </w:rPr>
              <w:fldChar w:fldCharType="begin"/>
            </w:r>
            <w:r>
              <w:rPr>
                <w:noProof/>
                <w:webHidden/>
              </w:rPr>
              <w:instrText xml:space="preserve"> PAGEREF _Toc37923801 \h </w:instrText>
            </w:r>
          </w:ins>
          <w:r>
            <w:rPr>
              <w:noProof/>
              <w:webHidden/>
            </w:rPr>
          </w:r>
          <w:r>
            <w:rPr>
              <w:noProof/>
              <w:webHidden/>
            </w:rPr>
            <w:fldChar w:fldCharType="separate"/>
          </w:r>
          <w:ins w:id="114" w:author="崇智 张" w:date="2020-04-16T10:02:00Z">
            <w:r>
              <w:rPr>
                <w:noProof/>
                <w:webHidden/>
              </w:rPr>
              <w:t>20</w:t>
            </w:r>
            <w:r>
              <w:rPr>
                <w:noProof/>
                <w:webHidden/>
              </w:rPr>
              <w:fldChar w:fldCharType="end"/>
            </w:r>
            <w:r w:rsidRPr="000B50B4">
              <w:rPr>
                <w:rStyle w:val="a9"/>
                <w:noProof/>
              </w:rPr>
              <w:fldChar w:fldCharType="end"/>
            </w:r>
          </w:ins>
        </w:p>
        <w:p w14:paraId="783514F2" w14:textId="61C44921" w:rsidR="009F581B" w:rsidRDefault="009F581B">
          <w:pPr>
            <w:pStyle w:val="31"/>
            <w:rPr>
              <w:ins w:id="115" w:author="崇智 张" w:date="2020-04-16T10:02:00Z"/>
              <w:rFonts w:asciiTheme="minorHAnsi" w:eastAsiaTheme="minorEastAsia" w:hAnsiTheme="minorHAnsi" w:cstheme="minorBidi"/>
              <w:noProof/>
              <w:kern w:val="2"/>
              <w:sz w:val="21"/>
              <w:szCs w:val="22"/>
            </w:rPr>
          </w:pPr>
          <w:ins w:id="116" w:author="崇智 张" w:date="2020-04-16T10:02:00Z">
            <w:r w:rsidRPr="000B50B4">
              <w:rPr>
                <w:rStyle w:val="a9"/>
                <w:noProof/>
              </w:rPr>
              <w:fldChar w:fldCharType="begin"/>
            </w:r>
            <w:r w:rsidRPr="000B50B4">
              <w:rPr>
                <w:rStyle w:val="a9"/>
                <w:noProof/>
              </w:rPr>
              <w:instrText xml:space="preserve"> </w:instrText>
            </w:r>
            <w:r>
              <w:rPr>
                <w:noProof/>
              </w:rPr>
              <w:instrText>HYPERLINK \l "_Toc37923802"</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 xml:space="preserve">4.3.1 </w:t>
            </w:r>
            <w:r w:rsidRPr="000B50B4">
              <w:rPr>
                <w:rStyle w:val="a9"/>
                <w:rFonts w:ascii="Times New Roman" w:hAnsi="Times New Roman"/>
                <w:noProof/>
              </w:rPr>
              <w:t>用户接口</w:t>
            </w:r>
            <w:r>
              <w:rPr>
                <w:noProof/>
                <w:webHidden/>
              </w:rPr>
              <w:tab/>
            </w:r>
            <w:r>
              <w:rPr>
                <w:noProof/>
                <w:webHidden/>
              </w:rPr>
              <w:fldChar w:fldCharType="begin"/>
            </w:r>
            <w:r>
              <w:rPr>
                <w:noProof/>
                <w:webHidden/>
              </w:rPr>
              <w:instrText xml:space="preserve"> PAGEREF _Toc37923802 \h </w:instrText>
            </w:r>
          </w:ins>
          <w:r>
            <w:rPr>
              <w:noProof/>
              <w:webHidden/>
            </w:rPr>
          </w:r>
          <w:r>
            <w:rPr>
              <w:noProof/>
              <w:webHidden/>
            </w:rPr>
            <w:fldChar w:fldCharType="separate"/>
          </w:r>
          <w:ins w:id="117" w:author="崇智 张" w:date="2020-04-16T10:02:00Z">
            <w:r>
              <w:rPr>
                <w:noProof/>
                <w:webHidden/>
              </w:rPr>
              <w:t>20</w:t>
            </w:r>
            <w:r>
              <w:rPr>
                <w:noProof/>
                <w:webHidden/>
              </w:rPr>
              <w:fldChar w:fldCharType="end"/>
            </w:r>
            <w:r w:rsidRPr="000B50B4">
              <w:rPr>
                <w:rStyle w:val="a9"/>
                <w:noProof/>
              </w:rPr>
              <w:fldChar w:fldCharType="end"/>
            </w:r>
          </w:ins>
        </w:p>
        <w:p w14:paraId="277184F9" w14:textId="0858EA46" w:rsidR="009F581B" w:rsidRDefault="009F581B">
          <w:pPr>
            <w:pStyle w:val="31"/>
            <w:rPr>
              <w:ins w:id="118" w:author="崇智 张" w:date="2020-04-16T10:02:00Z"/>
              <w:rFonts w:asciiTheme="minorHAnsi" w:eastAsiaTheme="minorEastAsia" w:hAnsiTheme="minorHAnsi" w:cstheme="minorBidi"/>
              <w:noProof/>
              <w:kern w:val="2"/>
              <w:sz w:val="21"/>
              <w:szCs w:val="22"/>
            </w:rPr>
          </w:pPr>
          <w:ins w:id="119" w:author="崇智 张" w:date="2020-04-16T10:02:00Z">
            <w:r w:rsidRPr="000B50B4">
              <w:rPr>
                <w:rStyle w:val="a9"/>
                <w:noProof/>
              </w:rPr>
              <w:fldChar w:fldCharType="begin"/>
            </w:r>
            <w:r w:rsidRPr="000B50B4">
              <w:rPr>
                <w:rStyle w:val="a9"/>
                <w:noProof/>
              </w:rPr>
              <w:instrText xml:space="preserve"> </w:instrText>
            </w:r>
            <w:r>
              <w:rPr>
                <w:noProof/>
              </w:rPr>
              <w:instrText>HYPERLINK \l "_Toc37923803"</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 xml:space="preserve">4.3.3 </w:t>
            </w:r>
            <w:r w:rsidRPr="000B50B4">
              <w:rPr>
                <w:rStyle w:val="a9"/>
                <w:rFonts w:ascii="Times New Roman" w:hAnsi="Times New Roman"/>
                <w:noProof/>
              </w:rPr>
              <w:t>硬件接口</w:t>
            </w:r>
            <w:r>
              <w:rPr>
                <w:noProof/>
                <w:webHidden/>
              </w:rPr>
              <w:tab/>
            </w:r>
            <w:r>
              <w:rPr>
                <w:noProof/>
                <w:webHidden/>
              </w:rPr>
              <w:fldChar w:fldCharType="begin"/>
            </w:r>
            <w:r>
              <w:rPr>
                <w:noProof/>
                <w:webHidden/>
              </w:rPr>
              <w:instrText xml:space="preserve"> PAGEREF _Toc37923803 \h </w:instrText>
            </w:r>
          </w:ins>
          <w:r>
            <w:rPr>
              <w:noProof/>
              <w:webHidden/>
            </w:rPr>
          </w:r>
          <w:r>
            <w:rPr>
              <w:noProof/>
              <w:webHidden/>
            </w:rPr>
            <w:fldChar w:fldCharType="separate"/>
          </w:r>
          <w:ins w:id="120" w:author="崇智 张" w:date="2020-04-16T10:02:00Z">
            <w:r>
              <w:rPr>
                <w:noProof/>
                <w:webHidden/>
              </w:rPr>
              <w:t>20</w:t>
            </w:r>
            <w:r>
              <w:rPr>
                <w:noProof/>
                <w:webHidden/>
              </w:rPr>
              <w:fldChar w:fldCharType="end"/>
            </w:r>
            <w:r w:rsidRPr="000B50B4">
              <w:rPr>
                <w:rStyle w:val="a9"/>
                <w:noProof/>
              </w:rPr>
              <w:fldChar w:fldCharType="end"/>
            </w:r>
          </w:ins>
        </w:p>
        <w:p w14:paraId="4906FE14" w14:textId="667AACFE" w:rsidR="009F581B" w:rsidRDefault="009F581B">
          <w:pPr>
            <w:pStyle w:val="31"/>
            <w:rPr>
              <w:ins w:id="121" w:author="崇智 张" w:date="2020-04-16T10:02:00Z"/>
              <w:rFonts w:asciiTheme="minorHAnsi" w:eastAsiaTheme="minorEastAsia" w:hAnsiTheme="minorHAnsi" w:cstheme="minorBidi"/>
              <w:noProof/>
              <w:kern w:val="2"/>
              <w:sz w:val="21"/>
              <w:szCs w:val="22"/>
            </w:rPr>
          </w:pPr>
          <w:ins w:id="122" w:author="崇智 张" w:date="2020-04-16T10:02:00Z">
            <w:r w:rsidRPr="000B50B4">
              <w:rPr>
                <w:rStyle w:val="a9"/>
                <w:noProof/>
              </w:rPr>
              <w:fldChar w:fldCharType="begin"/>
            </w:r>
            <w:r w:rsidRPr="000B50B4">
              <w:rPr>
                <w:rStyle w:val="a9"/>
                <w:noProof/>
              </w:rPr>
              <w:instrText xml:space="preserve"> </w:instrText>
            </w:r>
            <w:r>
              <w:rPr>
                <w:noProof/>
              </w:rPr>
              <w:instrText>HYPERLINK \l "_Toc37923804"</w:instrText>
            </w:r>
            <w:r w:rsidRPr="000B50B4">
              <w:rPr>
                <w:rStyle w:val="a9"/>
                <w:noProof/>
              </w:rPr>
              <w:instrText xml:space="preserve"> </w:instrText>
            </w:r>
            <w:r w:rsidRPr="000B50B4">
              <w:rPr>
                <w:rStyle w:val="a9"/>
                <w:noProof/>
              </w:rPr>
              <w:fldChar w:fldCharType="separate"/>
            </w:r>
            <w:r w:rsidRPr="000B50B4">
              <w:rPr>
                <w:rStyle w:val="a9"/>
                <w:rFonts w:ascii="Times New Roman" w:hAnsi="Times New Roman"/>
                <w:noProof/>
              </w:rPr>
              <w:t xml:space="preserve">4.3.4 </w:t>
            </w:r>
            <w:r w:rsidRPr="000B50B4">
              <w:rPr>
                <w:rStyle w:val="a9"/>
                <w:rFonts w:ascii="Times New Roman" w:hAnsi="Times New Roman"/>
                <w:noProof/>
              </w:rPr>
              <w:t>软件接口</w:t>
            </w:r>
            <w:r>
              <w:rPr>
                <w:noProof/>
                <w:webHidden/>
              </w:rPr>
              <w:tab/>
            </w:r>
            <w:r>
              <w:rPr>
                <w:noProof/>
                <w:webHidden/>
              </w:rPr>
              <w:fldChar w:fldCharType="begin"/>
            </w:r>
            <w:r>
              <w:rPr>
                <w:noProof/>
                <w:webHidden/>
              </w:rPr>
              <w:instrText xml:space="preserve"> PAGEREF _Toc37923804 \h </w:instrText>
            </w:r>
          </w:ins>
          <w:r>
            <w:rPr>
              <w:noProof/>
              <w:webHidden/>
            </w:rPr>
          </w:r>
          <w:r>
            <w:rPr>
              <w:noProof/>
              <w:webHidden/>
            </w:rPr>
            <w:fldChar w:fldCharType="separate"/>
          </w:r>
          <w:ins w:id="123" w:author="崇智 张" w:date="2020-04-16T10:02:00Z">
            <w:r>
              <w:rPr>
                <w:noProof/>
                <w:webHidden/>
              </w:rPr>
              <w:t>20</w:t>
            </w:r>
            <w:r>
              <w:rPr>
                <w:noProof/>
                <w:webHidden/>
              </w:rPr>
              <w:fldChar w:fldCharType="end"/>
            </w:r>
            <w:r w:rsidRPr="000B50B4">
              <w:rPr>
                <w:rStyle w:val="a9"/>
                <w:noProof/>
              </w:rPr>
              <w:fldChar w:fldCharType="end"/>
            </w:r>
          </w:ins>
        </w:p>
        <w:p w14:paraId="6E053EED" w14:textId="2C4E12E5" w:rsidR="00A273CD" w:rsidRPr="00987503" w:rsidDel="004E7679" w:rsidRDefault="00A273CD">
          <w:pPr>
            <w:pStyle w:val="11"/>
            <w:tabs>
              <w:tab w:val="right" w:leader="dot" w:pos="8296"/>
            </w:tabs>
            <w:rPr>
              <w:del w:id="124" w:author="崇智 张" w:date="2020-04-15T20:02:00Z"/>
              <w:rFonts w:ascii="Times New Roman" w:eastAsiaTheme="minorEastAsia" w:hAnsi="Times New Roman" w:cstheme="minorBidi"/>
              <w:noProof/>
              <w:kern w:val="2"/>
              <w:sz w:val="21"/>
              <w:szCs w:val="22"/>
            </w:rPr>
          </w:pPr>
          <w:del w:id="125" w:author="崇智 张" w:date="2020-04-15T20:02:00Z">
            <w:r w:rsidRPr="004E7679" w:rsidDel="004E7679">
              <w:rPr>
                <w:rPrChange w:id="126" w:author="崇智 张" w:date="2020-04-15T20:02:00Z">
                  <w:rPr>
                    <w:rStyle w:val="a9"/>
                    <w:rFonts w:ascii="Times New Roman" w:hAnsi="Times New Roman"/>
                    <w:noProof/>
                  </w:rPr>
                </w:rPrChange>
              </w:rPr>
              <w:delText xml:space="preserve">1. </w:delText>
            </w:r>
            <w:r w:rsidRPr="004E7679" w:rsidDel="004E7679">
              <w:rPr>
                <w:rFonts w:hint="eastAsia"/>
                <w:rPrChange w:id="127" w:author="崇智 张" w:date="2020-04-15T20:02:00Z">
                  <w:rPr>
                    <w:rStyle w:val="a9"/>
                    <w:rFonts w:ascii="Times New Roman" w:hAnsi="Times New Roman" w:hint="eastAsia"/>
                    <w:noProof/>
                  </w:rPr>
                </w:rPrChange>
              </w:rPr>
              <w:delText>引言</w:delText>
            </w:r>
            <w:r w:rsidRPr="00987503" w:rsidDel="004E7679">
              <w:rPr>
                <w:rFonts w:ascii="Times New Roman" w:hAnsi="Times New Roman"/>
                <w:noProof/>
                <w:webHidden/>
              </w:rPr>
              <w:tab/>
              <w:delText>4</w:delText>
            </w:r>
          </w:del>
        </w:p>
        <w:p w14:paraId="5A4BFF0F" w14:textId="4B2BD184" w:rsidR="00A273CD" w:rsidRPr="00987503" w:rsidDel="004E7679" w:rsidRDefault="00A273CD">
          <w:pPr>
            <w:pStyle w:val="21"/>
            <w:tabs>
              <w:tab w:val="right" w:leader="dot" w:pos="8296"/>
            </w:tabs>
            <w:ind w:left="480"/>
            <w:rPr>
              <w:del w:id="128" w:author="崇智 张" w:date="2020-04-15T20:02:00Z"/>
              <w:rFonts w:ascii="Times New Roman" w:eastAsiaTheme="minorEastAsia" w:hAnsi="Times New Roman" w:cstheme="minorBidi"/>
              <w:noProof/>
              <w:kern w:val="2"/>
              <w:sz w:val="21"/>
              <w:szCs w:val="22"/>
            </w:rPr>
          </w:pPr>
          <w:del w:id="129" w:author="崇智 张" w:date="2020-04-15T20:02:00Z">
            <w:r w:rsidRPr="004E7679" w:rsidDel="004E7679">
              <w:rPr>
                <w:rPrChange w:id="130" w:author="崇智 张" w:date="2020-04-15T20:02:00Z">
                  <w:rPr>
                    <w:rStyle w:val="a9"/>
                    <w:rFonts w:ascii="Times New Roman" w:hAnsi="Times New Roman"/>
                    <w:noProof/>
                  </w:rPr>
                </w:rPrChange>
              </w:rPr>
              <w:delText xml:space="preserve">1.1 </w:delText>
            </w:r>
            <w:r w:rsidRPr="004E7679" w:rsidDel="004E7679">
              <w:rPr>
                <w:rFonts w:hint="eastAsia"/>
                <w:rPrChange w:id="131" w:author="崇智 张" w:date="2020-04-15T20:02:00Z">
                  <w:rPr>
                    <w:rStyle w:val="a9"/>
                    <w:rFonts w:ascii="Times New Roman" w:hAnsi="Times New Roman" w:hint="eastAsia"/>
                    <w:noProof/>
                  </w:rPr>
                </w:rPrChange>
              </w:rPr>
              <w:delText>背景说明</w:delText>
            </w:r>
            <w:r w:rsidRPr="00987503" w:rsidDel="004E7679">
              <w:rPr>
                <w:rFonts w:ascii="Times New Roman" w:hAnsi="Times New Roman"/>
                <w:noProof/>
                <w:webHidden/>
              </w:rPr>
              <w:tab/>
              <w:delText>4</w:delText>
            </w:r>
          </w:del>
        </w:p>
        <w:p w14:paraId="3084D11F" w14:textId="593C39BC" w:rsidR="00A273CD" w:rsidRPr="00987503" w:rsidDel="004E7679" w:rsidRDefault="00A273CD">
          <w:pPr>
            <w:pStyle w:val="31"/>
            <w:rPr>
              <w:del w:id="132" w:author="崇智 张" w:date="2020-04-15T20:02:00Z"/>
              <w:rFonts w:ascii="Times New Roman" w:eastAsiaTheme="minorEastAsia" w:hAnsi="Times New Roman" w:cstheme="minorBidi"/>
              <w:noProof/>
              <w:kern w:val="2"/>
              <w:sz w:val="21"/>
              <w:szCs w:val="22"/>
            </w:rPr>
          </w:pPr>
          <w:del w:id="133" w:author="崇智 张" w:date="2020-04-15T20:02:00Z">
            <w:r w:rsidRPr="004E7679" w:rsidDel="004E7679">
              <w:rPr>
                <w:rPrChange w:id="134" w:author="崇智 张" w:date="2020-04-15T20:02:00Z">
                  <w:rPr>
                    <w:rStyle w:val="a9"/>
                    <w:rFonts w:ascii="Times New Roman" w:hAnsi="Times New Roman"/>
                    <w:noProof/>
                  </w:rPr>
                </w:rPrChange>
              </w:rPr>
              <w:delText xml:space="preserve">1.1.1 </w:delText>
            </w:r>
            <w:r w:rsidRPr="004E7679" w:rsidDel="004E7679">
              <w:rPr>
                <w:rFonts w:hint="eastAsia"/>
                <w:rPrChange w:id="135" w:author="崇智 张" w:date="2020-04-15T20:02:00Z">
                  <w:rPr>
                    <w:rStyle w:val="a9"/>
                    <w:rFonts w:ascii="Times New Roman" w:hAnsi="Times New Roman" w:hint="eastAsia"/>
                    <w:noProof/>
                  </w:rPr>
                </w:rPrChange>
              </w:rPr>
              <w:delText>技术背景</w:delText>
            </w:r>
            <w:r w:rsidRPr="00987503" w:rsidDel="004E7679">
              <w:rPr>
                <w:rFonts w:ascii="Times New Roman" w:hAnsi="Times New Roman"/>
                <w:noProof/>
                <w:webHidden/>
              </w:rPr>
              <w:tab/>
              <w:delText>4</w:delText>
            </w:r>
          </w:del>
        </w:p>
        <w:p w14:paraId="72575099" w14:textId="0CFC2734" w:rsidR="00A273CD" w:rsidRPr="00987503" w:rsidDel="004E7679" w:rsidRDefault="00A273CD">
          <w:pPr>
            <w:pStyle w:val="31"/>
            <w:rPr>
              <w:del w:id="136" w:author="崇智 张" w:date="2020-04-15T20:02:00Z"/>
              <w:rFonts w:ascii="Times New Roman" w:eastAsiaTheme="minorEastAsia" w:hAnsi="Times New Roman" w:cstheme="minorBidi"/>
              <w:noProof/>
              <w:kern w:val="2"/>
              <w:sz w:val="21"/>
              <w:szCs w:val="22"/>
            </w:rPr>
          </w:pPr>
          <w:del w:id="137" w:author="崇智 张" w:date="2020-04-15T20:02:00Z">
            <w:r w:rsidRPr="004E7679" w:rsidDel="004E7679">
              <w:rPr>
                <w:rPrChange w:id="138" w:author="崇智 张" w:date="2020-04-15T20:02:00Z">
                  <w:rPr>
                    <w:rStyle w:val="a9"/>
                    <w:rFonts w:ascii="Times New Roman" w:hAnsi="Times New Roman"/>
                    <w:noProof/>
                  </w:rPr>
                </w:rPrChange>
              </w:rPr>
              <w:delText xml:space="preserve">1.1.2 </w:delText>
            </w:r>
            <w:r w:rsidRPr="004E7679" w:rsidDel="004E7679">
              <w:rPr>
                <w:rFonts w:hint="eastAsia"/>
                <w:rPrChange w:id="139" w:author="崇智 张" w:date="2020-04-15T20:02:00Z">
                  <w:rPr>
                    <w:rStyle w:val="a9"/>
                    <w:rFonts w:ascii="Times New Roman" w:hAnsi="Times New Roman" w:hint="eastAsia"/>
                    <w:noProof/>
                  </w:rPr>
                </w:rPrChange>
              </w:rPr>
              <w:delText>软件定位</w:delText>
            </w:r>
            <w:r w:rsidRPr="00987503" w:rsidDel="004E7679">
              <w:rPr>
                <w:rFonts w:ascii="Times New Roman" w:hAnsi="Times New Roman"/>
                <w:noProof/>
                <w:webHidden/>
              </w:rPr>
              <w:tab/>
              <w:delText>4</w:delText>
            </w:r>
          </w:del>
        </w:p>
        <w:p w14:paraId="1ABC0295" w14:textId="34DE0037" w:rsidR="00A273CD" w:rsidRPr="00987503" w:rsidDel="004E7679" w:rsidRDefault="00A273CD">
          <w:pPr>
            <w:pStyle w:val="21"/>
            <w:tabs>
              <w:tab w:val="right" w:leader="dot" w:pos="8296"/>
            </w:tabs>
            <w:ind w:left="480"/>
            <w:rPr>
              <w:del w:id="140" w:author="崇智 张" w:date="2020-04-15T20:02:00Z"/>
              <w:rFonts w:ascii="Times New Roman" w:eastAsiaTheme="minorEastAsia" w:hAnsi="Times New Roman" w:cstheme="minorBidi"/>
              <w:noProof/>
              <w:kern w:val="2"/>
              <w:sz w:val="21"/>
              <w:szCs w:val="22"/>
            </w:rPr>
          </w:pPr>
          <w:del w:id="141" w:author="崇智 张" w:date="2020-04-15T20:02:00Z">
            <w:r w:rsidRPr="004E7679" w:rsidDel="004E7679">
              <w:rPr>
                <w:rPrChange w:id="142" w:author="崇智 张" w:date="2020-04-15T20:02:00Z">
                  <w:rPr>
                    <w:rStyle w:val="a9"/>
                    <w:rFonts w:ascii="Times New Roman" w:hAnsi="Times New Roman"/>
                    <w:noProof/>
                  </w:rPr>
                </w:rPrChange>
              </w:rPr>
              <w:delText xml:space="preserve">1.2 </w:delText>
            </w:r>
            <w:r w:rsidRPr="004E7679" w:rsidDel="004E7679">
              <w:rPr>
                <w:rFonts w:hint="eastAsia"/>
                <w:rPrChange w:id="143" w:author="崇智 张" w:date="2020-04-15T20:02:00Z">
                  <w:rPr>
                    <w:rStyle w:val="a9"/>
                    <w:rFonts w:ascii="Times New Roman" w:hAnsi="Times New Roman" w:hint="eastAsia"/>
                    <w:noProof/>
                  </w:rPr>
                </w:rPrChange>
              </w:rPr>
              <w:delText>参考资料</w:delText>
            </w:r>
            <w:r w:rsidRPr="00987503" w:rsidDel="004E7679">
              <w:rPr>
                <w:rFonts w:ascii="Times New Roman" w:hAnsi="Times New Roman"/>
                <w:noProof/>
                <w:webHidden/>
              </w:rPr>
              <w:tab/>
              <w:delText>4</w:delText>
            </w:r>
          </w:del>
        </w:p>
        <w:p w14:paraId="39BBD17D" w14:textId="5CAA8F89" w:rsidR="00A273CD" w:rsidRPr="00987503" w:rsidDel="004E7679" w:rsidRDefault="00A273CD">
          <w:pPr>
            <w:pStyle w:val="21"/>
            <w:tabs>
              <w:tab w:val="right" w:leader="dot" w:pos="8296"/>
            </w:tabs>
            <w:ind w:left="480"/>
            <w:rPr>
              <w:del w:id="144" w:author="崇智 张" w:date="2020-04-15T20:02:00Z"/>
              <w:rFonts w:ascii="Times New Roman" w:eastAsiaTheme="minorEastAsia" w:hAnsi="Times New Roman" w:cstheme="minorBidi"/>
              <w:noProof/>
              <w:kern w:val="2"/>
              <w:sz w:val="21"/>
              <w:szCs w:val="22"/>
            </w:rPr>
          </w:pPr>
          <w:del w:id="145" w:author="崇智 张" w:date="2020-04-15T20:02:00Z">
            <w:r w:rsidRPr="004E7679" w:rsidDel="004E7679">
              <w:rPr>
                <w:rPrChange w:id="146" w:author="崇智 张" w:date="2020-04-15T20:02:00Z">
                  <w:rPr>
                    <w:rStyle w:val="a9"/>
                    <w:rFonts w:ascii="Times New Roman" w:hAnsi="Times New Roman"/>
                    <w:noProof/>
                  </w:rPr>
                </w:rPrChange>
              </w:rPr>
              <w:delText xml:space="preserve">1.3 </w:delText>
            </w:r>
            <w:r w:rsidRPr="004E7679" w:rsidDel="004E7679">
              <w:rPr>
                <w:rFonts w:hint="eastAsia"/>
                <w:rPrChange w:id="147" w:author="崇智 张" w:date="2020-04-15T20:02:00Z">
                  <w:rPr>
                    <w:rStyle w:val="a9"/>
                    <w:rFonts w:ascii="Times New Roman" w:hAnsi="Times New Roman" w:hint="eastAsia"/>
                    <w:noProof/>
                  </w:rPr>
                </w:rPrChange>
              </w:rPr>
              <w:delText>术语和缩略语</w:delText>
            </w:r>
            <w:r w:rsidRPr="00987503" w:rsidDel="004E7679">
              <w:rPr>
                <w:rFonts w:ascii="Times New Roman" w:hAnsi="Times New Roman"/>
                <w:noProof/>
                <w:webHidden/>
              </w:rPr>
              <w:tab/>
              <w:delText>5</w:delText>
            </w:r>
          </w:del>
        </w:p>
        <w:p w14:paraId="75608D8F" w14:textId="02FD191B" w:rsidR="00A273CD" w:rsidRPr="00987503" w:rsidDel="004E7679" w:rsidRDefault="00A273CD">
          <w:pPr>
            <w:pStyle w:val="11"/>
            <w:tabs>
              <w:tab w:val="right" w:leader="dot" w:pos="8296"/>
            </w:tabs>
            <w:rPr>
              <w:del w:id="148" w:author="崇智 张" w:date="2020-04-15T20:02:00Z"/>
              <w:rFonts w:ascii="Times New Roman" w:eastAsiaTheme="minorEastAsia" w:hAnsi="Times New Roman" w:cstheme="minorBidi"/>
              <w:noProof/>
              <w:kern w:val="2"/>
              <w:sz w:val="21"/>
              <w:szCs w:val="22"/>
            </w:rPr>
          </w:pPr>
          <w:del w:id="149" w:author="崇智 张" w:date="2020-04-15T20:02:00Z">
            <w:r w:rsidRPr="004E7679" w:rsidDel="004E7679">
              <w:rPr>
                <w:rPrChange w:id="150" w:author="崇智 张" w:date="2020-04-15T20:02:00Z">
                  <w:rPr>
                    <w:rStyle w:val="a9"/>
                    <w:rFonts w:ascii="Times New Roman" w:hAnsi="Times New Roman"/>
                    <w:noProof/>
                  </w:rPr>
                </w:rPrChange>
              </w:rPr>
              <w:delText xml:space="preserve">2. </w:delText>
            </w:r>
            <w:r w:rsidRPr="004E7679" w:rsidDel="004E7679">
              <w:rPr>
                <w:rFonts w:hint="eastAsia"/>
                <w:rPrChange w:id="151" w:author="崇智 张" w:date="2020-04-15T20:02:00Z">
                  <w:rPr>
                    <w:rStyle w:val="a9"/>
                    <w:rFonts w:ascii="Times New Roman" w:hAnsi="Times New Roman" w:hint="eastAsia"/>
                    <w:noProof/>
                  </w:rPr>
                </w:rPrChange>
              </w:rPr>
              <w:delText>软件总体概述</w:delText>
            </w:r>
            <w:r w:rsidRPr="00987503" w:rsidDel="004E7679">
              <w:rPr>
                <w:rFonts w:ascii="Times New Roman" w:hAnsi="Times New Roman"/>
                <w:noProof/>
                <w:webHidden/>
              </w:rPr>
              <w:tab/>
              <w:delText>6</w:delText>
            </w:r>
          </w:del>
        </w:p>
        <w:p w14:paraId="1423AF66" w14:textId="20377EAE" w:rsidR="00A273CD" w:rsidRPr="00987503" w:rsidDel="004E7679" w:rsidRDefault="00A273CD">
          <w:pPr>
            <w:pStyle w:val="21"/>
            <w:tabs>
              <w:tab w:val="right" w:leader="dot" w:pos="8296"/>
            </w:tabs>
            <w:ind w:left="480"/>
            <w:rPr>
              <w:del w:id="152" w:author="崇智 张" w:date="2020-04-15T20:02:00Z"/>
              <w:rFonts w:ascii="Times New Roman" w:eastAsiaTheme="minorEastAsia" w:hAnsi="Times New Roman" w:cstheme="minorBidi"/>
              <w:noProof/>
              <w:kern w:val="2"/>
              <w:sz w:val="21"/>
              <w:szCs w:val="22"/>
            </w:rPr>
          </w:pPr>
          <w:del w:id="153" w:author="崇智 张" w:date="2020-04-15T20:02:00Z">
            <w:r w:rsidRPr="004E7679" w:rsidDel="004E7679">
              <w:rPr>
                <w:rPrChange w:id="154" w:author="崇智 张" w:date="2020-04-15T20:02:00Z">
                  <w:rPr>
                    <w:rStyle w:val="a9"/>
                    <w:rFonts w:ascii="Times New Roman" w:hAnsi="Times New Roman"/>
                    <w:noProof/>
                  </w:rPr>
                </w:rPrChange>
              </w:rPr>
              <w:delText xml:space="preserve">2.1 </w:delText>
            </w:r>
            <w:r w:rsidRPr="004E7679" w:rsidDel="004E7679">
              <w:rPr>
                <w:rFonts w:hint="eastAsia"/>
                <w:rPrChange w:id="155" w:author="崇智 张" w:date="2020-04-15T20:02:00Z">
                  <w:rPr>
                    <w:rStyle w:val="a9"/>
                    <w:rFonts w:ascii="Times New Roman" w:hAnsi="Times New Roman" w:hint="eastAsia"/>
                    <w:noProof/>
                  </w:rPr>
                </w:rPrChange>
              </w:rPr>
              <w:delText>软件描述</w:delText>
            </w:r>
            <w:r w:rsidRPr="00987503" w:rsidDel="004E7679">
              <w:rPr>
                <w:rFonts w:ascii="Times New Roman" w:hAnsi="Times New Roman"/>
                <w:noProof/>
                <w:webHidden/>
              </w:rPr>
              <w:tab/>
              <w:delText>6</w:delText>
            </w:r>
          </w:del>
        </w:p>
        <w:p w14:paraId="380C86B1" w14:textId="7CB8FA3C" w:rsidR="00A273CD" w:rsidRPr="00987503" w:rsidDel="004E7679" w:rsidRDefault="00A273CD">
          <w:pPr>
            <w:pStyle w:val="31"/>
            <w:rPr>
              <w:del w:id="156" w:author="崇智 张" w:date="2020-04-15T20:02:00Z"/>
              <w:rFonts w:ascii="Times New Roman" w:eastAsiaTheme="minorEastAsia" w:hAnsi="Times New Roman" w:cstheme="minorBidi"/>
              <w:noProof/>
              <w:kern w:val="2"/>
              <w:sz w:val="21"/>
              <w:szCs w:val="22"/>
            </w:rPr>
          </w:pPr>
          <w:del w:id="157" w:author="崇智 张" w:date="2020-04-15T20:02:00Z">
            <w:r w:rsidRPr="004E7679" w:rsidDel="004E7679">
              <w:rPr>
                <w:rPrChange w:id="158" w:author="崇智 张" w:date="2020-04-15T20:02:00Z">
                  <w:rPr>
                    <w:rStyle w:val="a9"/>
                    <w:rFonts w:ascii="Times New Roman" w:hAnsi="Times New Roman"/>
                    <w:noProof/>
                  </w:rPr>
                </w:rPrChange>
              </w:rPr>
              <w:delText xml:space="preserve">2.1.1 </w:delText>
            </w:r>
            <w:r w:rsidRPr="004E7679" w:rsidDel="004E7679">
              <w:rPr>
                <w:rFonts w:hint="eastAsia"/>
                <w:rPrChange w:id="159" w:author="崇智 张" w:date="2020-04-15T20:02:00Z">
                  <w:rPr>
                    <w:rStyle w:val="a9"/>
                    <w:rFonts w:ascii="Times New Roman" w:hAnsi="Times New Roman" w:hint="eastAsia"/>
                    <w:noProof/>
                  </w:rPr>
                </w:rPrChange>
              </w:rPr>
              <w:delText>软件属性</w:delText>
            </w:r>
            <w:r w:rsidRPr="00987503" w:rsidDel="004E7679">
              <w:rPr>
                <w:rFonts w:ascii="Times New Roman" w:hAnsi="Times New Roman"/>
                <w:noProof/>
                <w:webHidden/>
              </w:rPr>
              <w:tab/>
              <w:delText>6</w:delText>
            </w:r>
          </w:del>
        </w:p>
        <w:p w14:paraId="5397F556" w14:textId="53F0B04C" w:rsidR="00A273CD" w:rsidRPr="00987503" w:rsidDel="004E7679" w:rsidRDefault="00A273CD">
          <w:pPr>
            <w:pStyle w:val="31"/>
            <w:rPr>
              <w:del w:id="160" w:author="崇智 张" w:date="2020-04-15T20:02:00Z"/>
              <w:rFonts w:ascii="Times New Roman" w:eastAsiaTheme="minorEastAsia" w:hAnsi="Times New Roman" w:cstheme="minorBidi"/>
              <w:noProof/>
              <w:kern w:val="2"/>
              <w:sz w:val="21"/>
              <w:szCs w:val="22"/>
            </w:rPr>
          </w:pPr>
          <w:del w:id="161" w:author="崇智 张" w:date="2020-04-15T20:02:00Z">
            <w:r w:rsidRPr="004E7679" w:rsidDel="004E7679">
              <w:rPr>
                <w:rPrChange w:id="162" w:author="崇智 张" w:date="2020-04-15T20:02:00Z">
                  <w:rPr>
                    <w:rStyle w:val="a9"/>
                    <w:rFonts w:ascii="Times New Roman" w:hAnsi="Times New Roman"/>
                    <w:noProof/>
                  </w:rPr>
                </w:rPrChange>
              </w:rPr>
              <w:delText xml:space="preserve">2.1.2 </w:delText>
            </w:r>
            <w:r w:rsidRPr="004E7679" w:rsidDel="004E7679">
              <w:rPr>
                <w:rFonts w:hint="eastAsia"/>
                <w:rPrChange w:id="163" w:author="崇智 张" w:date="2020-04-15T20:02:00Z">
                  <w:rPr>
                    <w:rStyle w:val="a9"/>
                    <w:rFonts w:ascii="Times New Roman" w:hAnsi="Times New Roman" w:hint="eastAsia"/>
                    <w:noProof/>
                  </w:rPr>
                </w:rPrChange>
              </w:rPr>
              <w:delText>开发背景</w:delText>
            </w:r>
            <w:r w:rsidRPr="00987503" w:rsidDel="004E7679">
              <w:rPr>
                <w:rFonts w:ascii="Times New Roman" w:hAnsi="Times New Roman"/>
                <w:noProof/>
                <w:webHidden/>
              </w:rPr>
              <w:tab/>
              <w:delText>6</w:delText>
            </w:r>
          </w:del>
        </w:p>
        <w:p w14:paraId="07ABD790" w14:textId="4CA06F1C" w:rsidR="00A273CD" w:rsidRPr="00987503" w:rsidDel="004E7679" w:rsidRDefault="00A273CD">
          <w:pPr>
            <w:pStyle w:val="31"/>
            <w:rPr>
              <w:del w:id="164" w:author="崇智 张" w:date="2020-04-15T20:02:00Z"/>
              <w:rFonts w:ascii="Times New Roman" w:eastAsiaTheme="minorEastAsia" w:hAnsi="Times New Roman" w:cstheme="minorBidi"/>
              <w:noProof/>
              <w:kern w:val="2"/>
              <w:sz w:val="21"/>
              <w:szCs w:val="22"/>
            </w:rPr>
          </w:pPr>
          <w:del w:id="165" w:author="崇智 张" w:date="2020-04-15T20:02:00Z">
            <w:r w:rsidRPr="004E7679" w:rsidDel="004E7679">
              <w:rPr>
                <w:rPrChange w:id="166" w:author="崇智 张" w:date="2020-04-15T20:02:00Z">
                  <w:rPr>
                    <w:rStyle w:val="a9"/>
                    <w:rFonts w:ascii="Times New Roman" w:hAnsi="Times New Roman"/>
                    <w:noProof/>
                  </w:rPr>
                </w:rPrChange>
              </w:rPr>
              <w:delText xml:space="preserve">2.1.3 </w:delText>
            </w:r>
            <w:r w:rsidRPr="004E7679" w:rsidDel="004E7679">
              <w:rPr>
                <w:rFonts w:hint="eastAsia"/>
                <w:rPrChange w:id="167" w:author="崇智 张" w:date="2020-04-15T20:02:00Z">
                  <w:rPr>
                    <w:rStyle w:val="a9"/>
                    <w:rFonts w:ascii="Times New Roman" w:hAnsi="Times New Roman" w:hint="eastAsia"/>
                    <w:noProof/>
                  </w:rPr>
                </w:rPrChange>
              </w:rPr>
              <w:delText>软件功能</w:delText>
            </w:r>
            <w:r w:rsidRPr="00987503" w:rsidDel="004E7679">
              <w:rPr>
                <w:rFonts w:ascii="Times New Roman" w:hAnsi="Times New Roman"/>
                <w:noProof/>
                <w:webHidden/>
              </w:rPr>
              <w:tab/>
              <w:delText>7</w:delText>
            </w:r>
          </w:del>
        </w:p>
        <w:p w14:paraId="66795154" w14:textId="2398303B" w:rsidR="00A273CD" w:rsidRPr="00987503" w:rsidDel="004E7679" w:rsidRDefault="00A273CD">
          <w:pPr>
            <w:pStyle w:val="21"/>
            <w:tabs>
              <w:tab w:val="right" w:leader="dot" w:pos="8296"/>
            </w:tabs>
            <w:ind w:left="480"/>
            <w:rPr>
              <w:del w:id="168" w:author="崇智 张" w:date="2020-04-15T20:02:00Z"/>
              <w:rFonts w:ascii="Times New Roman" w:eastAsiaTheme="minorEastAsia" w:hAnsi="Times New Roman" w:cstheme="minorBidi"/>
              <w:noProof/>
              <w:kern w:val="2"/>
              <w:sz w:val="21"/>
              <w:szCs w:val="22"/>
            </w:rPr>
          </w:pPr>
          <w:del w:id="169" w:author="崇智 张" w:date="2020-04-15T20:02:00Z">
            <w:r w:rsidRPr="004E7679" w:rsidDel="004E7679">
              <w:rPr>
                <w:rPrChange w:id="170" w:author="崇智 张" w:date="2020-04-15T20:02:00Z">
                  <w:rPr>
                    <w:rStyle w:val="a9"/>
                    <w:rFonts w:ascii="Times New Roman" w:hAnsi="Times New Roman"/>
                    <w:noProof/>
                  </w:rPr>
                </w:rPrChange>
              </w:rPr>
              <w:delText xml:space="preserve">2.2 </w:delText>
            </w:r>
            <w:r w:rsidRPr="004E7679" w:rsidDel="004E7679">
              <w:rPr>
                <w:rFonts w:hint="eastAsia"/>
                <w:rPrChange w:id="171" w:author="崇智 张" w:date="2020-04-15T20:02:00Z">
                  <w:rPr>
                    <w:rStyle w:val="a9"/>
                    <w:rFonts w:ascii="Times New Roman" w:hAnsi="Times New Roman" w:hint="eastAsia"/>
                    <w:noProof/>
                  </w:rPr>
                </w:rPrChange>
              </w:rPr>
              <w:delText>假设与约束</w:delText>
            </w:r>
            <w:r w:rsidRPr="00987503" w:rsidDel="004E7679">
              <w:rPr>
                <w:rFonts w:ascii="Times New Roman" w:hAnsi="Times New Roman"/>
                <w:noProof/>
                <w:webHidden/>
              </w:rPr>
              <w:tab/>
              <w:delText>7</w:delText>
            </w:r>
          </w:del>
        </w:p>
        <w:p w14:paraId="5731EF30" w14:textId="4520CB9F" w:rsidR="00A273CD" w:rsidRPr="00987503" w:rsidDel="004E7679" w:rsidRDefault="00A273CD">
          <w:pPr>
            <w:pStyle w:val="11"/>
            <w:tabs>
              <w:tab w:val="right" w:leader="dot" w:pos="8296"/>
            </w:tabs>
            <w:rPr>
              <w:del w:id="172" w:author="崇智 张" w:date="2020-04-15T20:02:00Z"/>
              <w:rFonts w:ascii="Times New Roman" w:eastAsiaTheme="minorEastAsia" w:hAnsi="Times New Roman" w:cstheme="minorBidi"/>
              <w:noProof/>
              <w:kern w:val="2"/>
              <w:sz w:val="21"/>
              <w:szCs w:val="22"/>
            </w:rPr>
          </w:pPr>
          <w:del w:id="173" w:author="崇智 张" w:date="2020-04-15T20:02:00Z">
            <w:r w:rsidRPr="004E7679" w:rsidDel="004E7679">
              <w:rPr>
                <w:rPrChange w:id="174" w:author="崇智 张" w:date="2020-04-15T20:02:00Z">
                  <w:rPr>
                    <w:rStyle w:val="a9"/>
                    <w:rFonts w:ascii="Times New Roman" w:hAnsi="Times New Roman"/>
                    <w:noProof/>
                  </w:rPr>
                </w:rPrChange>
              </w:rPr>
              <w:delText xml:space="preserve">3. </w:delText>
            </w:r>
            <w:r w:rsidRPr="004E7679" w:rsidDel="004E7679">
              <w:rPr>
                <w:rFonts w:hint="eastAsia"/>
                <w:rPrChange w:id="175" w:author="崇智 张" w:date="2020-04-15T20:02:00Z">
                  <w:rPr>
                    <w:rStyle w:val="a9"/>
                    <w:rFonts w:ascii="Times New Roman" w:hAnsi="Times New Roman" w:hint="eastAsia"/>
                    <w:noProof/>
                  </w:rPr>
                </w:rPrChange>
              </w:rPr>
              <w:delText>具体需求</w:delText>
            </w:r>
            <w:r w:rsidRPr="00987503" w:rsidDel="004E7679">
              <w:rPr>
                <w:rFonts w:ascii="Times New Roman" w:hAnsi="Times New Roman"/>
                <w:noProof/>
                <w:webHidden/>
              </w:rPr>
              <w:tab/>
              <w:delText>8</w:delText>
            </w:r>
          </w:del>
        </w:p>
        <w:p w14:paraId="31B1DEF4" w14:textId="46AD318F" w:rsidR="00A273CD" w:rsidRPr="00987503" w:rsidDel="004E7679" w:rsidRDefault="00A273CD">
          <w:pPr>
            <w:pStyle w:val="21"/>
            <w:tabs>
              <w:tab w:val="right" w:leader="dot" w:pos="8296"/>
            </w:tabs>
            <w:ind w:left="480"/>
            <w:rPr>
              <w:del w:id="176" w:author="崇智 张" w:date="2020-04-15T20:02:00Z"/>
              <w:rFonts w:ascii="Times New Roman" w:eastAsiaTheme="minorEastAsia" w:hAnsi="Times New Roman" w:cstheme="minorBidi"/>
              <w:noProof/>
              <w:kern w:val="2"/>
              <w:sz w:val="21"/>
              <w:szCs w:val="22"/>
            </w:rPr>
          </w:pPr>
          <w:del w:id="177" w:author="崇智 张" w:date="2020-04-15T20:02:00Z">
            <w:r w:rsidRPr="004E7679" w:rsidDel="004E7679">
              <w:rPr>
                <w:rPrChange w:id="178" w:author="崇智 张" w:date="2020-04-15T20:02:00Z">
                  <w:rPr>
                    <w:rStyle w:val="a9"/>
                    <w:rFonts w:ascii="Times New Roman" w:hAnsi="Times New Roman"/>
                    <w:noProof/>
                  </w:rPr>
                </w:rPrChange>
              </w:rPr>
              <w:delText xml:space="preserve">3.1 </w:delText>
            </w:r>
            <w:r w:rsidRPr="004E7679" w:rsidDel="004E7679">
              <w:rPr>
                <w:rFonts w:hint="eastAsia"/>
                <w:rPrChange w:id="179" w:author="崇智 张" w:date="2020-04-15T20:02:00Z">
                  <w:rPr>
                    <w:rStyle w:val="a9"/>
                    <w:rFonts w:ascii="Times New Roman" w:hAnsi="Times New Roman" w:hint="eastAsia"/>
                    <w:noProof/>
                  </w:rPr>
                </w:rPrChange>
              </w:rPr>
              <w:delText>功能需求</w:delText>
            </w:r>
            <w:r w:rsidRPr="00987503" w:rsidDel="004E7679">
              <w:rPr>
                <w:rFonts w:ascii="Times New Roman" w:hAnsi="Times New Roman"/>
                <w:noProof/>
                <w:webHidden/>
              </w:rPr>
              <w:tab/>
              <w:delText>8</w:delText>
            </w:r>
          </w:del>
        </w:p>
        <w:p w14:paraId="0FC2FA4E" w14:textId="51D975DD" w:rsidR="00A273CD" w:rsidRPr="00987503" w:rsidDel="004E7679" w:rsidRDefault="00A273CD">
          <w:pPr>
            <w:pStyle w:val="31"/>
            <w:rPr>
              <w:del w:id="180" w:author="崇智 张" w:date="2020-04-15T20:02:00Z"/>
              <w:rFonts w:ascii="Times New Roman" w:eastAsiaTheme="minorEastAsia" w:hAnsi="Times New Roman" w:cstheme="minorBidi"/>
              <w:noProof/>
              <w:kern w:val="2"/>
              <w:sz w:val="21"/>
              <w:szCs w:val="22"/>
            </w:rPr>
          </w:pPr>
          <w:del w:id="181" w:author="崇智 张" w:date="2020-04-15T20:02:00Z">
            <w:r w:rsidRPr="004E7679" w:rsidDel="004E7679">
              <w:rPr>
                <w:rPrChange w:id="182" w:author="崇智 张" w:date="2020-04-15T20:02:00Z">
                  <w:rPr>
                    <w:rStyle w:val="a9"/>
                    <w:rFonts w:ascii="Times New Roman" w:hAnsi="Times New Roman"/>
                    <w:noProof/>
                  </w:rPr>
                </w:rPrChange>
              </w:rPr>
              <w:delText>3.1.1</w:delText>
            </w:r>
            <w:r w:rsidRPr="004E7679" w:rsidDel="004E7679">
              <w:rPr>
                <w:rFonts w:hint="eastAsia"/>
                <w:rPrChange w:id="183" w:author="崇智 张" w:date="2020-04-15T20:02:00Z">
                  <w:rPr>
                    <w:rStyle w:val="a9"/>
                    <w:rFonts w:ascii="Times New Roman" w:hAnsi="Times New Roman" w:hint="eastAsia"/>
                    <w:noProof/>
                  </w:rPr>
                </w:rPrChange>
              </w:rPr>
              <w:delText>调用对抗样本生成模块</w:delText>
            </w:r>
            <w:r w:rsidRPr="00987503" w:rsidDel="004E7679">
              <w:rPr>
                <w:rFonts w:ascii="Times New Roman" w:hAnsi="Times New Roman"/>
                <w:noProof/>
                <w:webHidden/>
              </w:rPr>
              <w:tab/>
              <w:delText>9</w:delText>
            </w:r>
          </w:del>
        </w:p>
        <w:p w14:paraId="460936A3" w14:textId="00793596" w:rsidR="00A273CD" w:rsidRPr="00987503" w:rsidDel="004E7679" w:rsidRDefault="00A273CD">
          <w:pPr>
            <w:pStyle w:val="31"/>
            <w:rPr>
              <w:del w:id="184" w:author="崇智 张" w:date="2020-04-15T20:02:00Z"/>
              <w:rFonts w:ascii="Times New Roman" w:eastAsiaTheme="minorEastAsia" w:hAnsi="Times New Roman" w:cstheme="minorBidi"/>
              <w:noProof/>
              <w:kern w:val="2"/>
              <w:sz w:val="21"/>
              <w:szCs w:val="22"/>
            </w:rPr>
          </w:pPr>
          <w:del w:id="185" w:author="崇智 张" w:date="2020-04-15T20:02:00Z">
            <w:r w:rsidRPr="004E7679" w:rsidDel="004E7679">
              <w:rPr>
                <w:rPrChange w:id="186" w:author="崇智 张" w:date="2020-04-15T20:02:00Z">
                  <w:rPr>
                    <w:rStyle w:val="a9"/>
                    <w:rFonts w:ascii="Times New Roman" w:hAnsi="Times New Roman"/>
                    <w:noProof/>
                  </w:rPr>
                </w:rPrChange>
              </w:rPr>
              <w:delText>3.1.2</w:delText>
            </w:r>
            <w:r w:rsidRPr="004E7679" w:rsidDel="004E7679">
              <w:rPr>
                <w:rFonts w:hint="eastAsia"/>
                <w:rPrChange w:id="187" w:author="崇智 张" w:date="2020-04-15T20:02:00Z">
                  <w:rPr>
                    <w:rStyle w:val="a9"/>
                    <w:rFonts w:ascii="Times New Roman" w:hAnsi="Times New Roman" w:hint="eastAsia"/>
                    <w:noProof/>
                  </w:rPr>
                </w:rPrChange>
              </w:rPr>
              <w:delText>调用模型量化模块</w:delText>
            </w:r>
            <w:r w:rsidRPr="00987503" w:rsidDel="004E7679">
              <w:rPr>
                <w:rFonts w:ascii="Times New Roman" w:hAnsi="Times New Roman"/>
                <w:noProof/>
                <w:webHidden/>
              </w:rPr>
              <w:tab/>
              <w:delText>10</w:delText>
            </w:r>
          </w:del>
        </w:p>
        <w:p w14:paraId="6A81DCCF" w14:textId="64597A93" w:rsidR="00A273CD" w:rsidRPr="00987503" w:rsidDel="004E7679" w:rsidRDefault="00A273CD">
          <w:pPr>
            <w:pStyle w:val="31"/>
            <w:rPr>
              <w:del w:id="188" w:author="崇智 张" w:date="2020-04-15T20:02:00Z"/>
              <w:rFonts w:ascii="Times New Roman" w:eastAsiaTheme="minorEastAsia" w:hAnsi="Times New Roman" w:cstheme="minorBidi"/>
              <w:noProof/>
              <w:kern w:val="2"/>
              <w:sz w:val="21"/>
              <w:szCs w:val="22"/>
            </w:rPr>
          </w:pPr>
          <w:del w:id="189" w:author="崇智 张" w:date="2020-04-15T20:02:00Z">
            <w:r w:rsidRPr="004E7679" w:rsidDel="004E7679">
              <w:rPr>
                <w:rPrChange w:id="190" w:author="崇智 张" w:date="2020-04-15T20:02:00Z">
                  <w:rPr>
                    <w:rStyle w:val="a9"/>
                    <w:rFonts w:ascii="Times New Roman" w:hAnsi="Times New Roman"/>
                    <w:noProof/>
                  </w:rPr>
                </w:rPrChange>
              </w:rPr>
              <w:delText>3.1.3</w:delText>
            </w:r>
            <w:r w:rsidRPr="004E7679" w:rsidDel="004E7679">
              <w:rPr>
                <w:rFonts w:hint="eastAsia"/>
                <w:rPrChange w:id="191" w:author="崇智 张" w:date="2020-04-15T20:02:00Z">
                  <w:rPr>
                    <w:rStyle w:val="a9"/>
                    <w:rFonts w:ascii="Times New Roman" w:hAnsi="Times New Roman" w:hint="eastAsia"/>
                    <w:noProof/>
                  </w:rPr>
                </w:rPrChange>
              </w:rPr>
              <w:delText>调用目标检测模块</w:delText>
            </w:r>
            <w:r w:rsidRPr="00987503" w:rsidDel="004E7679">
              <w:rPr>
                <w:rFonts w:ascii="Times New Roman" w:hAnsi="Times New Roman"/>
                <w:noProof/>
                <w:webHidden/>
              </w:rPr>
              <w:tab/>
              <w:delText>10</w:delText>
            </w:r>
          </w:del>
        </w:p>
        <w:p w14:paraId="1300E9FD" w14:textId="43C54E61" w:rsidR="00A273CD" w:rsidRPr="00987503" w:rsidDel="004E7679" w:rsidRDefault="00A273CD">
          <w:pPr>
            <w:pStyle w:val="31"/>
            <w:rPr>
              <w:del w:id="192" w:author="崇智 张" w:date="2020-04-15T20:02:00Z"/>
              <w:rFonts w:ascii="Times New Roman" w:eastAsiaTheme="minorEastAsia" w:hAnsi="Times New Roman" w:cstheme="minorBidi"/>
              <w:noProof/>
              <w:kern w:val="2"/>
              <w:sz w:val="21"/>
              <w:szCs w:val="22"/>
            </w:rPr>
          </w:pPr>
          <w:del w:id="193" w:author="崇智 张" w:date="2020-04-15T20:02:00Z">
            <w:r w:rsidRPr="004E7679" w:rsidDel="004E7679">
              <w:rPr>
                <w:rPrChange w:id="194" w:author="崇智 张" w:date="2020-04-15T20:02:00Z">
                  <w:rPr>
                    <w:rStyle w:val="a9"/>
                    <w:rFonts w:ascii="Times New Roman" w:hAnsi="Times New Roman"/>
                    <w:noProof/>
                  </w:rPr>
                </w:rPrChange>
              </w:rPr>
              <w:delText>3.1.4</w:delText>
            </w:r>
            <w:r w:rsidRPr="004E7679" w:rsidDel="004E7679">
              <w:rPr>
                <w:rFonts w:hint="eastAsia"/>
                <w:rPrChange w:id="195" w:author="崇智 张" w:date="2020-04-15T20:02:00Z">
                  <w:rPr>
                    <w:rStyle w:val="a9"/>
                    <w:rFonts w:ascii="Times New Roman" w:hAnsi="Times New Roman" w:hint="eastAsia"/>
                    <w:noProof/>
                  </w:rPr>
                </w:rPrChange>
              </w:rPr>
              <w:delText>调用主动学习模块</w:delText>
            </w:r>
            <w:r w:rsidRPr="00987503" w:rsidDel="004E7679">
              <w:rPr>
                <w:rFonts w:ascii="Times New Roman" w:hAnsi="Times New Roman"/>
                <w:noProof/>
                <w:webHidden/>
              </w:rPr>
              <w:tab/>
              <w:delText>11</w:delText>
            </w:r>
          </w:del>
        </w:p>
        <w:p w14:paraId="251D3AE5" w14:textId="0C22B85C" w:rsidR="00A273CD" w:rsidRPr="00987503" w:rsidDel="004E7679" w:rsidRDefault="00A273CD">
          <w:pPr>
            <w:pStyle w:val="31"/>
            <w:rPr>
              <w:del w:id="196" w:author="崇智 张" w:date="2020-04-15T20:02:00Z"/>
              <w:rFonts w:ascii="Times New Roman" w:eastAsiaTheme="minorEastAsia" w:hAnsi="Times New Roman" w:cstheme="minorBidi"/>
              <w:noProof/>
              <w:kern w:val="2"/>
              <w:sz w:val="21"/>
              <w:szCs w:val="22"/>
            </w:rPr>
          </w:pPr>
          <w:del w:id="197" w:author="崇智 张" w:date="2020-04-15T20:02:00Z">
            <w:r w:rsidRPr="004E7679" w:rsidDel="004E7679">
              <w:rPr>
                <w:rPrChange w:id="198" w:author="崇智 张" w:date="2020-04-15T20:02:00Z">
                  <w:rPr>
                    <w:rStyle w:val="a9"/>
                    <w:rFonts w:ascii="Times New Roman" w:hAnsi="Times New Roman"/>
                    <w:noProof/>
                  </w:rPr>
                </w:rPrChange>
              </w:rPr>
              <w:delText>3.1.5</w:delText>
            </w:r>
            <w:r w:rsidRPr="004E7679" w:rsidDel="004E7679">
              <w:rPr>
                <w:rFonts w:hint="eastAsia"/>
                <w:rPrChange w:id="199" w:author="崇智 张" w:date="2020-04-15T20:02:00Z">
                  <w:rPr>
                    <w:rStyle w:val="a9"/>
                    <w:rFonts w:ascii="Times New Roman" w:hAnsi="Times New Roman" w:hint="eastAsia"/>
                    <w:noProof/>
                  </w:rPr>
                </w:rPrChange>
              </w:rPr>
              <w:delText>调用阅读理解模块</w:delText>
            </w:r>
            <w:r w:rsidRPr="00987503" w:rsidDel="004E7679">
              <w:rPr>
                <w:rFonts w:ascii="Times New Roman" w:hAnsi="Times New Roman"/>
                <w:noProof/>
                <w:webHidden/>
              </w:rPr>
              <w:tab/>
              <w:delText>12</w:delText>
            </w:r>
          </w:del>
        </w:p>
        <w:p w14:paraId="6D692E91" w14:textId="6A67DF7F" w:rsidR="00A273CD" w:rsidRPr="00987503" w:rsidDel="004E7679" w:rsidRDefault="00A273CD">
          <w:pPr>
            <w:pStyle w:val="31"/>
            <w:rPr>
              <w:del w:id="200" w:author="崇智 张" w:date="2020-04-15T20:02:00Z"/>
              <w:rFonts w:ascii="Times New Roman" w:eastAsiaTheme="minorEastAsia" w:hAnsi="Times New Roman" w:cstheme="minorBidi"/>
              <w:noProof/>
              <w:kern w:val="2"/>
              <w:sz w:val="21"/>
              <w:szCs w:val="22"/>
            </w:rPr>
          </w:pPr>
          <w:del w:id="201" w:author="崇智 张" w:date="2020-04-15T20:02:00Z">
            <w:r w:rsidRPr="004E7679" w:rsidDel="004E7679">
              <w:rPr>
                <w:rPrChange w:id="202" w:author="崇智 张" w:date="2020-04-15T20:02:00Z">
                  <w:rPr>
                    <w:rStyle w:val="a9"/>
                    <w:rFonts w:ascii="Times New Roman" w:hAnsi="Times New Roman"/>
                    <w:noProof/>
                  </w:rPr>
                </w:rPrChange>
              </w:rPr>
              <w:delText>3.1.6</w:delText>
            </w:r>
            <w:r w:rsidRPr="004E7679" w:rsidDel="004E7679">
              <w:rPr>
                <w:rFonts w:hint="eastAsia"/>
                <w:rPrChange w:id="203" w:author="崇智 张" w:date="2020-04-15T20:02:00Z">
                  <w:rPr>
                    <w:rStyle w:val="a9"/>
                    <w:rFonts w:ascii="Times New Roman" w:hAnsi="Times New Roman" w:hint="eastAsia"/>
                    <w:noProof/>
                  </w:rPr>
                </w:rPrChange>
              </w:rPr>
              <w:delText>加载模型</w:delText>
            </w:r>
            <w:r w:rsidRPr="00987503" w:rsidDel="004E7679">
              <w:rPr>
                <w:rFonts w:ascii="Times New Roman" w:hAnsi="Times New Roman"/>
                <w:noProof/>
                <w:webHidden/>
              </w:rPr>
              <w:tab/>
              <w:delText>13</w:delText>
            </w:r>
          </w:del>
        </w:p>
        <w:p w14:paraId="772C6689" w14:textId="23B6A9D6" w:rsidR="00A273CD" w:rsidRPr="00987503" w:rsidDel="004E7679" w:rsidRDefault="00A273CD">
          <w:pPr>
            <w:pStyle w:val="31"/>
            <w:rPr>
              <w:del w:id="204" w:author="崇智 张" w:date="2020-04-15T20:02:00Z"/>
              <w:rFonts w:ascii="Times New Roman" w:eastAsiaTheme="minorEastAsia" w:hAnsi="Times New Roman" w:cstheme="minorBidi"/>
              <w:noProof/>
              <w:kern w:val="2"/>
              <w:sz w:val="21"/>
              <w:szCs w:val="22"/>
            </w:rPr>
          </w:pPr>
          <w:del w:id="205" w:author="崇智 张" w:date="2020-04-15T20:02:00Z">
            <w:r w:rsidRPr="004E7679" w:rsidDel="004E7679">
              <w:rPr>
                <w:rPrChange w:id="206" w:author="崇智 张" w:date="2020-04-15T20:02:00Z">
                  <w:rPr>
                    <w:rStyle w:val="a9"/>
                    <w:rFonts w:ascii="Times New Roman" w:hAnsi="Times New Roman"/>
                    <w:noProof/>
                  </w:rPr>
                </w:rPrChange>
              </w:rPr>
              <w:delText>3.1.7</w:delText>
            </w:r>
            <w:r w:rsidRPr="004E7679" w:rsidDel="004E7679">
              <w:rPr>
                <w:rFonts w:hint="eastAsia"/>
                <w:rPrChange w:id="207" w:author="崇智 张" w:date="2020-04-15T20:02:00Z">
                  <w:rPr>
                    <w:rStyle w:val="a9"/>
                    <w:rFonts w:ascii="Times New Roman" w:hAnsi="Times New Roman" w:hint="eastAsia"/>
                    <w:noProof/>
                  </w:rPr>
                </w:rPrChange>
              </w:rPr>
              <w:delText>处理数据</w:delText>
            </w:r>
            <w:r w:rsidRPr="00987503" w:rsidDel="004E7679">
              <w:rPr>
                <w:rFonts w:ascii="Times New Roman" w:hAnsi="Times New Roman"/>
                <w:noProof/>
                <w:webHidden/>
              </w:rPr>
              <w:tab/>
              <w:delText>14</w:delText>
            </w:r>
          </w:del>
        </w:p>
        <w:p w14:paraId="7D668B54" w14:textId="2F797A75" w:rsidR="00A273CD" w:rsidRPr="00987503" w:rsidDel="004E7679" w:rsidRDefault="00A273CD">
          <w:pPr>
            <w:pStyle w:val="31"/>
            <w:rPr>
              <w:del w:id="208" w:author="崇智 张" w:date="2020-04-15T20:02:00Z"/>
              <w:rFonts w:ascii="Times New Roman" w:eastAsiaTheme="minorEastAsia" w:hAnsi="Times New Roman" w:cstheme="minorBidi"/>
              <w:noProof/>
              <w:kern w:val="2"/>
              <w:sz w:val="21"/>
              <w:szCs w:val="22"/>
            </w:rPr>
          </w:pPr>
          <w:del w:id="209" w:author="崇智 张" w:date="2020-04-15T20:02:00Z">
            <w:r w:rsidRPr="004E7679" w:rsidDel="004E7679">
              <w:rPr>
                <w:rPrChange w:id="210" w:author="崇智 张" w:date="2020-04-15T20:02:00Z">
                  <w:rPr>
                    <w:rStyle w:val="a9"/>
                    <w:rFonts w:ascii="Times New Roman" w:hAnsi="Times New Roman"/>
                    <w:noProof/>
                  </w:rPr>
                </w:rPrChange>
              </w:rPr>
              <w:delText>3.1.8</w:delText>
            </w:r>
            <w:r w:rsidRPr="004E7679" w:rsidDel="004E7679">
              <w:rPr>
                <w:rFonts w:hint="eastAsia"/>
                <w:rPrChange w:id="211" w:author="崇智 张" w:date="2020-04-15T20:02:00Z">
                  <w:rPr>
                    <w:rStyle w:val="a9"/>
                    <w:rFonts w:ascii="Times New Roman" w:hAnsi="Times New Roman" w:hint="eastAsia"/>
                    <w:noProof/>
                  </w:rPr>
                </w:rPrChange>
              </w:rPr>
              <w:delText>保存模型</w:delText>
            </w:r>
            <w:r w:rsidRPr="00987503" w:rsidDel="004E7679">
              <w:rPr>
                <w:rFonts w:ascii="Times New Roman" w:hAnsi="Times New Roman"/>
                <w:noProof/>
                <w:webHidden/>
              </w:rPr>
              <w:tab/>
              <w:delText>15</w:delText>
            </w:r>
          </w:del>
        </w:p>
        <w:p w14:paraId="61FC1591" w14:textId="04C79399" w:rsidR="00A273CD" w:rsidRPr="00987503" w:rsidDel="004E7679" w:rsidRDefault="00A273CD">
          <w:pPr>
            <w:pStyle w:val="21"/>
            <w:tabs>
              <w:tab w:val="right" w:leader="dot" w:pos="8296"/>
            </w:tabs>
            <w:ind w:left="480"/>
            <w:rPr>
              <w:del w:id="212" w:author="崇智 张" w:date="2020-04-15T20:02:00Z"/>
              <w:rFonts w:ascii="Times New Roman" w:eastAsiaTheme="minorEastAsia" w:hAnsi="Times New Roman" w:cstheme="minorBidi"/>
              <w:noProof/>
              <w:kern w:val="2"/>
              <w:sz w:val="21"/>
              <w:szCs w:val="22"/>
            </w:rPr>
          </w:pPr>
          <w:del w:id="213" w:author="崇智 张" w:date="2020-04-15T20:02:00Z">
            <w:r w:rsidRPr="004E7679" w:rsidDel="004E7679">
              <w:rPr>
                <w:rPrChange w:id="214" w:author="崇智 张" w:date="2020-04-15T20:02:00Z">
                  <w:rPr>
                    <w:rStyle w:val="a9"/>
                    <w:rFonts w:ascii="Times New Roman" w:hAnsi="Times New Roman"/>
                    <w:noProof/>
                  </w:rPr>
                </w:rPrChange>
              </w:rPr>
              <w:delText xml:space="preserve">3.2 </w:delText>
            </w:r>
            <w:r w:rsidRPr="004E7679" w:rsidDel="004E7679">
              <w:rPr>
                <w:rFonts w:hint="eastAsia"/>
                <w:rPrChange w:id="215" w:author="崇智 张" w:date="2020-04-15T20:02:00Z">
                  <w:rPr>
                    <w:rStyle w:val="a9"/>
                    <w:rFonts w:ascii="Times New Roman" w:hAnsi="Times New Roman" w:hint="eastAsia"/>
                    <w:noProof/>
                  </w:rPr>
                </w:rPrChange>
              </w:rPr>
              <w:delText>性能需求</w:delText>
            </w:r>
            <w:r w:rsidRPr="00987503" w:rsidDel="004E7679">
              <w:rPr>
                <w:rFonts w:ascii="Times New Roman" w:hAnsi="Times New Roman"/>
                <w:noProof/>
                <w:webHidden/>
              </w:rPr>
              <w:tab/>
              <w:delText>15</w:delText>
            </w:r>
          </w:del>
        </w:p>
        <w:p w14:paraId="1ED445DA" w14:textId="25FBC2A5" w:rsidR="00A273CD" w:rsidRPr="00987503" w:rsidDel="004E7679" w:rsidRDefault="00A273CD">
          <w:pPr>
            <w:pStyle w:val="31"/>
            <w:rPr>
              <w:del w:id="216" w:author="崇智 张" w:date="2020-04-15T20:02:00Z"/>
              <w:rFonts w:ascii="Times New Roman" w:eastAsiaTheme="minorEastAsia" w:hAnsi="Times New Roman" w:cstheme="minorBidi"/>
              <w:noProof/>
              <w:kern w:val="2"/>
              <w:sz w:val="21"/>
              <w:szCs w:val="22"/>
            </w:rPr>
          </w:pPr>
          <w:del w:id="217" w:author="崇智 张" w:date="2020-04-15T20:02:00Z">
            <w:r w:rsidRPr="004E7679" w:rsidDel="004E7679">
              <w:rPr>
                <w:rPrChange w:id="218" w:author="崇智 张" w:date="2020-04-15T20:02:00Z">
                  <w:rPr>
                    <w:rStyle w:val="a9"/>
                    <w:rFonts w:ascii="Times New Roman" w:hAnsi="Times New Roman"/>
                    <w:noProof/>
                  </w:rPr>
                </w:rPrChange>
              </w:rPr>
              <w:delText xml:space="preserve">3.2.1 </w:delText>
            </w:r>
            <w:r w:rsidRPr="004E7679" w:rsidDel="004E7679">
              <w:rPr>
                <w:rFonts w:hint="eastAsia"/>
                <w:rPrChange w:id="219" w:author="崇智 张" w:date="2020-04-15T20:02:00Z">
                  <w:rPr>
                    <w:rStyle w:val="a9"/>
                    <w:rFonts w:ascii="Times New Roman" w:hAnsi="Times New Roman" w:hint="eastAsia"/>
                    <w:noProof/>
                  </w:rPr>
                </w:rPrChange>
              </w:rPr>
              <w:delText>高效性</w:delText>
            </w:r>
            <w:r w:rsidRPr="00987503" w:rsidDel="004E7679">
              <w:rPr>
                <w:rFonts w:ascii="Times New Roman" w:hAnsi="Times New Roman"/>
                <w:noProof/>
                <w:webHidden/>
              </w:rPr>
              <w:tab/>
              <w:delText>15</w:delText>
            </w:r>
          </w:del>
        </w:p>
        <w:p w14:paraId="50887E6E" w14:textId="5E111AB9" w:rsidR="00A273CD" w:rsidRPr="00987503" w:rsidDel="004E7679" w:rsidRDefault="00A273CD">
          <w:pPr>
            <w:pStyle w:val="31"/>
            <w:rPr>
              <w:del w:id="220" w:author="崇智 张" w:date="2020-04-15T20:02:00Z"/>
              <w:rFonts w:ascii="Times New Roman" w:eastAsiaTheme="minorEastAsia" w:hAnsi="Times New Roman" w:cstheme="minorBidi"/>
              <w:noProof/>
              <w:kern w:val="2"/>
              <w:sz w:val="21"/>
              <w:szCs w:val="22"/>
            </w:rPr>
          </w:pPr>
          <w:del w:id="221" w:author="崇智 张" w:date="2020-04-15T20:02:00Z">
            <w:r w:rsidRPr="004E7679" w:rsidDel="004E7679">
              <w:rPr>
                <w:rPrChange w:id="222" w:author="崇智 张" w:date="2020-04-15T20:02:00Z">
                  <w:rPr>
                    <w:rStyle w:val="a9"/>
                    <w:rFonts w:ascii="Times New Roman" w:hAnsi="Times New Roman"/>
                    <w:noProof/>
                  </w:rPr>
                </w:rPrChange>
              </w:rPr>
              <w:delText xml:space="preserve">3.2.2 </w:delText>
            </w:r>
            <w:r w:rsidRPr="004E7679" w:rsidDel="004E7679">
              <w:rPr>
                <w:rFonts w:hint="eastAsia"/>
                <w:rPrChange w:id="223" w:author="崇智 张" w:date="2020-04-15T20:02:00Z">
                  <w:rPr>
                    <w:rStyle w:val="a9"/>
                    <w:rFonts w:ascii="Times New Roman" w:hAnsi="Times New Roman" w:hint="eastAsia"/>
                    <w:noProof/>
                  </w:rPr>
                </w:rPrChange>
              </w:rPr>
              <w:delText>用户友好性</w:delText>
            </w:r>
            <w:r w:rsidRPr="00987503" w:rsidDel="004E7679">
              <w:rPr>
                <w:rFonts w:ascii="Times New Roman" w:hAnsi="Times New Roman"/>
                <w:noProof/>
                <w:webHidden/>
              </w:rPr>
              <w:tab/>
              <w:delText>16</w:delText>
            </w:r>
          </w:del>
        </w:p>
        <w:p w14:paraId="1F6731AE" w14:textId="307CF8E9" w:rsidR="00A273CD" w:rsidRPr="00987503" w:rsidDel="004E7679" w:rsidRDefault="00A273CD">
          <w:pPr>
            <w:pStyle w:val="31"/>
            <w:rPr>
              <w:del w:id="224" w:author="崇智 张" w:date="2020-04-15T20:02:00Z"/>
              <w:rFonts w:ascii="Times New Roman" w:eastAsiaTheme="minorEastAsia" w:hAnsi="Times New Roman" w:cstheme="minorBidi"/>
              <w:noProof/>
              <w:kern w:val="2"/>
              <w:sz w:val="21"/>
              <w:szCs w:val="22"/>
            </w:rPr>
          </w:pPr>
          <w:del w:id="225" w:author="崇智 张" w:date="2020-04-15T20:02:00Z">
            <w:r w:rsidRPr="004E7679" w:rsidDel="004E7679">
              <w:rPr>
                <w:rPrChange w:id="226" w:author="崇智 张" w:date="2020-04-15T20:02:00Z">
                  <w:rPr>
                    <w:rStyle w:val="a9"/>
                    <w:rFonts w:ascii="Times New Roman" w:hAnsi="Times New Roman"/>
                    <w:noProof/>
                  </w:rPr>
                </w:rPrChange>
              </w:rPr>
              <w:delText xml:space="preserve">3.2.3 </w:delText>
            </w:r>
            <w:r w:rsidRPr="004E7679" w:rsidDel="004E7679">
              <w:rPr>
                <w:rFonts w:hint="eastAsia"/>
                <w:rPrChange w:id="227" w:author="崇智 张" w:date="2020-04-15T20:02:00Z">
                  <w:rPr>
                    <w:rStyle w:val="a9"/>
                    <w:rFonts w:ascii="Times New Roman" w:hAnsi="Times New Roman" w:hint="eastAsia"/>
                    <w:noProof/>
                  </w:rPr>
                </w:rPrChange>
              </w:rPr>
              <w:delText>安全性</w:delText>
            </w:r>
            <w:r w:rsidRPr="00987503" w:rsidDel="004E7679">
              <w:rPr>
                <w:rFonts w:ascii="Times New Roman" w:hAnsi="Times New Roman"/>
                <w:noProof/>
                <w:webHidden/>
              </w:rPr>
              <w:tab/>
              <w:delText>16</w:delText>
            </w:r>
          </w:del>
        </w:p>
        <w:p w14:paraId="54E9B361" w14:textId="544CE52D" w:rsidR="00A273CD" w:rsidRPr="00987503" w:rsidDel="004E7679" w:rsidRDefault="00A273CD">
          <w:pPr>
            <w:pStyle w:val="31"/>
            <w:rPr>
              <w:del w:id="228" w:author="崇智 张" w:date="2020-04-15T20:02:00Z"/>
              <w:rFonts w:ascii="Times New Roman" w:eastAsiaTheme="minorEastAsia" w:hAnsi="Times New Roman" w:cstheme="minorBidi"/>
              <w:noProof/>
              <w:kern w:val="2"/>
              <w:sz w:val="21"/>
              <w:szCs w:val="22"/>
            </w:rPr>
          </w:pPr>
          <w:del w:id="229" w:author="崇智 张" w:date="2020-04-15T20:02:00Z">
            <w:r w:rsidRPr="004E7679" w:rsidDel="004E7679">
              <w:rPr>
                <w:rPrChange w:id="230" w:author="崇智 张" w:date="2020-04-15T20:02:00Z">
                  <w:rPr>
                    <w:rStyle w:val="a9"/>
                    <w:rFonts w:ascii="Times New Roman" w:hAnsi="Times New Roman"/>
                    <w:noProof/>
                  </w:rPr>
                </w:rPrChange>
              </w:rPr>
              <w:delText xml:space="preserve">3.2.4 </w:delText>
            </w:r>
            <w:r w:rsidRPr="004E7679" w:rsidDel="004E7679">
              <w:rPr>
                <w:rFonts w:hint="eastAsia"/>
                <w:rPrChange w:id="231" w:author="崇智 张" w:date="2020-04-15T20:02:00Z">
                  <w:rPr>
                    <w:rStyle w:val="a9"/>
                    <w:rFonts w:ascii="Times New Roman" w:hAnsi="Times New Roman" w:hint="eastAsia"/>
                    <w:noProof/>
                  </w:rPr>
                </w:rPrChange>
              </w:rPr>
              <w:delText>扩展性</w:delText>
            </w:r>
            <w:r w:rsidRPr="00987503" w:rsidDel="004E7679">
              <w:rPr>
                <w:rFonts w:ascii="Times New Roman" w:hAnsi="Times New Roman"/>
                <w:noProof/>
                <w:webHidden/>
              </w:rPr>
              <w:tab/>
              <w:delText>16</w:delText>
            </w:r>
          </w:del>
        </w:p>
        <w:p w14:paraId="249381E8" w14:textId="12D31087" w:rsidR="00A273CD" w:rsidRPr="00987503" w:rsidDel="004E7679" w:rsidRDefault="00A273CD">
          <w:pPr>
            <w:pStyle w:val="11"/>
            <w:tabs>
              <w:tab w:val="right" w:leader="dot" w:pos="8296"/>
            </w:tabs>
            <w:rPr>
              <w:del w:id="232" w:author="崇智 张" w:date="2020-04-15T20:02:00Z"/>
              <w:rFonts w:ascii="Times New Roman" w:eastAsiaTheme="minorEastAsia" w:hAnsi="Times New Roman" w:cstheme="minorBidi"/>
              <w:noProof/>
              <w:kern w:val="2"/>
              <w:sz w:val="21"/>
              <w:szCs w:val="22"/>
            </w:rPr>
          </w:pPr>
          <w:del w:id="233" w:author="崇智 张" w:date="2020-04-15T20:02:00Z">
            <w:r w:rsidRPr="004E7679" w:rsidDel="004E7679">
              <w:rPr>
                <w:rPrChange w:id="234" w:author="崇智 张" w:date="2020-04-15T20:02:00Z">
                  <w:rPr>
                    <w:rStyle w:val="a9"/>
                    <w:rFonts w:ascii="Times New Roman" w:hAnsi="Times New Roman"/>
                    <w:noProof/>
                  </w:rPr>
                </w:rPrChange>
              </w:rPr>
              <w:delText>4.</w:delText>
            </w:r>
            <w:r w:rsidRPr="004E7679" w:rsidDel="004E7679">
              <w:rPr>
                <w:rFonts w:hint="eastAsia"/>
                <w:rPrChange w:id="235" w:author="崇智 张" w:date="2020-04-15T20:02:00Z">
                  <w:rPr>
                    <w:rStyle w:val="a9"/>
                    <w:rFonts w:ascii="Times New Roman" w:hAnsi="Times New Roman" w:hint="eastAsia"/>
                    <w:noProof/>
                  </w:rPr>
                </w:rPrChange>
              </w:rPr>
              <w:delText>环境需求</w:delText>
            </w:r>
            <w:r w:rsidRPr="00987503" w:rsidDel="004E7679">
              <w:rPr>
                <w:rFonts w:ascii="Times New Roman" w:hAnsi="Times New Roman"/>
                <w:noProof/>
                <w:webHidden/>
              </w:rPr>
              <w:tab/>
              <w:delText>16</w:delText>
            </w:r>
          </w:del>
        </w:p>
        <w:p w14:paraId="49EB69D0" w14:textId="7CD1F059" w:rsidR="00A273CD" w:rsidRPr="00987503" w:rsidDel="004E7679" w:rsidRDefault="00A273CD">
          <w:pPr>
            <w:pStyle w:val="21"/>
            <w:tabs>
              <w:tab w:val="right" w:leader="dot" w:pos="8296"/>
            </w:tabs>
            <w:ind w:left="480"/>
            <w:rPr>
              <w:del w:id="236" w:author="崇智 张" w:date="2020-04-15T20:02:00Z"/>
              <w:rFonts w:ascii="Times New Roman" w:eastAsiaTheme="minorEastAsia" w:hAnsi="Times New Roman" w:cstheme="minorBidi"/>
              <w:noProof/>
              <w:kern w:val="2"/>
              <w:sz w:val="21"/>
              <w:szCs w:val="22"/>
            </w:rPr>
          </w:pPr>
          <w:del w:id="237" w:author="崇智 张" w:date="2020-04-15T20:02:00Z">
            <w:r w:rsidRPr="004E7679" w:rsidDel="004E7679">
              <w:rPr>
                <w:rPrChange w:id="238" w:author="崇智 张" w:date="2020-04-15T20:02:00Z">
                  <w:rPr>
                    <w:rStyle w:val="a9"/>
                    <w:rFonts w:ascii="Times New Roman" w:hAnsi="Times New Roman"/>
                    <w:noProof/>
                  </w:rPr>
                </w:rPrChange>
              </w:rPr>
              <w:delText>4.1</w:delText>
            </w:r>
            <w:r w:rsidRPr="004E7679" w:rsidDel="004E7679">
              <w:rPr>
                <w:rFonts w:hint="eastAsia"/>
                <w:rPrChange w:id="239" w:author="崇智 张" w:date="2020-04-15T20:02:00Z">
                  <w:rPr>
                    <w:rStyle w:val="a9"/>
                    <w:rFonts w:ascii="Times New Roman" w:hAnsi="Times New Roman" w:hint="eastAsia"/>
                    <w:noProof/>
                  </w:rPr>
                </w:rPrChange>
              </w:rPr>
              <w:delText>设备环境</w:delText>
            </w:r>
            <w:r w:rsidRPr="00987503" w:rsidDel="004E7679">
              <w:rPr>
                <w:rFonts w:ascii="Times New Roman" w:hAnsi="Times New Roman"/>
                <w:noProof/>
                <w:webHidden/>
              </w:rPr>
              <w:tab/>
              <w:delText>16</w:delText>
            </w:r>
          </w:del>
        </w:p>
        <w:p w14:paraId="674723CE" w14:textId="106A8299" w:rsidR="00A273CD" w:rsidRPr="00987503" w:rsidDel="004E7679" w:rsidRDefault="00A273CD">
          <w:pPr>
            <w:pStyle w:val="21"/>
            <w:tabs>
              <w:tab w:val="right" w:leader="dot" w:pos="8296"/>
            </w:tabs>
            <w:ind w:left="480"/>
            <w:rPr>
              <w:del w:id="240" w:author="崇智 张" w:date="2020-04-15T20:02:00Z"/>
              <w:rFonts w:ascii="Times New Roman" w:eastAsiaTheme="minorEastAsia" w:hAnsi="Times New Roman" w:cstheme="minorBidi"/>
              <w:noProof/>
              <w:kern w:val="2"/>
              <w:sz w:val="21"/>
              <w:szCs w:val="22"/>
            </w:rPr>
          </w:pPr>
          <w:del w:id="241" w:author="崇智 张" w:date="2020-04-15T20:02:00Z">
            <w:r w:rsidRPr="004E7679" w:rsidDel="004E7679">
              <w:rPr>
                <w:rPrChange w:id="242" w:author="崇智 张" w:date="2020-04-15T20:02:00Z">
                  <w:rPr>
                    <w:rStyle w:val="a9"/>
                    <w:rFonts w:ascii="Times New Roman" w:hAnsi="Times New Roman"/>
                    <w:noProof/>
                  </w:rPr>
                </w:rPrChange>
              </w:rPr>
              <w:delText>4.2</w:delText>
            </w:r>
            <w:r w:rsidRPr="004E7679" w:rsidDel="004E7679">
              <w:rPr>
                <w:rFonts w:hint="eastAsia"/>
                <w:rPrChange w:id="243" w:author="崇智 张" w:date="2020-04-15T20:02:00Z">
                  <w:rPr>
                    <w:rStyle w:val="a9"/>
                    <w:rFonts w:ascii="Times New Roman" w:hAnsi="Times New Roman" w:hint="eastAsia"/>
                    <w:noProof/>
                  </w:rPr>
                </w:rPrChange>
              </w:rPr>
              <w:delText>支持软件环境</w:delText>
            </w:r>
            <w:r w:rsidRPr="00987503" w:rsidDel="004E7679">
              <w:rPr>
                <w:rFonts w:ascii="Times New Roman" w:hAnsi="Times New Roman"/>
                <w:noProof/>
                <w:webHidden/>
              </w:rPr>
              <w:tab/>
              <w:delText>16</w:delText>
            </w:r>
          </w:del>
        </w:p>
        <w:p w14:paraId="2F358E79" w14:textId="5A1DC06C" w:rsidR="00A273CD" w:rsidRPr="00987503" w:rsidDel="004E7679" w:rsidRDefault="00A273CD">
          <w:pPr>
            <w:pStyle w:val="21"/>
            <w:tabs>
              <w:tab w:val="right" w:leader="dot" w:pos="8296"/>
            </w:tabs>
            <w:ind w:left="480"/>
            <w:rPr>
              <w:del w:id="244" w:author="崇智 张" w:date="2020-04-15T20:02:00Z"/>
              <w:rFonts w:ascii="Times New Roman" w:eastAsiaTheme="minorEastAsia" w:hAnsi="Times New Roman" w:cstheme="minorBidi"/>
              <w:noProof/>
              <w:kern w:val="2"/>
              <w:sz w:val="21"/>
              <w:szCs w:val="22"/>
            </w:rPr>
          </w:pPr>
          <w:del w:id="245" w:author="崇智 张" w:date="2020-04-15T20:02:00Z">
            <w:r w:rsidRPr="004E7679" w:rsidDel="004E7679">
              <w:rPr>
                <w:rPrChange w:id="246" w:author="崇智 张" w:date="2020-04-15T20:02:00Z">
                  <w:rPr>
                    <w:rStyle w:val="a9"/>
                    <w:rFonts w:ascii="Times New Roman" w:hAnsi="Times New Roman"/>
                    <w:noProof/>
                  </w:rPr>
                </w:rPrChange>
              </w:rPr>
              <w:delText>4.3</w:delText>
            </w:r>
            <w:r w:rsidRPr="004E7679" w:rsidDel="004E7679">
              <w:rPr>
                <w:rFonts w:hint="eastAsia"/>
                <w:rPrChange w:id="247" w:author="崇智 张" w:date="2020-04-15T20:02:00Z">
                  <w:rPr>
                    <w:rStyle w:val="a9"/>
                    <w:rFonts w:ascii="Times New Roman" w:hAnsi="Times New Roman" w:hint="eastAsia"/>
                    <w:noProof/>
                  </w:rPr>
                </w:rPrChange>
              </w:rPr>
              <w:delText>接口</w:delText>
            </w:r>
            <w:r w:rsidRPr="00987503" w:rsidDel="004E7679">
              <w:rPr>
                <w:rFonts w:ascii="Times New Roman" w:hAnsi="Times New Roman"/>
                <w:noProof/>
                <w:webHidden/>
              </w:rPr>
              <w:tab/>
              <w:delText>17</w:delText>
            </w:r>
          </w:del>
        </w:p>
        <w:p w14:paraId="34A77C5E" w14:textId="27970D84" w:rsidR="00A273CD" w:rsidRPr="00987503" w:rsidDel="004E7679" w:rsidRDefault="00A273CD">
          <w:pPr>
            <w:pStyle w:val="31"/>
            <w:rPr>
              <w:del w:id="248" w:author="崇智 张" w:date="2020-04-15T20:02:00Z"/>
              <w:rFonts w:ascii="Times New Roman" w:eastAsiaTheme="minorEastAsia" w:hAnsi="Times New Roman" w:cstheme="minorBidi"/>
              <w:noProof/>
              <w:kern w:val="2"/>
              <w:sz w:val="21"/>
              <w:szCs w:val="22"/>
            </w:rPr>
          </w:pPr>
          <w:del w:id="249" w:author="崇智 张" w:date="2020-04-15T20:02:00Z">
            <w:r w:rsidRPr="004E7679" w:rsidDel="004E7679">
              <w:rPr>
                <w:rPrChange w:id="250" w:author="崇智 张" w:date="2020-04-15T20:02:00Z">
                  <w:rPr>
                    <w:rStyle w:val="a9"/>
                    <w:rFonts w:ascii="Times New Roman" w:hAnsi="Times New Roman"/>
                    <w:noProof/>
                  </w:rPr>
                </w:rPrChange>
              </w:rPr>
              <w:delText xml:space="preserve">4.3.1 </w:delText>
            </w:r>
            <w:r w:rsidRPr="004E7679" w:rsidDel="004E7679">
              <w:rPr>
                <w:rFonts w:hint="eastAsia"/>
                <w:rPrChange w:id="251" w:author="崇智 张" w:date="2020-04-15T20:02:00Z">
                  <w:rPr>
                    <w:rStyle w:val="a9"/>
                    <w:rFonts w:ascii="Times New Roman" w:hAnsi="Times New Roman" w:hint="eastAsia"/>
                    <w:noProof/>
                  </w:rPr>
                </w:rPrChange>
              </w:rPr>
              <w:delText>外部接口</w:delText>
            </w:r>
            <w:r w:rsidRPr="00987503" w:rsidDel="004E7679">
              <w:rPr>
                <w:rFonts w:ascii="Times New Roman" w:hAnsi="Times New Roman"/>
                <w:noProof/>
                <w:webHidden/>
              </w:rPr>
              <w:tab/>
              <w:delText>17</w:delText>
            </w:r>
          </w:del>
        </w:p>
        <w:p w14:paraId="185AF5C5" w14:textId="113788DD" w:rsidR="00A273CD" w:rsidRPr="00987503" w:rsidDel="004E7679" w:rsidRDefault="00A273CD">
          <w:pPr>
            <w:pStyle w:val="31"/>
            <w:rPr>
              <w:del w:id="252" w:author="崇智 张" w:date="2020-04-15T20:02:00Z"/>
              <w:rFonts w:ascii="Times New Roman" w:eastAsiaTheme="minorEastAsia" w:hAnsi="Times New Roman" w:cstheme="minorBidi"/>
              <w:noProof/>
              <w:kern w:val="2"/>
              <w:sz w:val="21"/>
              <w:szCs w:val="22"/>
            </w:rPr>
          </w:pPr>
          <w:del w:id="253" w:author="崇智 张" w:date="2020-04-15T20:02:00Z">
            <w:r w:rsidRPr="004E7679" w:rsidDel="004E7679">
              <w:rPr>
                <w:rPrChange w:id="254" w:author="崇智 张" w:date="2020-04-15T20:02:00Z">
                  <w:rPr>
                    <w:rStyle w:val="a9"/>
                    <w:rFonts w:ascii="Times New Roman" w:hAnsi="Times New Roman"/>
                    <w:noProof/>
                  </w:rPr>
                </w:rPrChange>
              </w:rPr>
              <w:delText xml:space="preserve">4.3.2 </w:delText>
            </w:r>
            <w:r w:rsidRPr="004E7679" w:rsidDel="004E7679">
              <w:rPr>
                <w:rFonts w:hint="eastAsia"/>
                <w:rPrChange w:id="255" w:author="崇智 张" w:date="2020-04-15T20:02:00Z">
                  <w:rPr>
                    <w:rStyle w:val="a9"/>
                    <w:rFonts w:ascii="Times New Roman" w:hAnsi="Times New Roman" w:hint="eastAsia"/>
                    <w:noProof/>
                  </w:rPr>
                </w:rPrChange>
              </w:rPr>
              <w:delText>内部接口</w:delText>
            </w:r>
            <w:r w:rsidRPr="00987503" w:rsidDel="004E7679">
              <w:rPr>
                <w:rFonts w:ascii="Times New Roman" w:hAnsi="Times New Roman"/>
                <w:noProof/>
                <w:webHidden/>
              </w:rPr>
              <w:tab/>
              <w:delText>17</w:delText>
            </w:r>
          </w:del>
        </w:p>
        <w:p w14:paraId="74935550" w14:textId="02F2325A" w:rsidR="00A273CD" w:rsidRPr="00987503" w:rsidDel="004E7679" w:rsidRDefault="00A273CD">
          <w:pPr>
            <w:pStyle w:val="31"/>
            <w:rPr>
              <w:del w:id="256" w:author="崇智 张" w:date="2020-04-15T20:02:00Z"/>
              <w:rFonts w:ascii="Times New Roman" w:eastAsiaTheme="minorEastAsia" w:hAnsi="Times New Roman" w:cstheme="minorBidi"/>
              <w:noProof/>
              <w:kern w:val="2"/>
              <w:sz w:val="21"/>
              <w:szCs w:val="22"/>
            </w:rPr>
          </w:pPr>
          <w:del w:id="257" w:author="崇智 张" w:date="2020-04-15T20:02:00Z">
            <w:r w:rsidRPr="004E7679" w:rsidDel="004E7679">
              <w:rPr>
                <w:rPrChange w:id="258" w:author="崇智 张" w:date="2020-04-15T20:02:00Z">
                  <w:rPr>
                    <w:rStyle w:val="a9"/>
                    <w:rFonts w:ascii="Times New Roman" w:hAnsi="Times New Roman"/>
                    <w:noProof/>
                  </w:rPr>
                </w:rPrChange>
              </w:rPr>
              <w:delText xml:space="preserve">4.3.3 </w:delText>
            </w:r>
            <w:r w:rsidRPr="004E7679" w:rsidDel="004E7679">
              <w:rPr>
                <w:rFonts w:hint="eastAsia"/>
                <w:rPrChange w:id="259" w:author="崇智 张" w:date="2020-04-15T20:02:00Z">
                  <w:rPr>
                    <w:rStyle w:val="a9"/>
                    <w:rFonts w:ascii="Times New Roman" w:hAnsi="Times New Roman" w:hint="eastAsia"/>
                    <w:noProof/>
                  </w:rPr>
                </w:rPrChange>
              </w:rPr>
              <w:delText>硬件接口</w:delText>
            </w:r>
            <w:r w:rsidRPr="00987503" w:rsidDel="004E7679">
              <w:rPr>
                <w:rFonts w:ascii="Times New Roman" w:hAnsi="Times New Roman"/>
                <w:noProof/>
                <w:webHidden/>
              </w:rPr>
              <w:tab/>
              <w:delText>17</w:delText>
            </w:r>
          </w:del>
        </w:p>
        <w:p w14:paraId="533CDA98" w14:textId="6672ED12" w:rsidR="00A273CD" w:rsidRPr="00987503" w:rsidDel="004E7679" w:rsidRDefault="00A273CD">
          <w:pPr>
            <w:pStyle w:val="31"/>
            <w:rPr>
              <w:del w:id="260" w:author="崇智 张" w:date="2020-04-15T20:02:00Z"/>
              <w:rFonts w:ascii="Times New Roman" w:eastAsiaTheme="minorEastAsia" w:hAnsi="Times New Roman" w:cstheme="minorBidi"/>
              <w:noProof/>
              <w:kern w:val="2"/>
              <w:sz w:val="21"/>
              <w:szCs w:val="22"/>
            </w:rPr>
          </w:pPr>
          <w:del w:id="261" w:author="崇智 张" w:date="2020-04-15T20:02:00Z">
            <w:r w:rsidRPr="004E7679" w:rsidDel="004E7679">
              <w:rPr>
                <w:rPrChange w:id="262" w:author="崇智 张" w:date="2020-04-15T20:02:00Z">
                  <w:rPr>
                    <w:rStyle w:val="a9"/>
                    <w:rFonts w:ascii="Times New Roman" w:hAnsi="Times New Roman"/>
                    <w:noProof/>
                  </w:rPr>
                </w:rPrChange>
              </w:rPr>
              <w:delText xml:space="preserve">4.3.4 </w:delText>
            </w:r>
            <w:r w:rsidRPr="004E7679" w:rsidDel="004E7679">
              <w:rPr>
                <w:rFonts w:hint="eastAsia"/>
                <w:rPrChange w:id="263" w:author="崇智 张" w:date="2020-04-15T20:02:00Z">
                  <w:rPr>
                    <w:rStyle w:val="a9"/>
                    <w:rFonts w:ascii="Times New Roman" w:hAnsi="Times New Roman" w:hint="eastAsia"/>
                    <w:noProof/>
                  </w:rPr>
                </w:rPrChange>
              </w:rPr>
              <w:delText>软件接口</w:delText>
            </w:r>
            <w:r w:rsidRPr="00987503" w:rsidDel="004E7679">
              <w:rPr>
                <w:rFonts w:ascii="Times New Roman" w:hAnsi="Times New Roman"/>
                <w:noProof/>
                <w:webHidden/>
              </w:rPr>
              <w:tab/>
              <w:delText>17</w:delText>
            </w:r>
          </w:del>
        </w:p>
        <w:p w14:paraId="609ACEDC" w14:textId="4C7CB188" w:rsidR="00A273CD" w:rsidRPr="00987503" w:rsidDel="004E7679" w:rsidRDefault="00A273CD">
          <w:pPr>
            <w:pStyle w:val="21"/>
            <w:tabs>
              <w:tab w:val="right" w:leader="dot" w:pos="8296"/>
            </w:tabs>
            <w:ind w:left="480"/>
            <w:rPr>
              <w:del w:id="264" w:author="崇智 张" w:date="2020-04-15T20:02:00Z"/>
              <w:rFonts w:ascii="Times New Roman" w:eastAsiaTheme="minorEastAsia" w:hAnsi="Times New Roman" w:cstheme="minorBidi"/>
              <w:noProof/>
              <w:kern w:val="2"/>
              <w:sz w:val="21"/>
              <w:szCs w:val="22"/>
            </w:rPr>
          </w:pPr>
          <w:del w:id="265" w:author="崇智 张" w:date="2020-04-15T20:02:00Z">
            <w:r w:rsidRPr="004E7679" w:rsidDel="004E7679">
              <w:rPr>
                <w:rPrChange w:id="266" w:author="崇智 张" w:date="2020-04-15T20:02:00Z">
                  <w:rPr>
                    <w:rStyle w:val="a9"/>
                    <w:rFonts w:ascii="Times New Roman" w:hAnsi="Times New Roman"/>
                    <w:noProof/>
                  </w:rPr>
                </w:rPrChange>
              </w:rPr>
              <w:delText xml:space="preserve">4.4 </w:delText>
            </w:r>
            <w:r w:rsidRPr="004E7679" w:rsidDel="004E7679">
              <w:rPr>
                <w:rFonts w:hint="eastAsia"/>
                <w:rPrChange w:id="267" w:author="崇智 张" w:date="2020-04-15T20:02:00Z">
                  <w:rPr>
                    <w:rStyle w:val="a9"/>
                    <w:rFonts w:ascii="Times New Roman" w:hAnsi="Times New Roman" w:hint="eastAsia"/>
                    <w:noProof/>
                  </w:rPr>
                </w:rPrChange>
              </w:rPr>
              <w:delText>安全和保密</w:delText>
            </w:r>
            <w:r w:rsidRPr="00987503" w:rsidDel="004E7679">
              <w:rPr>
                <w:rFonts w:ascii="Times New Roman" w:hAnsi="Times New Roman"/>
                <w:noProof/>
                <w:webHidden/>
              </w:rPr>
              <w:tab/>
              <w:delText>18</w:delText>
            </w:r>
          </w:del>
        </w:p>
        <w:p w14:paraId="23AE8A94" w14:textId="2DFEBF5D" w:rsidR="007E5D45" w:rsidRPr="00987503" w:rsidRDefault="00650E74" w:rsidP="00650E74">
          <w:pPr>
            <w:rPr>
              <w:rFonts w:ascii="Times New Roman" w:hAnsi="Times New Roman"/>
            </w:rPr>
          </w:pPr>
          <w:r w:rsidRPr="00987503">
            <w:rPr>
              <w:rFonts w:ascii="Times New Roman" w:hAnsi="Times New Roman"/>
            </w:rPr>
            <w:fldChar w:fldCharType="end"/>
          </w:r>
        </w:p>
      </w:sdtContent>
    </w:sdt>
    <w:p w14:paraId="78F04B26" w14:textId="77777777" w:rsidR="00650E74" w:rsidRPr="00987503" w:rsidRDefault="00650E74">
      <w:pPr>
        <w:rPr>
          <w:rFonts w:ascii="Times New Roman" w:eastAsia="黑体" w:hAnsi="Times New Roman" w:cs="黑体"/>
          <w:b/>
          <w:bCs/>
          <w:kern w:val="44"/>
          <w:sz w:val="44"/>
          <w:szCs w:val="44"/>
        </w:rPr>
      </w:pPr>
      <w:r w:rsidRPr="00987503">
        <w:rPr>
          <w:rFonts w:ascii="Times New Roman" w:hAnsi="Times New Roman"/>
        </w:rPr>
        <w:br w:type="page"/>
      </w:r>
    </w:p>
    <w:p w14:paraId="1A9E9ED6" w14:textId="624E8279" w:rsidR="00CF4D97" w:rsidRPr="00987503" w:rsidRDefault="00CF4D97" w:rsidP="00CF4D97">
      <w:pPr>
        <w:pStyle w:val="1"/>
        <w:rPr>
          <w:rFonts w:ascii="Times New Roman" w:hAnsi="Times New Roman"/>
        </w:rPr>
      </w:pPr>
      <w:bookmarkStart w:id="268" w:name="_Toc37923771"/>
      <w:r w:rsidRPr="00987503">
        <w:rPr>
          <w:rFonts w:ascii="Times New Roman" w:hAnsi="Times New Roman"/>
        </w:rPr>
        <w:lastRenderedPageBreak/>
        <w:t xml:space="preserve">1. </w:t>
      </w:r>
      <w:r w:rsidRPr="00987503">
        <w:rPr>
          <w:rFonts w:ascii="Times New Roman" w:hAnsi="Times New Roman" w:hint="eastAsia"/>
        </w:rPr>
        <w:t>引言</w:t>
      </w:r>
      <w:bookmarkEnd w:id="268"/>
    </w:p>
    <w:p w14:paraId="29CD6602" w14:textId="7AED97A5" w:rsidR="0045391E" w:rsidRPr="00987503" w:rsidRDefault="00CF4D97" w:rsidP="004030C4">
      <w:pPr>
        <w:pStyle w:val="2"/>
        <w:rPr>
          <w:rFonts w:ascii="Times New Roman" w:hAnsi="Times New Roman"/>
        </w:rPr>
      </w:pPr>
      <w:bookmarkStart w:id="269" w:name="_Toc37923772"/>
      <w:r w:rsidRPr="00987503">
        <w:rPr>
          <w:rFonts w:ascii="Times New Roman" w:hAnsi="Times New Roman"/>
        </w:rPr>
        <w:t xml:space="preserve">1.1 </w:t>
      </w:r>
      <w:r w:rsidR="004030C4" w:rsidRPr="00987503">
        <w:rPr>
          <w:rFonts w:ascii="Times New Roman" w:hAnsi="Times New Roman" w:hint="eastAsia"/>
        </w:rPr>
        <w:t>背景说明</w:t>
      </w:r>
      <w:bookmarkEnd w:id="269"/>
    </w:p>
    <w:p w14:paraId="07DFA123" w14:textId="2C1252D8" w:rsidR="002966F2" w:rsidRPr="00987503" w:rsidRDefault="002966F2" w:rsidP="002966F2">
      <w:pPr>
        <w:pStyle w:val="3"/>
        <w:rPr>
          <w:rFonts w:ascii="Times New Roman" w:hAnsi="Times New Roman"/>
        </w:rPr>
      </w:pPr>
      <w:bookmarkStart w:id="270" w:name="_Toc37923773"/>
      <w:r w:rsidRPr="00987503">
        <w:rPr>
          <w:rFonts w:ascii="Times New Roman" w:hAnsi="Times New Roman"/>
        </w:rPr>
        <w:t xml:space="preserve">1.1.1 </w:t>
      </w:r>
      <w:r w:rsidR="00AF1938" w:rsidRPr="00987503">
        <w:rPr>
          <w:rFonts w:ascii="Times New Roman" w:hAnsi="Times New Roman" w:hint="eastAsia"/>
        </w:rPr>
        <w:t>技术</w:t>
      </w:r>
      <w:r w:rsidRPr="00987503">
        <w:rPr>
          <w:rFonts w:ascii="Times New Roman" w:hAnsi="Times New Roman" w:hint="eastAsia"/>
        </w:rPr>
        <w:t>背景</w:t>
      </w:r>
      <w:bookmarkEnd w:id="270"/>
    </w:p>
    <w:p w14:paraId="09B3BE4B" w14:textId="08D0CC96" w:rsidR="00E4529D" w:rsidRPr="00987503" w:rsidRDefault="002966F2"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随着计算资源算力的快速发展以及学术界的深入探索，深度学习已经在计算机视觉、自然语言处理和语音识别等</w:t>
      </w:r>
      <w:r w:rsidR="00E4529D" w:rsidRPr="00987503">
        <w:rPr>
          <w:rFonts w:ascii="Times New Roman" w:hAnsi="Times New Roman" w:hint="eastAsia"/>
        </w:rPr>
        <w:t>各个领域取得了惊人的成就。深度学习使机器</w:t>
      </w:r>
      <w:r w:rsidR="00F17D4D" w:rsidRPr="00987503">
        <w:rPr>
          <w:rFonts w:ascii="Times New Roman" w:hAnsi="Times New Roman" w:hint="eastAsia"/>
        </w:rPr>
        <w:t>能够</w:t>
      </w:r>
      <w:r w:rsidR="00E4529D" w:rsidRPr="00987503">
        <w:rPr>
          <w:rFonts w:ascii="Times New Roman" w:hAnsi="Times New Roman" w:hint="eastAsia"/>
        </w:rPr>
        <w:t>模仿视听和思考等人类的活动，解决了很多复杂的模式识别难题，使得人工智能相关技术取得了很大进步。</w:t>
      </w:r>
    </w:p>
    <w:p w14:paraId="054E5CF0" w14:textId="5CC24719" w:rsidR="002966F2" w:rsidRPr="00987503" w:rsidRDefault="00E4529D"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与此同时，以谷歌公司的</w:t>
      </w:r>
      <w:r w:rsidRPr="00987503">
        <w:rPr>
          <w:rFonts w:ascii="Times New Roman" w:hAnsi="Times New Roman"/>
        </w:rPr>
        <w:t>TensorFlow</w:t>
      </w:r>
      <w:r w:rsidRPr="00987503">
        <w:rPr>
          <w:rFonts w:ascii="Times New Roman" w:hAnsi="Times New Roman" w:hint="eastAsia"/>
        </w:rPr>
        <w:t>和</w:t>
      </w:r>
      <w:r w:rsidRPr="00987503">
        <w:rPr>
          <w:rFonts w:ascii="Times New Roman" w:hAnsi="Times New Roman"/>
        </w:rPr>
        <w:t>Facebook</w:t>
      </w:r>
      <w:r w:rsidRPr="00987503">
        <w:rPr>
          <w:rFonts w:ascii="Times New Roman" w:hAnsi="Times New Roman" w:hint="eastAsia"/>
        </w:rPr>
        <w:t>公司的</w:t>
      </w:r>
      <w:r w:rsidRPr="00987503">
        <w:rPr>
          <w:rFonts w:ascii="Times New Roman" w:hAnsi="Times New Roman"/>
        </w:rPr>
        <w:t>PyTorch</w:t>
      </w:r>
      <w:r w:rsidRPr="00987503">
        <w:rPr>
          <w:rFonts w:ascii="Times New Roman" w:hAnsi="Times New Roman" w:hint="eastAsia"/>
        </w:rPr>
        <w:t>为代表的深度学习框架也取得了长足的进步，助力学术界的研究以及工业界的部署。其中，</w:t>
      </w:r>
      <w:r w:rsidRPr="00987503">
        <w:rPr>
          <w:rFonts w:ascii="Times New Roman" w:hAnsi="Times New Roman"/>
        </w:rPr>
        <w:t>PyTorch</w:t>
      </w:r>
      <w:r w:rsidRPr="00987503">
        <w:rPr>
          <w:rFonts w:ascii="Times New Roman" w:hAnsi="Times New Roman" w:hint="eastAsia"/>
        </w:rPr>
        <w:t>平台以其易于理解的抽象层次、灵活易用的接口设计以及对初学者友好的学习难度，</w:t>
      </w:r>
      <w:del w:id="271" w:author="崇智 张" w:date="2020-04-15T19:58:00Z">
        <w:r w:rsidRPr="00987503" w:rsidDel="00261CDF">
          <w:rPr>
            <w:rFonts w:ascii="Times New Roman" w:hAnsi="Times New Roman" w:hint="eastAsia"/>
          </w:rPr>
          <w:delText>使得其</w:delText>
        </w:r>
      </w:del>
      <w:r w:rsidRPr="00987503">
        <w:rPr>
          <w:rFonts w:ascii="Times New Roman" w:hAnsi="Times New Roman" w:hint="eastAsia"/>
        </w:rPr>
        <w:t>在全球学术界中逐渐成为最受欢迎的深度学习框架。</w:t>
      </w:r>
    </w:p>
    <w:p w14:paraId="71E28727" w14:textId="7C4AB9DD" w:rsidR="00E4529D" w:rsidRPr="00987503" w:rsidRDefault="00E4529D"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然而，由于人工智能领域的更新速度</w:t>
      </w:r>
      <w:r w:rsidR="00F17D4D" w:rsidRPr="00987503">
        <w:rPr>
          <w:rFonts w:ascii="Times New Roman" w:hAnsi="Times New Roman" w:hint="eastAsia"/>
        </w:rPr>
        <w:t>过</w:t>
      </w:r>
      <w:r w:rsidRPr="00987503">
        <w:rPr>
          <w:rFonts w:ascii="Times New Roman" w:hAnsi="Times New Roman" w:hint="eastAsia"/>
        </w:rPr>
        <w:t>快，当前框架集成的高层算法及模型已经不能满足科研人员的实际需求。因此，对于深度学习多领域最新成果的集成是必要且紧迫的，完成后可以有效地减少科研人员对过往算法和模型的复现工作，</w:t>
      </w:r>
      <w:r w:rsidR="0009082E" w:rsidRPr="00987503">
        <w:rPr>
          <w:rFonts w:ascii="Times New Roman" w:hAnsi="Times New Roman" w:hint="eastAsia"/>
        </w:rPr>
        <w:t>使科研人员集中精力在研发工作上，</w:t>
      </w:r>
      <w:r w:rsidRPr="00987503">
        <w:rPr>
          <w:rFonts w:ascii="Times New Roman" w:hAnsi="Times New Roman" w:hint="eastAsia"/>
        </w:rPr>
        <w:t>提高科研的效率和质量。</w:t>
      </w:r>
    </w:p>
    <w:p w14:paraId="7B1B3881" w14:textId="6EDCA64E" w:rsidR="002966F2" w:rsidRPr="00987503" w:rsidRDefault="002966F2" w:rsidP="002966F2">
      <w:pPr>
        <w:pStyle w:val="3"/>
        <w:rPr>
          <w:rFonts w:ascii="Times New Roman" w:hAnsi="Times New Roman"/>
        </w:rPr>
      </w:pPr>
      <w:bookmarkStart w:id="272" w:name="_Toc37923774"/>
      <w:r w:rsidRPr="00987503">
        <w:rPr>
          <w:rFonts w:ascii="Times New Roman" w:hAnsi="Times New Roman"/>
        </w:rPr>
        <w:t xml:space="preserve">1.1.2 </w:t>
      </w:r>
      <w:r w:rsidR="00B85D1E" w:rsidRPr="00987503">
        <w:rPr>
          <w:rFonts w:ascii="Times New Roman" w:hAnsi="Times New Roman" w:hint="eastAsia"/>
        </w:rPr>
        <w:t>软件定位</w:t>
      </w:r>
      <w:bookmarkEnd w:id="272"/>
    </w:p>
    <w:p w14:paraId="0E4EFF3A" w14:textId="242E8138" w:rsidR="008E3BA0" w:rsidRPr="00987503" w:rsidRDefault="008E3BA0"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本次待开发的软件为基</w:t>
      </w:r>
      <w:r w:rsidR="00AC19AD" w:rsidRPr="00987503">
        <w:rPr>
          <w:rFonts w:ascii="Times New Roman" w:hAnsi="Times New Roman" w:hint="eastAsia"/>
        </w:rPr>
        <w:t>于</w:t>
      </w:r>
      <w:r w:rsidRPr="00987503">
        <w:rPr>
          <w:rFonts w:ascii="Times New Roman" w:hAnsi="Times New Roman"/>
        </w:rPr>
        <w:t>PyTorch</w:t>
      </w:r>
      <w:r w:rsidRPr="00987503">
        <w:rPr>
          <w:rFonts w:ascii="Times New Roman" w:hAnsi="Times New Roman" w:hint="eastAsia"/>
        </w:rPr>
        <w:t>的</w:t>
      </w:r>
      <w:r w:rsidR="00852EE6" w:rsidRPr="00987503">
        <w:rPr>
          <w:rFonts w:ascii="Times New Roman" w:hAnsi="Times New Roman" w:hint="eastAsia"/>
        </w:rPr>
        <w:t>前沿</w:t>
      </w:r>
      <w:r w:rsidRPr="00987503">
        <w:rPr>
          <w:rFonts w:ascii="Times New Roman" w:hAnsi="Times New Roman" w:hint="eastAsia"/>
        </w:rPr>
        <w:t>深度学习算法集成</w:t>
      </w:r>
      <w:r w:rsidR="00BE3F08" w:rsidRPr="00987503">
        <w:rPr>
          <w:rFonts w:ascii="Times New Roman" w:hAnsi="Times New Roman" w:hint="eastAsia"/>
        </w:rPr>
        <w:t>应用程序接口</w:t>
      </w:r>
      <w:r w:rsidR="00852EE6" w:rsidRPr="00987503">
        <w:rPr>
          <w:rFonts w:ascii="Times New Roman" w:hAnsi="Times New Roman" w:hint="eastAsia"/>
        </w:rPr>
        <w:t>，该应用程序接口可在任何支持</w:t>
      </w:r>
      <w:r w:rsidR="008D62CD" w:rsidRPr="00987503">
        <w:rPr>
          <w:rFonts w:ascii="Times New Roman" w:hAnsi="Times New Roman" w:hint="eastAsia"/>
        </w:rPr>
        <w:t>规定版本</w:t>
      </w:r>
      <w:r w:rsidR="00633F30">
        <w:rPr>
          <w:rFonts w:ascii="Times New Roman" w:hAnsi="Times New Roman" w:hint="eastAsia"/>
        </w:rPr>
        <w:t>Python</w:t>
      </w:r>
      <w:r w:rsidR="00852EE6" w:rsidRPr="00987503">
        <w:rPr>
          <w:rFonts w:ascii="Times New Roman" w:hAnsi="Times New Roman" w:hint="eastAsia"/>
        </w:rPr>
        <w:t>环境的计算终端进行</w:t>
      </w:r>
      <w:r w:rsidR="002966F2" w:rsidRPr="00987503">
        <w:rPr>
          <w:rFonts w:ascii="Times New Roman" w:hAnsi="Times New Roman" w:hint="eastAsia"/>
        </w:rPr>
        <w:t>安装</w:t>
      </w:r>
      <w:r w:rsidR="00852EE6" w:rsidRPr="00987503">
        <w:rPr>
          <w:rFonts w:ascii="Times New Roman" w:hAnsi="Times New Roman" w:hint="eastAsia"/>
        </w:rPr>
        <w:t>和</w:t>
      </w:r>
      <w:r w:rsidR="002966F2" w:rsidRPr="00987503">
        <w:rPr>
          <w:rFonts w:ascii="Times New Roman" w:hAnsi="Times New Roman" w:hint="eastAsia"/>
        </w:rPr>
        <w:t>调用</w:t>
      </w:r>
      <w:r w:rsidRPr="00987503">
        <w:rPr>
          <w:rFonts w:ascii="Times New Roman" w:hAnsi="Times New Roman" w:hint="eastAsia"/>
        </w:rPr>
        <w:t>。</w:t>
      </w:r>
      <w:r w:rsidR="00852EE6" w:rsidRPr="00987503">
        <w:rPr>
          <w:rFonts w:ascii="Times New Roman" w:hAnsi="Times New Roman" w:hint="eastAsia"/>
        </w:rPr>
        <w:t>目标用户为深度学习领域的科研人员，</w:t>
      </w:r>
      <w:r w:rsidR="00BE3F08" w:rsidRPr="00987503">
        <w:rPr>
          <w:rFonts w:ascii="Times New Roman" w:hAnsi="Times New Roman" w:hint="eastAsia"/>
        </w:rPr>
        <w:t>用户通过</w:t>
      </w:r>
      <w:r w:rsidR="00852EE6" w:rsidRPr="00987503">
        <w:rPr>
          <w:rFonts w:ascii="Times New Roman" w:hAnsi="Times New Roman" w:hint="eastAsia"/>
        </w:rPr>
        <w:t>使用该应用程序接口在个人计算终端完成前沿深度学习算法的调用和模型及其他结果的生成。</w:t>
      </w:r>
      <w:r w:rsidR="002966F2" w:rsidRPr="00987503">
        <w:rPr>
          <w:rFonts w:ascii="Times New Roman" w:hAnsi="Times New Roman" w:hint="eastAsia"/>
        </w:rPr>
        <w:t>通过使用该软件，相关科研人员可以</w:t>
      </w:r>
      <w:r w:rsidR="00332D8A" w:rsidRPr="00987503">
        <w:rPr>
          <w:rFonts w:ascii="Times New Roman" w:hAnsi="Times New Roman" w:hint="eastAsia"/>
        </w:rPr>
        <w:t>减少复现过往论文</w:t>
      </w:r>
      <w:r w:rsidR="002966F2" w:rsidRPr="00987503">
        <w:rPr>
          <w:rFonts w:ascii="Times New Roman" w:hAnsi="Times New Roman" w:hint="eastAsia"/>
        </w:rPr>
        <w:t>的</w:t>
      </w:r>
      <w:r w:rsidR="00332D8A" w:rsidRPr="00987503">
        <w:rPr>
          <w:rFonts w:ascii="Times New Roman" w:hAnsi="Times New Roman" w:hint="eastAsia"/>
        </w:rPr>
        <w:t>工作</w:t>
      </w:r>
      <w:ins w:id="273" w:author="崇智 张" w:date="2020-04-15T19:58:00Z">
        <w:r w:rsidR="00261CDF">
          <w:rPr>
            <w:rFonts w:ascii="Times New Roman" w:hAnsi="Times New Roman" w:hint="eastAsia"/>
          </w:rPr>
          <w:t>时间</w:t>
        </w:r>
      </w:ins>
      <w:r w:rsidR="002966F2" w:rsidRPr="00987503">
        <w:rPr>
          <w:rFonts w:ascii="Times New Roman" w:hAnsi="Times New Roman" w:hint="eastAsia"/>
        </w:rPr>
        <w:t>，</w:t>
      </w:r>
      <w:r w:rsidR="008D62CD" w:rsidRPr="00987503">
        <w:rPr>
          <w:rFonts w:ascii="Times New Roman" w:hAnsi="Times New Roman" w:hint="eastAsia"/>
        </w:rPr>
        <w:t>提高科研的效率和质量。</w:t>
      </w:r>
    </w:p>
    <w:p w14:paraId="2EEC2B67" w14:textId="283B2255" w:rsidR="004030C4" w:rsidRPr="00987503" w:rsidRDefault="004030C4" w:rsidP="004030C4">
      <w:pPr>
        <w:pStyle w:val="2"/>
        <w:rPr>
          <w:rFonts w:ascii="Times New Roman" w:hAnsi="Times New Roman"/>
        </w:rPr>
      </w:pPr>
      <w:bookmarkStart w:id="274" w:name="_Toc37923775"/>
      <w:r w:rsidRPr="00987503">
        <w:rPr>
          <w:rFonts w:ascii="Times New Roman" w:hAnsi="Times New Roman"/>
        </w:rPr>
        <w:t xml:space="preserve">1.2 </w:t>
      </w:r>
      <w:r w:rsidRPr="00987503">
        <w:rPr>
          <w:rFonts w:ascii="Times New Roman" w:hAnsi="Times New Roman" w:hint="eastAsia"/>
        </w:rPr>
        <w:t>参考资料</w:t>
      </w:r>
      <w:bookmarkEnd w:id="274"/>
    </w:p>
    <w:p w14:paraId="73D201F0" w14:textId="70151C3A" w:rsidR="00F17D4D" w:rsidRPr="00987503" w:rsidRDefault="00451D05" w:rsidP="00987503">
      <w:pPr>
        <w:spacing w:line="360" w:lineRule="auto"/>
        <w:jc w:val="both"/>
        <w:rPr>
          <w:rFonts w:ascii="Times New Roman" w:hAnsi="Times New Roman"/>
        </w:rPr>
      </w:pPr>
      <w:r w:rsidRPr="00987503">
        <w:rPr>
          <w:rFonts w:ascii="Times New Roman" w:hAnsi="Times New Roman"/>
        </w:rPr>
        <w:t>[1] GB-T8567-2006</w:t>
      </w:r>
      <w:r w:rsidR="00E512E2" w:rsidRPr="00987503">
        <w:rPr>
          <w:rFonts w:ascii="Times New Roman" w:hAnsi="Times New Roman"/>
        </w:rPr>
        <w:t xml:space="preserve">, </w:t>
      </w:r>
      <w:r w:rsidRPr="00987503">
        <w:rPr>
          <w:rFonts w:ascii="Times New Roman" w:hAnsi="Times New Roman" w:hint="eastAsia"/>
        </w:rPr>
        <w:t>计算机软件文档编制规范</w:t>
      </w:r>
      <w:r w:rsidRPr="00987503">
        <w:rPr>
          <w:rFonts w:ascii="Times New Roman" w:hAnsi="Times New Roman"/>
        </w:rPr>
        <w:t>[S]</w:t>
      </w:r>
      <w:r w:rsidR="00F17D4D" w:rsidRPr="00987503">
        <w:rPr>
          <w:rFonts w:ascii="Times New Roman" w:hAnsi="Times New Roman"/>
        </w:rPr>
        <w:t>.</w:t>
      </w:r>
    </w:p>
    <w:p w14:paraId="0BF25BBC" w14:textId="267FA425" w:rsidR="00451D05" w:rsidRPr="00987503" w:rsidRDefault="00451D05" w:rsidP="00987503">
      <w:pPr>
        <w:spacing w:line="360" w:lineRule="auto"/>
        <w:jc w:val="both"/>
        <w:rPr>
          <w:rFonts w:ascii="Times New Roman" w:hAnsi="Times New Roman"/>
        </w:rPr>
      </w:pPr>
      <w:r w:rsidRPr="00987503">
        <w:rPr>
          <w:rFonts w:ascii="Times New Roman" w:hAnsi="Times New Roman"/>
        </w:rPr>
        <w:lastRenderedPageBreak/>
        <w:t>[2] Roger S.Pressman</w:t>
      </w:r>
      <w:r w:rsidRPr="00987503">
        <w:rPr>
          <w:rFonts w:ascii="Times New Roman" w:hAnsi="Times New Roman" w:hint="eastAsia"/>
        </w:rPr>
        <w:t>著</w:t>
      </w:r>
      <w:r w:rsidR="00E512E2" w:rsidRPr="00987503">
        <w:rPr>
          <w:rFonts w:ascii="Times New Roman" w:hAnsi="Times New Roman"/>
        </w:rPr>
        <w:t xml:space="preserve">, </w:t>
      </w:r>
      <w:r w:rsidRPr="00987503">
        <w:rPr>
          <w:rFonts w:ascii="Times New Roman" w:hAnsi="Times New Roman" w:hint="eastAsia"/>
        </w:rPr>
        <w:t>郑人杰等译</w:t>
      </w:r>
      <w:r w:rsidRPr="00987503">
        <w:rPr>
          <w:rFonts w:ascii="Times New Roman" w:hAnsi="Times New Roman"/>
        </w:rPr>
        <w:t>.</w:t>
      </w:r>
      <w:r w:rsidRPr="00987503">
        <w:rPr>
          <w:rFonts w:ascii="Times New Roman" w:hAnsi="Times New Roman" w:hint="eastAsia"/>
        </w:rPr>
        <w:t>软件工程</w:t>
      </w:r>
      <w:r w:rsidRPr="00987503">
        <w:rPr>
          <w:rFonts w:ascii="Times New Roman" w:hAnsi="Times New Roman"/>
        </w:rPr>
        <w:t>[M].</w:t>
      </w:r>
      <w:r w:rsidRPr="00987503">
        <w:rPr>
          <w:rFonts w:ascii="Times New Roman" w:hAnsi="Times New Roman" w:hint="eastAsia"/>
        </w:rPr>
        <w:t>第七版</w:t>
      </w:r>
      <w:r w:rsidRPr="00987503">
        <w:rPr>
          <w:rFonts w:ascii="Times New Roman" w:hAnsi="Times New Roman"/>
        </w:rPr>
        <w:t>.</w:t>
      </w:r>
      <w:r w:rsidRPr="00987503">
        <w:rPr>
          <w:rFonts w:ascii="Times New Roman" w:hAnsi="Times New Roman" w:hint="eastAsia"/>
        </w:rPr>
        <w:t>北京：机械工业出版社</w:t>
      </w:r>
      <w:r w:rsidRPr="00987503">
        <w:rPr>
          <w:rFonts w:ascii="Times New Roman" w:hAnsi="Times New Roman"/>
        </w:rPr>
        <w:t>,2011.</w:t>
      </w:r>
    </w:p>
    <w:p w14:paraId="09C8D971" w14:textId="10A6ADF9" w:rsidR="003053DE" w:rsidRPr="00987503" w:rsidRDefault="003053DE" w:rsidP="00987503">
      <w:pPr>
        <w:spacing w:line="360" w:lineRule="auto"/>
        <w:jc w:val="both"/>
        <w:rPr>
          <w:rFonts w:ascii="Times New Roman" w:hAnsi="Times New Roman"/>
        </w:rPr>
      </w:pPr>
      <w:r w:rsidRPr="00987503">
        <w:rPr>
          <w:rFonts w:ascii="Times New Roman" w:hAnsi="Times New Roman"/>
        </w:rPr>
        <w:t>[3] PyTorch</w:t>
      </w:r>
      <w:r w:rsidRPr="00987503">
        <w:rPr>
          <w:rFonts w:ascii="Times New Roman" w:hAnsi="Times New Roman" w:hint="eastAsia"/>
        </w:rPr>
        <w:t>官方文档</w:t>
      </w:r>
      <w:r w:rsidR="000D58E3" w:rsidRPr="00987503">
        <w:rPr>
          <w:rFonts w:ascii="Times New Roman" w:hAnsi="Times New Roman"/>
        </w:rPr>
        <w:t>[OL]</w:t>
      </w:r>
      <w:r w:rsidRPr="00987503">
        <w:rPr>
          <w:rFonts w:ascii="Times New Roman" w:hAnsi="Times New Roman"/>
        </w:rPr>
        <w:t>https://PyTorch.org/</w:t>
      </w:r>
    </w:p>
    <w:p w14:paraId="656CF19C" w14:textId="4FBA1CBC" w:rsidR="00B10A14" w:rsidRPr="00987503" w:rsidRDefault="00B10A14" w:rsidP="00987503">
      <w:pPr>
        <w:spacing w:line="360" w:lineRule="auto"/>
        <w:jc w:val="both"/>
        <w:rPr>
          <w:rFonts w:ascii="Times New Roman" w:hAnsi="Times New Roman"/>
        </w:rPr>
      </w:pPr>
      <w:r w:rsidRPr="00987503">
        <w:rPr>
          <w:rFonts w:ascii="Times New Roman" w:hAnsi="Times New Roman"/>
        </w:rPr>
        <w:t>[4] Siddhant A, Lipton Z C. Deep bayesian active learning for natural language processing: Results of a large-scale empirical study[J]. arXiv preprint arXiv:1808.05697, 2018.</w:t>
      </w:r>
    </w:p>
    <w:p w14:paraId="31ED3728" w14:textId="2FE4CAA4" w:rsidR="00B10A14" w:rsidRPr="00987503" w:rsidRDefault="00B10A14" w:rsidP="00987503">
      <w:pPr>
        <w:spacing w:line="360" w:lineRule="auto"/>
        <w:jc w:val="both"/>
        <w:rPr>
          <w:rFonts w:ascii="Times New Roman" w:hAnsi="Times New Roman"/>
        </w:rPr>
      </w:pPr>
      <w:r w:rsidRPr="00987503">
        <w:rPr>
          <w:rFonts w:ascii="Times New Roman" w:hAnsi="Times New Roman"/>
        </w:rPr>
        <w:t>[5] Sener O, Savarese S. Active learning for convolutional neural networks: A core-set approach[J]. arXiv preprint arXiv:1708.00489, 2017.</w:t>
      </w:r>
    </w:p>
    <w:p w14:paraId="773EC3BA" w14:textId="662C0B44" w:rsidR="00B10A14" w:rsidRPr="00987503" w:rsidRDefault="00B10A14" w:rsidP="00987503">
      <w:pPr>
        <w:spacing w:line="360" w:lineRule="auto"/>
        <w:jc w:val="both"/>
        <w:rPr>
          <w:rFonts w:ascii="Times New Roman" w:hAnsi="Times New Roman"/>
        </w:rPr>
      </w:pPr>
      <w:r w:rsidRPr="00987503">
        <w:rPr>
          <w:rFonts w:ascii="Times New Roman" w:hAnsi="Times New Roman"/>
        </w:rPr>
        <w:t xml:space="preserve">[6] </w:t>
      </w:r>
      <w:r w:rsidR="00A12AD3" w:rsidRPr="00987503">
        <w:rPr>
          <w:rFonts w:ascii="Times New Roman" w:hAnsi="Times New Roman"/>
        </w:rPr>
        <w:t>Wang, Yizhong, et al. Multi-passage machine reading comprehension with cross-passage answer verification. [R]: Baidu Research, 2018</w:t>
      </w:r>
    </w:p>
    <w:p w14:paraId="42B92E7B" w14:textId="3797F304" w:rsidR="00044AF2" w:rsidRPr="00987503" w:rsidRDefault="00044AF2" w:rsidP="00987503">
      <w:pPr>
        <w:spacing w:line="360" w:lineRule="auto"/>
        <w:jc w:val="both"/>
        <w:rPr>
          <w:rFonts w:ascii="Times New Roman" w:hAnsi="Times New Roman"/>
        </w:rPr>
      </w:pPr>
      <w:r w:rsidRPr="00987503">
        <w:rPr>
          <w:rFonts w:ascii="Times New Roman" w:hAnsi="Times New Roman"/>
        </w:rPr>
        <w:t>[7] Carlini N, Wagner D. Towards evaluating the robustness of neural networks[C]//2017 ieee symposium on security and privacy (sp). IEEE, 2017: 39-57.</w:t>
      </w:r>
    </w:p>
    <w:p w14:paraId="5B52BFD6" w14:textId="535F9A0B" w:rsidR="00044AF2" w:rsidRPr="00987503" w:rsidRDefault="00044AF2" w:rsidP="00987503">
      <w:pPr>
        <w:spacing w:line="360" w:lineRule="auto"/>
        <w:jc w:val="both"/>
        <w:rPr>
          <w:rFonts w:ascii="Times New Roman" w:hAnsi="Times New Roman"/>
        </w:rPr>
      </w:pPr>
      <w:r w:rsidRPr="00987503">
        <w:rPr>
          <w:rFonts w:ascii="Times New Roman" w:hAnsi="Times New Roman"/>
        </w:rPr>
        <w:t>[8] Dong Y, Liao F, Pang T, et al. Boosting adversarial attacks with momentum[C]//Proceedings of the IEEE conference on computer vision and pattern recognition. 2018: 9185-9193.</w:t>
      </w:r>
    </w:p>
    <w:p w14:paraId="20E5801C" w14:textId="631E0552" w:rsidR="00F241B2" w:rsidRDefault="005861A1" w:rsidP="00F241B2">
      <w:pPr>
        <w:pStyle w:val="2"/>
        <w:rPr>
          <w:ins w:id="275" w:author="崇智 张" w:date="2020-04-15T20:13:00Z"/>
          <w:rFonts w:ascii="Times New Roman" w:hAnsi="Times New Roman"/>
        </w:rPr>
      </w:pPr>
      <w:bookmarkStart w:id="276" w:name="_Toc37923776"/>
      <w:r w:rsidRPr="00987503">
        <w:rPr>
          <w:rFonts w:ascii="Times New Roman" w:hAnsi="Times New Roman"/>
        </w:rPr>
        <w:t xml:space="preserve">1.3 </w:t>
      </w:r>
      <w:r w:rsidR="004030C4" w:rsidRPr="00987503">
        <w:rPr>
          <w:rFonts w:ascii="Times New Roman" w:hAnsi="Times New Roman" w:hint="eastAsia"/>
        </w:rPr>
        <w:t>术语和缩略语</w:t>
      </w:r>
      <w:bookmarkEnd w:id="276"/>
    </w:p>
    <w:p w14:paraId="11BEF77A" w14:textId="410B71BF" w:rsidR="00580782" w:rsidRPr="00580782" w:rsidRDefault="00580782">
      <w:pPr>
        <w:rPr>
          <w:rPrChange w:id="277" w:author="崇智 张" w:date="2020-04-15T20:13:00Z">
            <w:rPr>
              <w:rFonts w:ascii="Times New Roman" w:hAnsi="Times New Roman"/>
            </w:rPr>
          </w:rPrChange>
        </w:rPr>
        <w:pPrChange w:id="278" w:author="崇智 张" w:date="2020-04-15T20:13:00Z">
          <w:pPr>
            <w:pStyle w:val="2"/>
          </w:pPr>
        </w:pPrChange>
      </w:pPr>
      <w:ins w:id="279" w:author="崇智 张" w:date="2020-04-15T20:13:00Z">
        <w:r>
          <w:tab/>
        </w:r>
        <w:r>
          <w:rPr>
            <w:rFonts w:hint="eastAsia"/>
          </w:rPr>
          <w:t>表1</w:t>
        </w:r>
        <w:r>
          <w:t>.1</w:t>
        </w:r>
        <w:r>
          <w:rPr>
            <w:rFonts w:hint="eastAsia"/>
          </w:rPr>
          <w:t>列举了本文档中</w:t>
        </w:r>
      </w:ins>
      <w:ins w:id="280" w:author="崇智 张" w:date="2020-04-15T20:14:00Z">
        <w:r>
          <w:rPr>
            <w:rFonts w:hint="eastAsia"/>
          </w:rPr>
          <w:t>涉及</w:t>
        </w:r>
      </w:ins>
      <w:ins w:id="281" w:author="崇智 张" w:date="2020-04-15T20:13:00Z">
        <w:r>
          <w:rPr>
            <w:rFonts w:hint="eastAsia"/>
          </w:rPr>
          <w:t>的专业</w:t>
        </w:r>
      </w:ins>
      <w:ins w:id="282" w:author="崇智 张" w:date="2020-04-15T20:14:00Z">
        <w:r>
          <w:rPr>
            <w:rFonts w:hint="eastAsia"/>
          </w:rPr>
          <w:t>术语及缩略语。</w:t>
        </w:r>
      </w:ins>
    </w:p>
    <w:p w14:paraId="7D002A12" w14:textId="1B4656E6" w:rsidR="00737D14" w:rsidRPr="00987503" w:rsidRDefault="00737D14" w:rsidP="00987503">
      <w:pPr>
        <w:spacing w:line="360" w:lineRule="auto"/>
        <w:ind w:firstLineChars="200" w:firstLine="420"/>
        <w:jc w:val="center"/>
        <w:rPr>
          <w:rFonts w:ascii="Times New Roman" w:hAnsi="Times New Roman" w:cs="Times New Roman"/>
          <w:sz w:val="21"/>
          <w:szCs w:val="21"/>
        </w:rPr>
      </w:pPr>
      <w:r w:rsidRPr="00987503">
        <w:rPr>
          <w:rFonts w:ascii="Times New Roman" w:hAnsi="Times New Roman" w:cstheme="minorHAnsi"/>
          <w:b/>
          <w:sz w:val="21"/>
          <w:szCs w:val="21"/>
        </w:rPr>
        <w:t>表</w:t>
      </w:r>
      <w:r w:rsidR="003A02F6" w:rsidRPr="00987503">
        <w:rPr>
          <w:rFonts w:ascii="Times New Roman" w:hAnsi="Times New Roman" w:cstheme="minorHAnsi"/>
          <w:b/>
          <w:sz w:val="21"/>
          <w:szCs w:val="21"/>
        </w:rPr>
        <w:t>1.1</w:t>
      </w:r>
      <w:r w:rsidRPr="00987503">
        <w:rPr>
          <w:rFonts w:ascii="Times New Roman" w:hAnsi="Times New Roman" w:cstheme="minorHAnsi"/>
          <w:b/>
          <w:sz w:val="21"/>
          <w:szCs w:val="21"/>
        </w:rPr>
        <w:t xml:space="preserve"> </w:t>
      </w:r>
      <w:r w:rsidRPr="00987503">
        <w:rPr>
          <w:rFonts w:ascii="Times New Roman" w:hAnsi="Times New Roman" w:cstheme="minorHAnsi"/>
          <w:b/>
          <w:sz w:val="21"/>
          <w:szCs w:val="21"/>
        </w:rPr>
        <w:t>专业术语</w:t>
      </w:r>
      <w:r w:rsidRPr="00987503">
        <w:rPr>
          <w:rFonts w:ascii="Times New Roman" w:hAnsi="Times New Roman" w:cstheme="minorHAnsi"/>
          <w:b/>
          <w:sz w:val="21"/>
          <w:szCs w:val="21"/>
        </w:rPr>
        <w:t>/</w:t>
      </w:r>
      <w:r w:rsidRPr="00987503">
        <w:rPr>
          <w:rFonts w:ascii="Times New Roman" w:hAnsi="Times New Roman" w:cstheme="minorHAnsi"/>
          <w:b/>
          <w:sz w:val="21"/>
          <w:szCs w:val="21"/>
        </w:rPr>
        <w:t>缩略</w:t>
      </w:r>
      <w:r w:rsidR="00422FE4" w:rsidRPr="00987503">
        <w:rPr>
          <w:rFonts w:ascii="Times New Roman" w:hAnsi="Times New Roman" w:cstheme="minorHAnsi" w:hint="eastAsia"/>
          <w:b/>
          <w:sz w:val="21"/>
          <w:szCs w:val="21"/>
        </w:rPr>
        <w:t>语</w:t>
      </w:r>
      <w:r w:rsidRPr="00987503">
        <w:rPr>
          <w:rFonts w:ascii="Times New Roman" w:hAnsi="Times New Roman" w:cstheme="minorHAnsi"/>
          <w:b/>
          <w:sz w:val="21"/>
          <w:szCs w:val="21"/>
        </w:rPr>
        <w:t>描述表</w:t>
      </w:r>
    </w:p>
    <w:tbl>
      <w:tblPr>
        <w:tblStyle w:val="12"/>
        <w:tblW w:w="0" w:type="auto"/>
        <w:jc w:val="center"/>
        <w:tblLook w:val="04A0" w:firstRow="1" w:lastRow="0" w:firstColumn="1" w:lastColumn="0" w:noHBand="0" w:noVBand="1"/>
      </w:tblPr>
      <w:tblGrid>
        <w:gridCol w:w="988"/>
        <w:gridCol w:w="1417"/>
        <w:gridCol w:w="5891"/>
      </w:tblGrid>
      <w:tr w:rsidR="00445CE4" w:rsidRPr="00CB5058" w14:paraId="2881CF4C" w14:textId="77777777" w:rsidTr="00445C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1BAB1675" w14:textId="433AB703" w:rsidR="00445CE4" w:rsidRPr="00987503" w:rsidRDefault="00445CE4" w:rsidP="00987503">
            <w:pPr>
              <w:spacing w:line="360" w:lineRule="auto"/>
              <w:jc w:val="center"/>
              <w:rPr>
                <w:rFonts w:ascii="Times New Roman" w:hAnsi="Times New Roman"/>
                <w:sz w:val="21"/>
                <w:szCs w:val="21"/>
              </w:rPr>
            </w:pPr>
            <w:r w:rsidRPr="00987503">
              <w:rPr>
                <w:rFonts w:ascii="Times New Roman" w:hAnsi="Times New Roman" w:hint="eastAsia"/>
                <w:sz w:val="21"/>
                <w:szCs w:val="21"/>
              </w:rPr>
              <w:t>序号</w:t>
            </w:r>
          </w:p>
        </w:tc>
        <w:tc>
          <w:tcPr>
            <w:tcW w:w="1417" w:type="dxa"/>
          </w:tcPr>
          <w:p w14:paraId="0D894406" w14:textId="1FA97A89" w:rsidR="00445CE4" w:rsidRPr="00987503" w:rsidRDefault="008E3BA0" w:rsidP="0098750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术语</w:t>
            </w:r>
            <w:r w:rsidRPr="00987503">
              <w:rPr>
                <w:rFonts w:ascii="Times New Roman" w:hAnsi="Times New Roman"/>
                <w:sz w:val="21"/>
                <w:szCs w:val="21"/>
              </w:rPr>
              <w:t>/</w:t>
            </w:r>
            <w:r w:rsidRPr="00987503">
              <w:rPr>
                <w:rFonts w:ascii="Times New Roman" w:hAnsi="Times New Roman" w:hint="eastAsia"/>
                <w:sz w:val="21"/>
                <w:szCs w:val="21"/>
              </w:rPr>
              <w:t>缩写</w:t>
            </w:r>
          </w:p>
        </w:tc>
        <w:tc>
          <w:tcPr>
            <w:tcW w:w="5891" w:type="dxa"/>
          </w:tcPr>
          <w:p w14:paraId="66035286" w14:textId="1461FD0C" w:rsidR="00445CE4" w:rsidRPr="00987503" w:rsidRDefault="00445CE4" w:rsidP="0098750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定义</w:t>
            </w:r>
          </w:p>
        </w:tc>
      </w:tr>
      <w:tr w:rsidR="00445CE4" w:rsidRPr="00CB5058" w14:paraId="0D993675"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6FA70AD" w14:textId="0E358037" w:rsidR="00445CE4" w:rsidRPr="00987503" w:rsidRDefault="00445CE4" w:rsidP="00987503">
            <w:pPr>
              <w:spacing w:line="360" w:lineRule="auto"/>
              <w:jc w:val="center"/>
              <w:rPr>
                <w:rFonts w:ascii="Times New Roman" w:hAnsi="Times New Roman"/>
                <w:sz w:val="21"/>
                <w:szCs w:val="21"/>
              </w:rPr>
            </w:pPr>
            <w:r w:rsidRPr="00987503">
              <w:rPr>
                <w:rFonts w:ascii="Times New Roman" w:hAnsi="Times New Roman"/>
                <w:sz w:val="21"/>
                <w:szCs w:val="21"/>
              </w:rPr>
              <w:t>1</w:t>
            </w:r>
          </w:p>
        </w:tc>
        <w:tc>
          <w:tcPr>
            <w:tcW w:w="1417" w:type="dxa"/>
          </w:tcPr>
          <w:p w14:paraId="20C15D10" w14:textId="35848311" w:rsidR="00445CE4" w:rsidRPr="00987503" w:rsidRDefault="00445CE4"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API</w:t>
            </w:r>
          </w:p>
        </w:tc>
        <w:tc>
          <w:tcPr>
            <w:tcW w:w="5891" w:type="dxa"/>
          </w:tcPr>
          <w:p w14:paraId="351BFBD7" w14:textId="37A4E8C9" w:rsidR="00445CE4" w:rsidRPr="00987503" w:rsidRDefault="00445CE4"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Application Programming Interface</w:t>
            </w:r>
            <w:r w:rsidRPr="00987503">
              <w:rPr>
                <w:rFonts w:ascii="Times New Roman" w:hAnsi="Times New Roman" w:hint="eastAsia"/>
                <w:sz w:val="21"/>
                <w:szCs w:val="21"/>
              </w:rPr>
              <w:t>，应用程序接口</w:t>
            </w:r>
          </w:p>
        </w:tc>
      </w:tr>
      <w:tr w:rsidR="0095002F" w:rsidRPr="00CB5058" w14:paraId="2DFEEFA5"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222FC41" w14:textId="1B286B1E" w:rsidR="0095002F" w:rsidRPr="00987503" w:rsidRDefault="0095002F" w:rsidP="00987503">
            <w:pPr>
              <w:spacing w:line="360" w:lineRule="auto"/>
              <w:jc w:val="center"/>
              <w:rPr>
                <w:rFonts w:ascii="Times New Roman" w:hAnsi="Times New Roman"/>
                <w:sz w:val="21"/>
                <w:szCs w:val="21"/>
              </w:rPr>
            </w:pPr>
            <w:r w:rsidRPr="00987503">
              <w:rPr>
                <w:rFonts w:ascii="Times New Roman" w:hAnsi="Times New Roman"/>
                <w:sz w:val="21"/>
                <w:szCs w:val="21"/>
              </w:rPr>
              <w:t>2</w:t>
            </w:r>
          </w:p>
        </w:tc>
        <w:tc>
          <w:tcPr>
            <w:tcW w:w="1417" w:type="dxa"/>
          </w:tcPr>
          <w:p w14:paraId="53342DF1" w14:textId="23EE64B2"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UCM</w:t>
            </w:r>
          </w:p>
        </w:tc>
        <w:tc>
          <w:tcPr>
            <w:tcW w:w="5891" w:type="dxa"/>
          </w:tcPr>
          <w:p w14:paraId="13D358B6" w14:textId="05DF0CF3"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shd w:val="clear" w:color="auto" w:fill="FFFFFF"/>
              </w:rPr>
            </w:pPr>
            <w:r w:rsidRPr="00987503">
              <w:rPr>
                <w:rFonts w:ascii="Times New Roman" w:hAnsi="Times New Roman"/>
                <w:sz w:val="21"/>
                <w:szCs w:val="21"/>
                <w:shd w:val="clear" w:color="auto" w:fill="FFFFFF"/>
              </w:rPr>
              <w:t>Use Case Modeling</w:t>
            </w:r>
            <w:r w:rsidRPr="00987503">
              <w:rPr>
                <w:rFonts w:ascii="Times New Roman" w:hAnsi="Times New Roman" w:hint="eastAsia"/>
                <w:sz w:val="21"/>
                <w:szCs w:val="21"/>
                <w:shd w:val="clear" w:color="auto" w:fill="FFFFFF"/>
              </w:rPr>
              <w:t>，用例建模</w:t>
            </w:r>
          </w:p>
        </w:tc>
      </w:tr>
      <w:tr w:rsidR="0095002F" w:rsidRPr="00CB5058" w14:paraId="0ADDEA9D"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9CAE7B1" w14:textId="78A22501" w:rsidR="0095002F" w:rsidRPr="00987503" w:rsidRDefault="0095002F" w:rsidP="00987503">
            <w:pPr>
              <w:spacing w:line="360" w:lineRule="auto"/>
              <w:jc w:val="center"/>
              <w:rPr>
                <w:rFonts w:ascii="Times New Roman" w:hAnsi="Times New Roman"/>
                <w:sz w:val="21"/>
                <w:szCs w:val="21"/>
              </w:rPr>
            </w:pPr>
            <w:r w:rsidRPr="00987503">
              <w:rPr>
                <w:rFonts w:ascii="Times New Roman" w:hAnsi="Times New Roman"/>
                <w:sz w:val="21"/>
                <w:szCs w:val="21"/>
              </w:rPr>
              <w:t>3</w:t>
            </w:r>
          </w:p>
        </w:tc>
        <w:tc>
          <w:tcPr>
            <w:tcW w:w="1417" w:type="dxa"/>
          </w:tcPr>
          <w:p w14:paraId="08274C31" w14:textId="507CD74D"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RUCM</w:t>
            </w:r>
          </w:p>
        </w:tc>
        <w:tc>
          <w:tcPr>
            <w:tcW w:w="5891" w:type="dxa"/>
          </w:tcPr>
          <w:p w14:paraId="66A2B3F0" w14:textId="599ECA88"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shd w:val="clear" w:color="auto" w:fill="FFFFFF"/>
              </w:rPr>
              <w:t>Restricted Use Case Modeling</w:t>
            </w:r>
            <w:r w:rsidRPr="00987503">
              <w:rPr>
                <w:rFonts w:ascii="Times New Roman" w:hAnsi="Times New Roman" w:hint="eastAsia"/>
                <w:sz w:val="21"/>
                <w:szCs w:val="21"/>
                <w:shd w:val="clear" w:color="auto" w:fill="FFFFFF"/>
              </w:rPr>
              <w:t>，限制性用例建模</w:t>
            </w:r>
          </w:p>
        </w:tc>
      </w:tr>
      <w:tr w:rsidR="00D47F3C" w:rsidRPr="00CB5058" w14:paraId="17794A5E"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3D415F6A" w14:textId="004ACA84" w:rsidR="00D47F3C" w:rsidRPr="00987503" w:rsidRDefault="00D47F3C" w:rsidP="00987503">
            <w:pPr>
              <w:spacing w:line="360" w:lineRule="auto"/>
              <w:jc w:val="center"/>
              <w:rPr>
                <w:rFonts w:ascii="Times New Roman" w:hAnsi="Times New Roman"/>
                <w:sz w:val="21"/>
                <w:szCs w:val="21"/>
              </w:rPr>
            </w:pPr>
            <w:r w:rsidRPr="00987503">
              <w:rPr>
                <w:rFonts w:ascii="Times New Roman" w:hAnsi="Times New Roman"/>
                <w:sz w:val="21"/>
                <w:szCs w:val="21"/>
              </w:rPr>
              <w:t>4</w:t>
            </w:r>
          </w:p>
        </w:tc>
        <w:tc>
          <w:tcPr>
            <w:tcW w:w="1417" w:type="dxa"/>
          </w:tcPr>
          <w:p w14:paraId="0FF64678" w14:textId="1B178F4C" w:rsidR="00D47F3C" w:rsidRPr="00987503" w:rsidRDefault="00D47F3C"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CPU</w:t>
            </w:r>
          </w:p>
        </w:tc>
        <w:tc>
          <w:tcPr>
            <w:tcW w:w="5891" w:type="dxa"/>
          </w:tcPr>
          <w:p w14:paraId="75FA1EB7" w14:textId="43A6208B" w:rsidR="00D47F3C" w:rsidRPr="00987503" w:rsidRDefault="00BD176E"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C</w:t>
            </w:r>
            <w:r w:rsidR="00D47F3C" w:rsidRPr="00987503">
              <w:rPr>
                <w:rFonts w:ascii="Times New Roman" w:hAnsi="Times New Roman"/>
                <w:sz w:val="21"/>
                <w:szCs w:val="21"/>
              </w:rPr>
              <w:t>entral processing unit</w:t>
            </w:r>
            <w:r w:rsidR="00D47F3C" w:rsidRPr="00987503">
              <w:rPr>
                <w:rFonts w:ascii="Times New Roman" w:hAnsi="Times New Roman" w:hint="eastAsia"/>
                <w:sz w:val="21"/>
                <w:szCs w:val="21"/>
              </w:rPr>
              <w:t>，中央处理器</w:t>
            </w:r>
          </w:p>
        </w:tc>
      </w:tr>
      <w:tr w:rsidR="0095002F" w:rsidRPr="00CB5058" w14:paraId="599000CB"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E7E3623" w14:textId="6F010266" w:rsidR="0095002F" w:rsidRPr="00987503" w:rsidRDefault="00D47F3C" w:rsidP="00987503">
            <w:pPr>
              <w:spacing w:line="360" w:lineRule="auto"/>
              <w:jc w:val="center"/>
              <w:rPr>
                <w:rFonts w:ascii="Times New Roman" w:hAnsi="Times New Roman"/>
                <w:sz w:val="21"/>
                <w:szCs w:val="21"/>
              </w:rPr>
            </w:pPr>
            <w:r w:rsidRPr="00987503">
              <w:rPr>
                <w:rFonts w:ascii="Times New Roman" w:hAnsi="Times New Roman"/>
                <w:sz w:val="21"/>
                <w:szCs w:val="21"/>
              </w:rPr>
              <w:t>5</w:t>
            </w:r>
          </w:p>
        </w:tc>
        <w:tc>
          <w:tcPr>
            <w:tcW w:w="1417" w:type="dxa"/>
          </w:tcPr>
          <w:p w14:paraId="4AEFEA41" w14:textId="1F3BA0A3"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GPU</w:t>
            </w:r>
          </w:p>
        </w:tc>
        <w:tc>
          <w:tcPr>
            <w:tcW w:w="5891" w:type="dxa"/>
          </w:tcPr>
          <w:p w14:paraId="70FA9E18" w14:textId="3869FBD8"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Graphics Processing Unit</w:t>
            </w:r>
            <w:r w:rsidRPr="00987503">
              <w:rPr>
                <w:rFonts w:ascii="Times New Roman" w:hAnsi="Times New Roman" w:hint="eastAsia"/>
                <w:sz w:val="21"/>
                <w:szCs w:val="21"/>
              </w:rPr>
              <w:t>，图形处理器</w:t>
            </w:r>
          </w:p>
        </w:tc>
      </w:tr>
      <w:tr w:rsidR="0095002F" w:rsidRPr="00CB5058" w14:paraId="2D9BC96E"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A57DEB2" w14:textId="0C43E39F" w:rsidR="0095002F" w:rsidRPr="00987503" w:rsidRDefault="00D47F3C" w:rsidP="00987503">
            <w:pPr>
              <w:spacing w:line="360" w:lineRule="auto"/>
              <w:jc w:val="center"/>
              <w:rPr>
                <w:rFonts w:ascii="Times New Roman" w:hAnsi="Times New Roman"/>
                <w:sz w:val="21"/>
                <w:szCs w:val="21"/>
              </w:rPr>
            </w:pPr>
            <w:r w:rsidRPr="00987503">
              <w:rPr>
                <w:rFonts w:ascii="Times New Roman" w:hAnsi="Times New Roman"/>
                <w:sz w:val="21"/>
                <w:szCs w:val="21"/>
              </w:rPr>
              <w:t>6</w:t>
            </w:r>
          </w:p>
        </w:tc>
        <w:tc>
          <w:tcPr>
            <w:tcW w:w="1417" w:type="dxa"/>
          </w:tcPr>
          <w:p w14:paraId="18075976" w14:textId="3B0D79D5"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DNNs</w:t>
            </w:r>
          </w:p>
        </w:tc>
        <w:tc>
          <w:tcPr>
            <w:tcW w:w="5891" w:type="dxa"/>
          </w:tcPr>
          <w:p w14:paraId="6CFFD503" w14:textId="632A60E4"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Deep Neural Networks,</w:t>
            </w:r>
            <w:r w:rsidRPr="00987503">
              <w:rPr>
                <w:rFonts w:ascii="Times New Roman" w:hAnsi="Times New Roman" w:hint="eastAsia"/>
                <w:sz w:val="21"/>
                <w:szCs w:val="21"/>
              </w:rPr>
              <w:t>深度神经网络</w:t>
            </w:r>
          </w:p>
        </w:tc>
      </w:tr>
      <w:tr w:rsidR="0095002F" w:rsidRPr="00CB5058" w14:paraId="49044B04"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0B5570D5" w14:textId="7EB3EE10" w:rsidR="0095002F" w:rsidRPr="00987503" w:rsidRDefault="00D47F3C" w:rsidP="00987503">
            <w:pPr>
              <w:spacing w:line="360" w:lineRule="auto"/>
              <w:jc w:val="center"/>
              <w:rPr>
                <w:rFonts w:ascii="Times New Roman" w:hAnsi="Times New Roman"/>
                <w:sz w:val="21"/>
                <w:szCs w:val="21"/>
              </w:rPr>
            </w:pPr>
            <w:r w:rsidRPr="00987503">
              <w:rPr>
                <w:rFonts w:ascii="Times New Roman" w:hAnsi="Times New Roman"/>
                <w:sz w:val="21"/>
                <w:szCs w:val="21"/>
              </w:rPr>
              <w:t>7</w:t>
            </w:r>
          </w:p>
        </w:tc>
        <w:tc>
          <w:tcPr>
            <w:tcW w:w="1417" w:type="dxa"/>
          </w:tcPr>
          <w:p w14:paraId="67D65BBD" w14:textId="2C9BDDEB"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CUDA</w:t>
            </w:r>
          </w:p>
        </w:tc>
        <w:tc>
          <w:tcPr>
            <w:tcW w:w="5891" w:type="dxa"/>
          </w:tcPr>
          <w:p w14:paraId="258A62FD" w14:textId="67E25329"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Compute Unified Device Architecture</w:t>
            </w:r>
            <w:r w:rsidRPr="00987503">
              <w:rPr>
                <w:rFonts w:ascii="Times New Roman" w:hAnsi="Times New Roman" w:hint="eastAsia"/>
                <w:sz w:val="21"/>
                <w:szCs w:val="21"/>
              </w:rPr>
              <w:t>，统一计算设备架构</w:t>
            </w:r>
          </w:p>
        </w:tc>
      </w:tr>
    </w:tbl>
    <w:p w14:paraId="50FC6A75" w14:textId="27F7DEBD" w:rsidR="00CF4D97" w:rsidRPr="00987503" w:rsidRDefault="00CF4D97" w:rsidP="00CF4D97">
      <w:pPr>
        <w:pStyle w:val="1"/>
        <w:rPr>
          <w:rFonts w:ascii="Times New Roman" w:hAnsi="Times New Roman"/>
        </w:rPr>
      </w:pPr>
      <w:bookmarkStart w:id="283" w:name="_Toc37923777"/>
      <w:r w:rsidRPr="00987503">
        <w:rPr>
          <w:rFonts w:ascii="Times New Roman" w:hAnsi="Times New Roman"/>
        </w:rPr>
        <w:lastRenderedPageBreak/>
        <w:t xml:space="preserve">2. </w:t>
      </w:r>
      <w:r w:rsidR="004030C4" w:rsidRPr="00987503">
        <w:rPr>
          <w:rFonts w:ascii="Times New Roman" w:hAnsi="Times New Roman" w:hint="eastAsia"/>
        </w:rPr>
        <w:t>软件总体</w:t>
      </w:r>
      <w:r w:rsidRPr="00987503">
        <w:rPr>
          <w:rFonts w:ascii="Times New Roman" w:hAnsi="Times New Roman" w:hint="eastAsia"/>
        </w:rPr>
        <w:t>概述</w:t>
      </w:r>
      <w:bookmarkEnd w:id="283"/>
    </w:p>
    <w:p w14:paraId="500221D1" w14:textId="0CB6102A" w:rsidR="005861A1" w:rsidRPr="00987503" w:rsidRDefault="005861A1" w:rsidP="005861A1">
      <w:pPr>
        <w:pStyle w:val="2"/>
        <w:rPr>
          <w:rFonts w:ascii="Times New Roman" w:hAnsi="Times New Roman"/>
        </w:rPr>
      </w:pPr>
      <w:bookmarkStart w:id="284" w:name="_Toc37923778"/>
      <w:r w:rsidRPr="00987503">
        <w:rPr>
          <w:rFonts w:ascii="Times New Roman" w:hAnsi="Times New Roman"/>
        </w:rPr>
        <w:t>2.</w:t>
      </w:r>
      <w:r w:rsidR="00837244" w:rsidRPr="00987503">
        <w:rPr>
          <w:rFonts w:ascii="Times New Roman" w:hAnsi="Times New Roman"/>
        </w:rPr>
        <w:t>1</w:t>
      </w:r>
      <w:r w:rsidRPr="00987503">
        <w:rPr>
          <w:rFonts w:ascii="Times New Roman" w:hAnsi="Times New Roman"/>
        </w:rPr>
        <w:t xml:space="preserve"> </w:t>
      </w:r>
      <w:r w:rsidR="00F543AE" w:rsidRPr="00987503">
        <w:rPr>
          <w:rFonts w:ascii="Times New Roman" w:hAnsi="Times New Roman" w:hint="eastAsia"/>
        </w:rPr>
        <w:t>软件</w:t>
      </w:r>
      <w:r w:rsidR="00883AA9" w:rsidRPr="00987503">
        <w:rPr>
          <w:rFonts w:ascii="Times New Roman" w:hAnsi="Times New Roman" w:hint="eastAsia"/>
        </w:rPr>
        <w:t>描述</w:t>
      </w:r>
      <w:bookmarkEnd w:id="284"/>
    </w:p>
    <w:p w14:paraId="140B2B1F" w14:textId="58880E3A" w:rsidR="00883AA9" w:rsidRPr="00987503" w:rsidRDefault="00883AA9" w:rsidP="00883AA9">
      <w:pPr>
        <w:pStyle w:val="3"/>
        <w:rPr>
          <w:rFonts w:ascii="Times New Roman" w:hAnsi="Times New Roman"/>
        </w:rPr>
      </w:pPr>
      <w:bookmarkStart w:id="285" w:name="_Toc37923779"/>
      <w:r w:rsidRPr="00987503">
        <w:rPr>
          <w:rFonts w:ascii="Times New Roman" w:hAnsi="Times New Roman"/>
        </w:rPr>
        <w:t>2.</w:t>
      </w:r>
      <w:r w:rsidR="00837244" w:rsidRPr="00987503">
        <w:rPr>
          <w:rFonts w:ascii="Times New Roman" w:hAnsi="Times New Roman"/>
        </w:rPr>
        <w:t>1</w:t>
      </w:r>
      <w:r w:rsidRPr="00987503">
        <w:rPr>
          <w:rFonts w:ascii="Times New Roman" w:hAnsi="Times New Roman"/>
        </w:rPr>
        <w:t xml:space="preserve">.1 </w:t>
      </w:r>
      <w:r w:rsidRPr="00987503">
        <w:rPr>
          <w:rFonts w:ascii="Times New Roman" w:hAnsi="Times New Roman" w:hint="eastAsia"/>
        </w:rPr>
        <w:t>软件属性</w:t>
      </w:r>
      <w:bookmarkEnd w:id="285"/>
    </w:p>
    <w:p w14:paraId="57EE2094" w14:textId="46FE7620" w:rsidR="00AA6D60" w:rsidRPr="00987503" w:rsidRDefault="00AA6D60" w:rsidP="00987503">
      <w:pPr>
        <w:spacing w:line="360" w:lineRule="auto"/>
        <w:jc w:val="both"/>
        <w:rPr>
          <w:rFonts w:ascii="Times New Roman" w:hAnsi="Times New Roman"/>
        </w:rPr>
      </w:pPr>
      <w:r w:rsidRPr="00987503">
        <w:rPr>
          <w:rFonts w:ascii="Times New Roman" w:hAnsi="Times New Roman"/>
          <w:color w:val="FF0000"/>
        </w:rPr>
        <w:tab/>
      </w:r>
      <w:r w:rsidRPr="00987503">
        <w:rPr>
          <w:rFonts w:ascii="Times New Roman" w:hAnsi="Times New Roman"/>
        </w:rPr>
        <w:t>API</w:t>
      </w:r>
      <w:r w:rsidRPr="00987503">
        <w:rPr>
          <w:rFonts w:ascii="Times New Roman" w:hAnsi="Times New Roman"/>
        </w:rPr>
        <w:t>是</w:t>
      </w:r>
      <w:r w:rsidR="00737D14" w:rsidRPr="00987503">
        <w:rPr>
          <w:rFonts w:ascii="Times New Roman" w:hAnsi="Times New Roman" w:hint="eastAsia"/>
        </w:rPr>
        <w:t>指</w:t>
      </w:r>
      <w:r w:rsidRPr="00987503">
        <w:rPr>
          <w:rFonts w:ascii="Times New Roman" w:hAnsi="Times New Roman"/>
        </w:rPr>
        <w:t>一些预先定义的函数，或指软件系统不同组成部分衔接的约定。目的是提供应用程序与开发人员基于某软件或硬件得以访问一组例程的能力，而又无需访问</w:t>
      </w:r>
      <w:r w:rsidR="00737D14" w:rsidRPr="00987503">
        <w:rPr>
          <w:rFonts w:ascii="Times New Roman" w:hAnsi="Times New Roman" w:hint="eastAsia"/>
        </w:rPr>
        <w:t>源</w:t>
      </w:r>
      <w:r w:rsidRPr="00987503">
        <w:rPr>
          <w:rFonts w:ascii="Times New Roman" w:hAnsi="Times New Roman"/>
        </w:rPr>
        <w:t>码，或理解内部工作机制的细节。这使得使用者可以充分利用到前人所做出的成果，不必再将已有的工作重复做一遍。</w:t>
      </w:r>
    </w:p>
    <w:p w14:paraId="58E644B8" w14:textId="31FBBF9A" w:rsidR="00883AA9" w:rsidRPr="00987503" w:rsidRDefault="00AA6D60"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rPr>
        <w:t>本平台在基于</w:t>
      </w:r>
      <w:r w:rsidRPr="00987503">
        <w:rPr>
          <w:rFonts w:ascii="Times New Roman" w:hAnsi="Times New Roman"/>
        </w:rPr>
        <w:t>PyTorch</w:t>
      </w:r>
      <w:r w:rsidRPr="00987503">
        <w:rPr>
          <w:rFonts w:ascii="Times New Roman" w:hAnsi="Times New Roman"/>
        </w:rPr>
        <w:t>框架的情况下将一些深度学习领域的经典或优秀算法封装成了</w:t>
      </w:r>
      <w:r w:rsidRPr="00987503">
        <w:rPr>
          <w:rFonts w:ascii="Times New Roman" w:hAnsi="Times New Roman"/>
        </w:rPr>
        <w:t>API</w:t>
      </w:r>
      <w:r w:rsidRPr="00987503">
        <w:rPr>
          <w:rFonts w:ascii="Times New Roman" w:hAnsi="Times New Roman"/>
        </w:rPr>
        <w:t>，以便使用者可以简单的调用这些已有的算法或工作。它对于学生、科研人员、教师、企业员工等工作群体具有较高的使用价值，可以提高深度学习实验的效率，有助于推动研究和工程项目的开展进行。</w:t>
      </w:r>
    </w:p>
    <w:p w14:paraId="59ACF3B0" w14:textId="140FB38B" w:rsidR="00883AA9" w:rsidRPr="00987503" w:rsidRDefault="00883AA9" w:rsidP="00883AA9">
      <w:pPr>
        <w:pStyle w:val="3"/>
        <w:rPr>
          <w:rFonts w:ascii="Times New Roman" w:hAnsi="Times New Roman"/>
        </w:rPr>
      </w:pPr>
      <w:bookmarkStart w:id="286" w:name="_Toc37923780"/>
      <w:r w:rsidRPr="00987503">
        <w:rPr>
          <w:rFonts w:ascii="Times New Roman" w:hAnsi="Times New Roman"/>
        </w:rPr>
        <w:t>2.</w:t>
      </w:r>
      <w:r w:rsidR="00837244" w:rsidRPr="00987503">
        <w:rPr>
          <w:rFonts w:ascii="Times New Roman" w:hAnsi="Times New Roman"/>
        </w:rPr>
        <w:t>1</w:t>
      </w:r>
      <w:r w:rsidRPr="00987503">
        <w:rPr>
          <w:rFonts w:ascii="Times New Roman" w:hAnsi="Times New Roman"/>
        </w:rPr>
        <w:t xml:space="preserve">.2 </w:t>
      </w:r>
      <w:r w:rsidRPr="00987503">
        <w:rPr>
          <w:rFonts w:ascii="Times New Roman" w:hAnsi="Times New Roman" w:hint="eastAsia"/>
        </w:rPr>
        <w:t>开发背景</w:t>
      </w:r>
      <w:bookmarkEnd w:id="286"/>
    </w:p>
    <w:p w14:paraId="7D48F44A" w14:textId="2D57E344" w:rsidR="00AA6D60" w:rsidRPr="00987503" w:rsidRDefault="00AA6D60" w:rsidP="00987503">
      <w:pPr>
        <w:spacing w:line="360" w:lineRule="auto"/>
        <w:jc w:val="both"/>
        <w:rPr>
          <w:rFonts w:ascii="Times New Roman" w:hAnsi="Times New Roman"/>
        </w:rPr>
      </w:pPr>
      <w:r w:rsidRPr="00987503">
        <w:rPr>
          <w:rFonts w:ascii="Times New Roman" w:hAnsi="Times New Roman"/>
        </w:rPr>
        <w:tab/>
        <w:t>PyTorch</w:t>
      </w:r>
      <w:r w:rsidRPr="00987503">
        <w:rPr>
          <w:rFonts w:ascii="Times New Roman" w:hAnsi="Times New Roman" w:hint="eastAsia"/>
        </w:rPr>
        <w:t>是</w:t>
      </w:r>
      <w:r w:rsidRPr="00987503">
        <w:rPr>
          <w:rFonts w:ascii="Times New Roman" w:hAnsi="Times New Roman"/>
        </w:rPr>
        <w:t>Torch</w:t>
      </w:r>
      <w:r w:rsidRPr="00987503">
        <w:rPr>
          <w:rFonts w:ascii="Times New Roman" w:hAnsi="Times New Roman" w:hint="eastAsia"/>
        </w:rPr>
        <w:t>的</w:t>
      </w:r>
      <w:r w:rsidR="00633F30">
        <w:rPr>
          <w:rFonts w:ascii="Times New Roman" w:hAnsi="Times New Roman"/>
        </w:rPr>
        <w:t>Python</w:t>
      </w:r>
      <w:r w:rsidRPr="00987503">
        <w:rPr>
          <w:rFonts w:ascii="Times New Roman" w:hAnsi="Times New Roman" w:hint="eastAsia"/>
        </w:rPr>
        <w:t>版本，是由</w:t>
      </w:r>
      <w:r w:rsidRPr="00987503">
        <w:rPr>
          <w:rFonts w:ascii="Times New Roman" w:hAnsi="Times New Roman"/>
        </w:rPr>
        <w:t>Facebook</w:t>
      </w:r>
      <w:r w:rsidRPr="00987503">
        <w:rPr>
          <w:rFonts w:ascii="Times New Roman" w:hAnsi="Times New Roman" w:hint="eastAsia"/>
        </w:rPr>
        <w:t>开源的神经网络框架，专门针对</w:t>
      </w:r>
      <w:r w:rsidRPr="00987503">
        <w:rPr>
          <w:rFonts w:ascii="Times New Roman" w:hAnsi="Times New Roman"/>
        </w:rPr>
        <w:t xml:space="preserve"> GPU </w:t>
      </w:r>
      <w:r w:rsidRPr="00987503">
        <w:rPr>
          <w:rFonts w:ascii="Times New Roman" w:hAnsi="Times New Roman" w:hint="eastAsia"/>
        </w:rPr>
        <w:t>加速的深度神经网络（</w:t>
      </w:r>
      <w:r w:rsidRPr="00987503">
        <w:rPr>
          <w:rFonts w:ascii="Times New Roman" w:hAnsi="Times New Roman"/>
        </w:rPr>
        <w:t>DNNs</w:t>
      </w:r>
      <w:r w:rsidRPr="00987503">
        <w:rPr>
          <w:rFonts w:ascii="Times New Roman" w:hAnsi="Times New Roman" w:hint="eastAsia"/>
        </w:rPr>
        <w:t>）编程。本平台基于</w:t>
      </w:r>
      <w:r w:rsidRPr="00987503">
        <w:rPr>
          <w:rFonts w:ascii="Times New Roman" w:hAnsi="Times New Roman"/>
        </w:rPr>
        <w:t>PyTorch</w:t>
      </w:r>
      <w:r w:rsidRPr="00987503">
        <w:rPr>
          <w:rFonts w:ascii="Times New Roman" w:hAnsi="Times New Roman" w:hint="eastAsia"/>
        </w:rPr>
        <w:t>框架进行算法开发。</w:t>
      </w:r>
    </w:p>
    <w:p w14:paraId="72D0B8AF" w14:textId="3DED36B2" w:rsidR="00AA6D60" w:rsidRPr="00987503" w:rsidRDefault="00AA6D60" w:rsidP="00987503">
      <w:pPr>
        <w:pStyle w:val="af1"/>
        <w:numPr>
          <w:ilvl w:val="0"/>
          <w:numId w:val="10"/>
        </w:numPr>
        <w:spacing w:line="360" w:lineRule="auto"/>
        <w:ind w:firstLineChars="0"/>
        <w:rPr>
          <w:rFonts w:ascii="Times New Roman" w:hAnsi="Times New Roman"/>
        </w:rPr>
      </w:pPr>
      <w:r w:rsidRPr="00987503">
        <w:rPr>
          <w:rFonts w:ascii="Times New Roman" w:hAnsi="Times New Roman" w:hint="eastAsia"/>
        </w:rPr>
        <w:t>开发目的：帮助科研人员提高深度学习实验效率</w:t>
      </w:r>
      <w:r w:rsidR="00451D99">
        <w:rPr>
          <w:rFonts w:ascii="Times New Roman" w:hAnsi="Times New Roman" w:hint="eastAsia"/>
        </w:rPr>
        <w:t>。</w:t>
      </w:r>
    </w:p>
    <w:p w14:paraId="4C4A10E1" w14:textId="369D4E4A" w:rsidR="00AA6D60" w:rsidRPr="00E03A83" w:rsidRDefault="00AA6D60">
      <w:pPr>
        <w:pStyle w:val="af1"/>
        <w:numPr>
          <w:ilvl w:val="0"/>
          <w:numId w:val="10"/>
        </w:numPr>
        <w:spacing w:line="276" w:lineRule="auto"/>
        <w:ind w:firstLineChars="0"/>
      </w:pPr>
      <w:r w:rsidRPr="00987503">
        <w:rPr>
          <w:rFonts w:ascii="Times New Roman" w:hAnsi="Times New Roman" w:hint="eastAsia"/>
        </w:rPr>
        <w:t>应用目标：</w:t>
      </w:r>
      <w:r w:rsidR="00E03A83">
        <w:rPr>
          <w:rFonts w:hint="eastAsia"/>
        </w:rPr>
        <w:t>通过封装的</w:t>
      </w:r>
      <w:r w:rsidR="00E03A83">
        <w:rPr>
          <w:rFonts w:hint="eastAsia"/>
        </w:rPr>
        <w:t>A</w:t>
      </w:r>
      <w:r w:rsidR="00E03A83">
        <w:t>PI</w:t>
      </w:r>
      <w:r w:rsidR="00E03A83">
        <w:rPr>
          <w:rFonts w:hint="eastAsia"/>
        </w:rPr>
        <w:t>提高已有代码的复用性，以提高深度学习实验效率。</w:t>
      </w:r>
    </w:p>
    <w:p w14:paraId="5EE2E030" w14:textId="109732CC" w:rsidR="00883AA9" w:rsidRPr="00987503" w:rsidRDefault="00AA6D60" w:rsidP="00987503">
      <w:pPr>
        <w:pStyle w:val="af1"/>
        <w:numPr>
          <w:ilvl w:val="0"/>
          <w:numId w:val="10"/>
        </w:numPr>
        <w:spacing w:line="360" w:lineRule="auto"/>
        <w:ind w:firstLineChars="0"/>
        <w:rPr>
          <w:rFonts w:ascii="Times New Roman" w:hAnsi="Times New Roman"/>
        </w:rPr>
      </w:pPr>
      <w:r w:rsidRPr="00987503">
        <w:rPr>
          <w:rFonts w:ascii="Times New Roman" w:hAnsi="Times New Roman" w:hint="eastAsia"/>
        </w:rPr>
        <w:t>使用范围：</w:t>
      </w:r>
      <w:ins w:id="287" w:author="崇智 张" w:date="2020-04-15T19:59:00Z">
        <w:r w:rsidR="00261CDF">
          <w:rPr>
            <w:rFonts w:ascii="Times New Roman" w:hAnsi="Times New Roman" w:hint="eastAsia"/>
          </w:rPr>
          <w:t>高校及企业相关领域</w:t>
        </w:r>
      </w:ins>
      <w:r w:rsidRPr="00987503">
        <w:rPr>
          <w:rFonts w:ascii="Times New Roman" w:hAnsi="Times New Roman" w:hint="eastAsia"/>
        </w:rPr>
        <w:t>科研人员</w:t>
      </w:r>
      <w:ins w:id="288" w:author="崇智 张" w:date="2020-04-15T19:59:00Z">
        <w:r w:rsidR="00261CDF">
          <w:rPr>
            <w:rFonts w:ascii="Times New Roman" w:hAnsi="Times New Roman" w:hint="eastAsia"/>
          </w:rPr>
          <w:t>，</w:t>
        </w:r>
      </w:ins>
      <w:del w:id="289" w:author="崇智 张" w:date="2020-04-15T19:59:00Z">
        <w:r w:rsidRPr="00987503" w:rsidDel="00261CDF">
          <w:rPr>
            <w:rFonts w:ascii="Times New Roman" w:hAnsi="Times New Roman" w:hint="eastAsia"/>
          </w:rPr>
          <w:delText>、</w:delText>
        </w:r>
      </w:del>
      <w:ins w:id="290" w:author="崇智 张" w:date="2020-04-15T19:59:00Z">
        <w:r w:rsidR="00261CDF">
          <w:rPr>
            <w:rFonts w:ascii="Times New Roman" w:hAnsi="Times New Roman" w:hint="eastAsia"/>
          </w:rPr>
          <w:t>具体包括高校</w:t>
        </w:r>
      </w:ins>
      <w:r w:rsidRPr="00987503">
        <w:rPr>
          <w:rFonts w:ascii="Times New Roman" w:hAnsi="Times New Roman" w:hint="eastAsia"/>
        </w:rPr>
        <w:t>教师</w:t>
      </w:r>
      <w:del w:id="291" w:author="崇智 张" w:date="2020-04-15T20:00:00Z">
        <w:r w:rsidRPr="00987503" w:rsidDel="00261CDF">
          <w:rPr>
            <w:rFonts w:ascii="Times New Roman" w:hAnsi="Times New Roman" w:hint="eastAsia"/>
          </w:rPr>
          <w:delText>、</w:delText>
        </w:r>
      </w:del>
      <w:ins w:id="292" w:author="崇智 张" w:date="2020-04-15T20:00:00Z">
        <w:r w:rsidR="00261CDF">
          <w:rPr>
            <w:rFonts w:ascii="Times New Roman" w:hAnsi="Times New Roman" w:hint="eastAsia"/>
          </w:rPr>
          <w:t>和</w:t>
        </w:r>
      </w:ins>
      <w:r w:rsidRPr="00987503">
        <w:rPr>
          <w:rFonts w:ascii="Times New Roman" w:hAnsi="Times New Roman" w:hint="eastAsia"/>
        </w:rPr>
        <w:t>学生</w:t>
      </w:r>
      <w:ins w:id="293" w:author="崇智 张" w:date="2020-04-15T20:00:00Z">
        <w:r w:rsidR="00261CDF">
          <w:rPr>
            <w:rFonts w:ascii="Times New Roman" w:hAnsi="Times New Roman" w:hint="eastAsia"/>
          </w:rPr>
          <w:t>以及</w:t>
        </w:r>
      </w:ins>
      <w:del w:id="294" w:author="崇智 张" w:date="2020-04-15T20:00:00Z">
        <w:r w:rsidRPr="00987503" w:rsidDel="00261CDF">
          <w:rPr>
            <w:rFonts w:ascii="Times New Roman" w:hAnsi="Times New Roman" w:hint="eastAsia"/>
          </w:rPr>
          <w:delText>、</w:delText>
        </w:r>
      </w:del>
      <w:ins w:id="295" w:author="崇智 张" w:date="2020-04-15T20:00:00Z">
        <w:r w:rsidR="00261CDF">
          <w:rPr>
            <w:rFonts w:ascii="Times New Roman" w:hAnsi="Times New Roman" w:hint="eastAsia"/>
          </w:rPr>
          <w:t>企业研究员和算法工程师</w:t>
        </w:r>
      </w:ins>
      <w:del w:id="296" w:author="崇智 张" w:date="2020-04-15T20:00:00Z">
        <w:r w:rsidRPr="00987503" w:rsidDel="00261CDF">
          <w:rPr>
            <w:rFonts w:ascii="Times New Roman" w:hAnsi="Times New Roman" w:hint="eastAsia"/>
          </w:rPr>
          <w:delText>程序员</w:delText>
        </w:r>
      </w:del>
      <w:r w:rsidRPr="00987503">
        <w:rPr>
          <w:rFonts w:ascii="Times New Roman" w:hAnsi="Times New Roman" w:hint="eastAsia"/>
        </w:rPr>
        <w:t>等</w:t>
      </w:r>
      <w:del w:id="297" w:author="崇智 张" w:date="2020-04-15T20:00:00Z">
        <w:r w:rsidRPr="00987503" w:rsidDel="00261CDF">
          <w:rPr>
            <w:rFonts w:ascii="Times New Roman" w:hAnsi="Times New Roman" w:hint="eastAsia"/>
          </w:rPr>
          <w:delText>编程</w:delText>
        </w:r>
      </w:del>
      <w:r w:rsidRPr="00987503">
        <w:rPr>
          <w:rFonts w:ascii="Times New Roman" w:hAnsi="Times New Roman" w:hint="eastAsia"/>
        </w:rPr>
        <w:t>人员</w:t>
      </w:r>
      <w:r w:rsidR="00451D99">
        <w:rPr>
          <w:rFonts w:ascii="Times New Roman" w:hAnsi="Times New Roman" w:hint="eastAsia"/>
        </w:rPr>
        <w:t>。</w:t>
      </w:r>
    </w:p>
    <w:p w14:paraId="67F96798" w14:textId="0EC02120" w:rsidR="00883AA9" w:rsidRPr="00987503" w:rsidRDefault="00883AA9" w:rsidP="00883AA9">
      <w:pPr>
        <w:pStyle w:val="3"/>
        <w:rPr>
          <w:rFonts w:ascii="Times New Roman" w:hAnsi="Times New Roman"/>
        </w:rPr>
      </w:pPr>
      <w:bookmarkStart w:id="298" w:name="_Toc37923781"/>
      <w:r w:rsidRPr="00987503">
        <w:rPr>
          <w:rFonts w:ascii="Times New Roman" w:hAnsi="Times New Roman"/>
        </w:rPr>
        <w:lastRenderedPageBreak/>
        <w:t>2.</w:t>
      </w:r>
      <w:r w:rsidR="00837244" w:rsidRPr="00987503">
        <w:rPr>
          <w:rFonts w:ascii="Times New Roman" w:hAnsi="Times New Roman"/>
        </w:rPr>
        <w:t>1</w:t>
      </w:r>
      <w:r w:rsidRPr="00987503">
        <w:rPr>
          <w:rFonts w:ascii="Times New Roman" w:hAnsi="Times New Roman"/>
        </w:rPr>
        <w:t xml:space="preserve">.3 </w:t>
      </w:r>
      <w:r w:rsidRPr="00987503">
        <w:rPr>
          <w:rFonts w:ascii="Times New Roman" w:hAnsi="Times New Roman" w:hint="eastAsia"/>
        </w:rPr>
        <w:t>软件功能</w:t>
      </w:r>
      <w:bookmarkEnd w:id="298"/>
    </w:p>
    <w:p w14:paraId="3712CECA" w14:textId="1B64FD3A" w:rsidR="00F543AE" w:rsidRPr="00987503" w:rsidRDefault="002958E7" w:rsidP="002958E7">
      <w:pPr>
        <w:jc w:val="center"/>
        <w:rPr>
          <w:rFonts w:ascii="Times New Roman" w:hAnsi="Times New Roman"/>
        </w:rPr>
      </w:pPr>
      <w:r w:rsidRPr="00987503">
        <w:rPr>
          <w:rFonts w:ascii="Times New Roman" w:hAnsi="Times New Roman"/>
          <w:noProof/>
        </w:rPr>
        <w:drawing>
          <wp:inline distT="0" distB="0" distL="0" distR="0" wp14:anchorId="7D25CB45" wp14:editId="19C0FADF">
            <wp:extent cx="5274310" cy="24168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16810"/>
                    </a:xfrm>
                    <a:prstGeom prst="rect">
                      <a:avLst/>
                    </a:prstGeom>
                    <a:noFill/>
                    <a:ln>
                      <a:noFill/>
                    </a:ln>
                  </pic:spPr>
                </pic:pic>
              </a:graphicData>
            </a:graphic>
          </wp:inline>
        </w:drawing>
      </w:r>
    </w:p>
    <w:p w14:paraId="0C53671A" w14:textId="6AE0BCEC" w:rsidR="002958E7" w:rsidRPr="00987503" w:rsidRDefault="002958E7" w:rsidP="00987503">
      <w:pPr>
        <w:spacing w:line="360" w:lineRule="auto"/>
        <w:jc w:val="center"/>
        <w:rPr>
          <w:rFonts w:ascii="Times New Roman" w:hAnsi="Times New Roman"/>
          <w:b/>
          <w:bCs/>
          <w:sz w:val="21"/>
          <w:szCs w:val="21"/>
        </w:rPr>
      </w:pPr>
      <w:r w:rsidRPr="00987503">
        <w:rPr>
          <w:rFonts w:ascii="Times New Roman" w:hAnsi="Times New Roman" w:hint="eastAsia"/>
          <w:b/>
          <w:bCs/>
          <w:sz w:val="21"/>
          <w:szCs w:val="21"/>
        </w:rPr>
        <w:t>图</w:t>
      </w:r>
      <w:r w:rsidRPr="00987503">
        <w:rPr>
          <w:rFonts w:ascii="Times New Roman" w:hAnsi="Times New Roman"/>
          <w:b/>
          <w:bCs/>
          <w:sz w:val="21"/>
          <w:szCs w:val="21"/>
        </w:rPr>
        <w:t xml:space="preserve">2.1 </w:t>
      </w:r>
      <w:r w:rsidR="00051935" w:rsidRPr="00987503">
        <w:rPr>
          <w:rFonts w:ascii="Times New Roman" w:hAnsi="Times New Roman" w:hint="eastAsia"/>
          <w:b/>
          <w:bCs/>
          <w:sz w:val="21"/>
          <w:szCs w:val="21"/>
        </w:rPr>
        <w:t>系统</w:t>
      </w:r>
      <w:r w:rsidR="00E84D38" w:rsidRPr="00987503">
        <w:rPr>
          <w:rFonts w:ascii="Times New Roman" w:hAnsi="Times New Roman" w:hint="eastAsia"/>
          <w:b/>
          <w:bCs/>
          <w:sz w:val="21"/>
          <w:szCs w:val="21"/>
        </w:rPr>
        <w:t>架构</w:t>
      </w:r>
      <w:r w:rsidRPr="00987503">
        <w:rPr>
          <w:rFonts w:ascii="Times New Roman" w:hAnsi="Times New Roman" w:hint="eastAsia"/>
          <w:b/>
          <w:bCs/>
          <w:sz w:val="21"/>
          <w:szCs w:val="21"/>
        </w:rPr>
        <w:t>图</w:t>
      </w:r>
    </w:p>
    <w:p w14:paraId="60974FC9" w14:textId="4DD5AF78" w:rsidR="00F543AE" w:rsidRPr="00987503" w:rsidRDefault="002958E7" w:rsidP="00987503">
      <w:pPr>
        <w:spacing w:line="360" w:lineRule="auto"/>
        <w:jc w:val="both"/>
        <w:rPr>
          <w:rFonts w:ascii="Times New Roman" w:hAnsi="Times New Roman"/>
        </w:rPr>
      </w:pPr>
      <w:r w:rsidRPr="00987503">
        <w:rPr>
          <w:rFonts w:ascii="Times New Roman" w:hAnsi="Times New Roman"/>
          <w:noProof/>
        </w:rPr>
        <w:tab/>
      </w:r>
      <w:r w:rsidRPr="00987503">
        <w:rPr>
          <w:rFonts w:ascii="Times New Roman" w:hAnsi="Times New Roman" w:hint="eastAsia"/>
        </w:rPr>
        <w:t>本平台主要包含了多个子模块，分别对应</w:t>
      </w:r>
      <w:commentRangeStart w:id="299"/>
      <w:ins w:id="300" w:author="wuxs97@163.com" w:date="2020-04-16T21:13:00Z">
        <w:r w:rsidR="002F5563">
          <w:rPr>
            <w:rFonts w:ascii="Times New Roman" w:hAnsi="Times New Roman" w:hint="eastAsia"/>
          </w:rPr>
          <w:t>五</w:t>
        </w:r>
      </w:ins>
      <w:del w:id="301" w:author="wuxs97@163.com" w:date="2020-04-16T21:13:00Z">
        <w:r w:rsidRPr="00987503" w:rsidDel="002F5563">
          <w:rPr>
            <w:rFonts w:ascii="Times New Roman" w:hAnsi="Times New Roman" w:hint="eastAsia"/>
          </w:rPr>
          <w:delText>四</w:delText>
        </w:r>
      </w:del>
      <w:commentRangeEnd w:id="299"/>
      <w:r w:rsidR="002F5563">
        <w:rPr>
          <w:rStyle w:val="af5"/>
        </w:rPr>
        <w:commentReference w:id="299"/>
      </w:r>
      <w:r w:rsidRPr="00987503">
        <w:rPr>
          <w:rFonts w:ascii="Times New Roman" w:hAnsi="Times New Roman" w:hint="eastAsia"/>
        </w:rPr>
        <w:t>个常用的深度学习领域。它们分别是对抗样本生成模块、模型量化模块、阅读理解模块、主动学习模块。</w:t>
      </w:r>
      <w:r w:rsidR="00E03A83" w:rsidRPr="002958E7">
        <w:rPr>
          <w:rFonts w:hint="eastAsia"/>
          <w:noProof/>
        </w:rPr>
        <w:t>我们</w:t>
      </w:r>
      <w:r w:rsidR="00E03A83">
        <w:rPr>
          <w:rFonts w:hint="eastAsia"/>
          <w:noProof/>
        </w:rPr>
        <w:t>为</w:t>
      </w:r>
      <w:r w:rsidR="00E03A83" w:rsidRPr="002958E7">
        <w:rPr>
          <w:rFonts w:hint="eastAsia"/>
          <w:noProof/>
        </w:rPr>
        <w:t>每一个子模块都提供了多种实用算法的API</w:t>
      </w:r>
      <w:r w:rsidRPr="00987503">
        <w:rPr>
          <w:rFonts w:ascii="Times New Roman" w:hAnsi="Times New Roman" w:hint="eastAsia"/>
        </w:rPr>
        <w:t>，通过调用相应的函数</w:t>
      </w:r>
      <w:r w:rsidR="00CA6942" w:rsidRPr="00987503">
        <w:rPr>
          <w:rFonts w:ascii="Times New Roman" w:hAnsi="Times New Roman" w:hint="eastAsia"/>
        </w:rPr>
        <w:t>以及输入</w:t>
      </w:r>
      <w:r w:rsidRPr="00987503">
        <w:rPr>
          <w:rFonts w:ascii="Times New Roman" w:hAnsi="Times New Roman" w:hint="eastAsia"/>
        </w:rPr>
        <w:t>参数，可以快速的实现对应的算法内容。对抗样本生成模块中提供了多种深度学习对抗攻防领域中的前沿算法，包括</w:t>
      </w:r>
      <w:r w:rsidRPr="00987503">
        <w:rPr>
          <w:rFonts w:ascii="Times New Roman" w:hAnsi="Times New Roman"/>
        </w:rPr>
        <w:t>FGSM</w:t>
      </w:r>
      <w:r w:rsidRPr="00987503">
        <w:rPr>
          <w:rFonts w:ascii="Times New Roman" w:hAnsi="Times New Roman" w:hint="eastAsia"/>
        </w:rPr>
        <w:t>、</w:t>
      </w:r>
      <w:r w:rsidRPr="00987503">
        <w:rPr>
          <w:rFonts w:ascii="Times New Roman" w:hAnsi="Times New Roman"/>
        </w:rPr>
        <w:t>PGD</w:t>
      </w:r>
      <w:r w:rsidRPr="00987503">
        <w:rPr>
          <w:rFonts w:ascii="Times New Roman" w:hAnsi="Times New Roman" w:hint="eastAsia"/>
        </w:rPr>
        <w:t>、</w:t>
      </w:r>
      <w:r w:rsidRPr="00987503">
        <w:rPr>
          <w:rFonts w:ascii="Times New Roman" w:hAnsi="Times New Roman"/>
        </w:rPr>
        <w:t>C&amp;W</w:t>
      </w:r>
      <w:r w:rsidRPr="00987503">
        <w:rPr>
          <w:rFonts w:ascii="Times New Roman" w:hAnsi="Times New Roman" w:hint="eastAsia"/>
        </w:rPr>
        <w:t>等。模型量化模块中提供了多种在线量化压缩算法，包括</w:t>
      </w:r>
      <w:r w:rsidRPr="00987503">
        <w:rPr>
          <w:rFonts w:ascii="Times New Roman" w:hAnsi="Times New Roman"/>
        </w:rPr>
        <w:t>IR-Net</w:t>
      </w:r>
      <w:r w:rsidRPr="00987503">
        <w:rPr>
          <w:rFonts w:ascii="Times New Roman" w:hAnsi="Times New Roman" w:hint="eastAsia"/>
        </w:rPr>
        <w:t>、</w:t>
      </w:r>
      <w:r w:rsidRPr="00987503">
        <w:rPr>
          <w:rFonts w:ascii="Times New Roman" w:hAnsi="Times New Roman"/>
        </w:rPr>
        <w:t>LQ-Nets</w:t>
      </w:r>
      <w:r w:rsidRPr="00987503">
        <w:rPr>
          <w:rFonts w:ascii="Times New Roman" w:hAnsi="Times New Roman" w:hint="eastAsia"/>
        </w:rPr>
        <w:t>、</w:t>
      </w:r>
      <w:r w:rsidRPr="00987503">
        <w:rPr>
          <w:rFonts w:ascii="Times New Roman" w:hAnsi="Times New Roman"/>
        </w:rPr>
        <w:t>BWN</w:t>
      </w:r>
      <w:r w:rsidRPr="00987503">
        <w:rPr>
          <w:rFonts w:ascii="Times New Roman" w:hAnsi="Times New Roman" w:hint="eastAsia"/>
        </w:rPr>
        <w:t>等。阅读理解模块中提供了多种自然语言文本问答算法，包括</w:t>
      </w:r>
      <w:r w:rsidRPr="00987503">
        <w:rPr>
          <w:rFonts w:ascii="Times New Roman" w:hAnsi="Times New Roman"/>
        </w:rPr>
        <w:t>VNET</w:t>
      </w:r>
      <w:r w:rsidRPr="00987503">
        <w:rPr>
          <w:rFonts w:ascii="Times New Roman" w:hAnsi="Times New Roman" w:hint="eastAsia"/>
        </w:rPr>
        <w:t>、</w:t>
      </w:r>
      <w:r w:rsidRPr="00987503">
        <w:rPr>
          <w:rFonts w:ascii="Times New Roman" w:hAnsi="Times New Roman"/>
        </w:rPr>
        <w:t>SNET</w:t>
      </w:r>
      <w:r w:rsidRPr="00987503">
        <w:rPr>
          <w:rFonts w:ascii="Times New Roman" w:hAnsi="Times New Roman" w:hint="eastAsia"/>
        </w:rPr>
        <w:t>、</w:t>
      </w:r>
      <w:r w:rsidRPr="00987503">
        <w:rPr>
          <w:rFonts w:ascii="Times New Roman" w:hAnsi="Times New Roman"/>
        </w:rPr>
        <w:t>BERT</w:t>
      </w:r>
      <w:r w:rsidRPr="00987503">
        <w:rPr>
          <w:rFonts w:ascii="Times New Roman" w:hAnsi="Times New Roman" w:hint="eastAsia"/>
        </w:rPr>
        <w:t>等。主动学习模块提供了多种主动学习方向的经典算法，包括</w:t>
      </w:r>
      <w:r w:rsidRPr="00987503">
        <w:rPr>
          <w:rFonts w:ascii="Times New Roman" w:hAnsi="Times New Roman"/>
        </w:rPr>
        <w:t>Uncertainty</w:t>
      </w:r>
      <w:r w:rsidRPr="00987503">
        <w:rPr>
          <w:rFonts w:ascii="Times New Roman" w:hAnsi="Times New Roman" w:hint="eastAsia"/>
        </w:rPr>
        <w:t>、</w:t>
      </w:r>
      <w:r w:rsidRPr="00987503">
        <w:rPr>
          <w:rFonts w:ascii="Times New Roman" w:hAnsi="Times New Roman"/>
        </w:rPr>
        <w:t>Coreset</w:t>
      </w:r>
      <w:r w:rsidRPr="00987503">
        <w:rPr>
          <w:rFonts w:ascii="Times New Roman" w:hAnsi="Times New Roman" w:hint="eastAsia"/>
        </w:rPr>
        <w:t>、</w:t>
      </w:r>
      <w:r w:rsidRPr="00987503">
        <w:rPr>
          <w:rFonts w:ascii="Times New Roman" w:hAnsi="Times New Roman"/>
        </w:rPr>
        <w:t>Bayesian</w:t>
      </w:r>
      <w:r w:rsidRPr="00987503">
        <w:rPr>
          <w:rFonts w:ascii="Times New Roman" w:hAnsi="Times New Roman" w:hint="eastAsia"/>
        </w:rPr>
        <w:t>等。</w:t>
      </w:r>
      <w:ins w:id="302" w:author="崇智 张" w:date="2020-04-15T20:14:00Z">
        <w:r w:rsidR="00580782">
          <w:rPr>
            <w:rFonts w:ascii="Times New Roman" w:hAnsi="Times New Roman" w:hint="eastAsia"/>
          </w:rPr>
          <w:t>系统的架构图如图</w:t>
        </w:r>
        <w:r w:rsidR="00580782">
          <w:rPr>
            <w:rFonts w:ascii="Times New Roman" w:hAnsi="Times New Roman" w:hint="eastAsia"/>
          </w:rPr>
          <w:t>2</w:t>
        </w:r>
        <w:r w:rsidR="00580782">
          <w:rPr>
            <w:rFonts w:ascii="Times New Roman" w:hAnsi="Times New Roman"/>
          </w:rPr>
          <w:t>.</w:t>
        </w:r>
        <w:r w:rsidR="00580782">
          <w:rPr>
            <w:rFonts w:ascii="Times New Roman" w:hAnsi="Times New Roman" w:hint="eastAsia"/>
          </w:rPr>
          <w:t>1</w:t>
        </w:r>
        <w:r w:rsidR="00580782">
          <w:rPr>
            <w:rFonts w:ascii="Times New Roman" w:hAnsi="Times New Roman" w:hint="eastAsia"/>
          </w:rPr>
          <w:t>所示。</w:t>
        </w:r>
      </w:ins>
    </w:p>
    <w:p w14:paraId="5DF77EEA" w14:textId="5FBED949" w:rsidR="00C4155F" w:rsidRPr="00987503" w:rsidRDefault="005861A1" w:rsidP="004030C4">
      <w:pPr>
        <w:pStyle w:val="2"/>
        <w:rPr>
          <w:rFonts w:ascii="Times New Roman" w:hAnsi="Times New Roman"/>
        </w:rPr>
      </w:pPr>
      <w:bookmarkStart w:id="303" w:name="_Toc37923782"/>
      <w:r w:rsidRPr="00987503">
        <w:rPr>
          <w:rFonts w:ascii="Times New Roman" w:hAnsi="Times New Roman"/>
        </w:rPr>
        <w:t>2.</w:t>
      </w:r>
      <w:r w:rsidR="00837244" w:rsidRPr="00987503">
        <w:rPr>
          <w:rFonts w:ascii="Times New Roman" w:hAnsi="Times New Roman"/>
        </w:rPr>
        <w:t>2</w:t>
      </w:r>
      <w:r w:rsidRPr="00987503">
        <w:rPr>
          <w:rFonts w:ascii="Times New Roman" w:hAnsi="Times New Roman"/>
        </w:rPr>
        <w:t xml:space="preserve"> </w:t>
      </w:r>
      <w:r w:rsidR="004030C4" w:rsidRPr="00987503">
        <w:rPr>
          <w:rFonts w:ascii="Times New Roman" w:hAnsi="Times New Roman" w:hint="eastAsia"/>
        </w:rPr>
        <w:t>假设与</w:t>
      </w:r>
      <w:r w:rsidRPr="00987503">
        <w:rPr>
          <w:rFonts w:ascii="Times New Roman" w:hAnsi="Times New Roman" w:hint="eastAsia"/>
        </w:rPr>
        <w:t>约束</w:t>
      </w:r>
      <w:bookmarkEnd w:id="303"/>
    </w:p>
    <w:p w14:paraId="37A29F82" w14:textId="5FDF02B6" w:rsidR="00A771EE" w:rsidRPr="00987503" w:rsidRDefault="00A771EE" w:rsidP="00987503">
      <w:pPr>
        <w:spacing w:line="360" w:lineRule="auto"/>
        <w:rPr>
          <w:rFonts w:ascii="Times New Roman" w:hAnsi="Times New Roman"/>
        </w:rPr>
      </w:pPr>
      <w:r w:rsidRPr="00987503">
        <w:rPr>
          <w:rFonts w:ascii="Times New Roman" w:hAnsi="Times New Roman"/>
        </w:rPr>
        <w:tab/>
      </w:r>
      <w:r w:rsidRPr="00987503">
        <w:rPr>
          <w:rFonts w:ascii="Times New Roman" w:hAnsi="Times New Roman"/>
        </w:rPr>
        <w:t>为了保证平台的正常运行或发布，对其运行环境和过程做如下假设和约束：</w:t>
      </w:r>
    </w:p>
    <w:p w14:paraId="0CC66FE9" w14:textId="2594F974" w:rsidR="00A771EE" w:rsidRPr="00451D99" w:rsidRDefault="00A771EE" w:rsidP="00987503">
      <w:pPr>
        <w:pStyle w:val="af1"/>
        <w:numPr>
          <w:ilvl w:val="0"/>
          <w:numId w:val="8"/>
        </w:numPr>
        <w:spacing w:line="360" w:lineRule="auto"/>
        <w:ind w:firstLineChars="0"/>
        <w:rPr>
          <w:rFonts w:ascii="Times New Roman" w:hAnsi="Times New Roman" w:cs="Times New Roman"/>
        </w:rPr>
      </w:pPr>
      <w:r w:rsidRPr="00CB5058">
        <w:rPr>
          <w:rFonts w:ascii="Times New Roman" w:hAnsi="Times New Roman" w:cs="Times New Roman"/>
        </w:rPr>
        <w:t>法律政策</w:t>
      </w:r>
    </w:p>
    <w:p w14:paraId="5F32A06B" w14:textId="083D422C" w:rsidR="00A771EE" w:rsidRPr="00451D99" w:rsidRDefault="00A771EE" w:rsidP="00987503">
      <w:pPr>
        <w:pStyle w:val="af1"/>
        <w:spacing w:line="360" w:lineRule="auto"/>
        <w:ind w:left="840" w:firstLineChars="0" w:firstLine="0"/>
        <w:rPr>
          <w:rFonts w:ascii="Times New Roman" w:hAnsi="Times New Roman" w:cs="Times New Roman"/>
        </w:rPr>
      </w:pPr>
      <w:r w:rsidRPr="00451D99">
        <w:rPr>
          <w:rFonts w:ascii="Times New Roman" w:hAnsi="Times New Roman" w:cs="Times New Roman"/>
        </w:rPr>
        <w:t>软件设计、制造、发布等遵循相关的法律政策。</w:t>
      </w:r>
    </w:p>
    <w:p w14:paraId="37DF5FCB" w14:textId="31204C81" w:rsidR="00A771EE" w:rsidRPr="00451D99" w:rsidRDefault="00A771EE" w:rsidP="00987503">
      <w:pPr>
        <w:pStyle w:val="af1"/>
        <w:numPr>
          <w:ilvl w:val="0"/>
          <w:numId w:val="8"/>
        </w:numPr>
        <w:spacing w:line="360" w:lineRule="auto"/>
        <w:ind w:firstLineChars="0"/>
        <w:rPr>
          <w:rFonts w:ascii="Times New Roman" w:hAnsi="Times New Roman" w:cs="Times New Roman"/>
        </w:rPr>
      </w:pPr>
      <w:r w:rsidRPr="00451D99">
        <w:rPr>
          <w:rFonts w:ascii="Times New Roman" w:hAnsi="Times New Roman" w:cs="Times New Roman"/>
        </w:rPr>
        <w:t>硬件限制</w:t>
      </w:r>
    </w:p>
    <w:p w14:paraId="3F23C562" w14:textId="30E0C17D" w:rsidR="00A771EE" w:rsidRPr="00451D99" w:rsidRDefault="00A771EE" w:rsidP="00987503">
      <w:pPr>
        <w:pStyle w:val="af1"/>
        <w:spacing w:line="360" w:lineRule="auto"/>
        <w:ind w:left="840" w:firstLineChars="0" w:firstLine="0"/>
        <w:rPr>
          <w:rFonts w:ascii="Times New Roman" w:hAnsi="Times New Roman" w:cs="Times New Roman"/>
        </w:rPr>
      </w:pPr>
      <w:r w:rsidRPr="00451D99">
        <w:rPr>
          <w:rFonts w:ascii="Times New Roman" w:hAnsi="Times New Roman" w:cs="Times New Roman"/>
        </w:rPr>
        <w:lastRenderedPageBreak/>
        <w:t>平台软件需要运行在达到一定条件的运行平台上，一般指性能达到或超过以下配置的个人电脑（</w:t>
      </w:r>
      <w:r w:rsidRPr="00451D99">
        <w:rPr>
          <w:rFonts w:ascii="Times New Roman" w:hAnsi="Times New Roman" w:cs="Times New Roman"/>
        </w:rPr>
        <w:t>PC</w:t>
      </w:r>
      <w:r w:rsidRPr="00451D99">
        <w:rPr>
          <w:rFonts w:ascii="Times New Roman" w:hAnsi="Times New Roman" w:cs="Times New Roman"/>
        </w:rPr>
        <w:t>）、训练集群或服务商提供的云端平台：英特尔</w:t>
      </w:r>
      <w:r w:rsidRPr="00451D99">
        <w:rPr>
          <w:rFonts w:ascii="Times New Roman" w:hAnsi="Times New Roman" w:cs="Times New Roman"/>
        </w:rPr>
        <w:t>i7-6700H CPU</w:t>
      </w:r>
      <w:r w:rsidRPr="00451D99">
        <w:rPr>
          <w:rFonts w:ascii="Times New Roman" w:hAnsi="Times New Roman" w:cs="Times New Roman"/>
        </w:rPr>
        <w:t>，英伟达</w:t>
      </w:r>
      <w:r w:rsidRPr="00451D99">
        <w:rPr>
          <w:rFonts w:ascii="Times New Roman" w:hAnsi="Times New Roman" w:cs="Times New Roman"/>
        </w:rPr>
        <w:t>GTX-1080TI GPU</w:t>
      </w:r>
      <w:r w:rsidRPr="00451D99">
        <w:rPr>
          <w:rFonts w:ascii="Times New Roman" w:hAnsi="Times New Roman" w:cs="Times New Roman"/>
        </w:rPr>
        <w:t>，</w:t>
      </w:r>
      <w:r w:rsidRPr="00451D99">
        <w:rPr>
          <w:rFonts w:ascii="Times New Roman" w:hAnsi="Times New Roman" w:cs="Times New Roman"/>
        </w:rPr>
        <w:t>16G</w:t>
      </w:r>
      <w:r w:rsidRPr="00451D99">
        <w:rPr>
          <w:rFonts w:ascii="Times New Roman" w:hAnsi="Times New Roman" w:cs="Times New Roman"/>
        </w:rPr>
        <w:t>运行内存，</w:t>
      </w:r>
      <w:r w:rsidRPr="00451D99">
        <w:rPr>
          <w:rFonts w:ascii="Times New Roman" w:hAnsi="Times New Roman" w:cs="Times New Roman"/>
        </w:rPr>
        <w:t>500G</w:t>
      </w:r>
      <w:r w:rsidRPr="00451D99">
        <w:rPr>
          <w:rFonts w:ascii="Times New Roman" w:hAnsi="Times New Roman" w:cs="Times New Roman"/>
        </w:rPr>
        <w:t>硬盘存储。平台软件的产物（浮点模型、量化模型、对抗样本等）应根据实际需要部署、应用在指定性能的训练平台上，但要求可以使用平台的硬件进行相关测试。</w:t>
      </w:r>
    </w:p>
    <w:p w14:paraId="5CFD8B12" w14:textId="725A61AA" w:rsidR="00A771EE" w:rsidRPr="00451D99" w:rsidRDefault="00A771EE" w:rsidP="00987503">
      <w:pPr>
        <w:pStyle w:val="af1"/>
        <w:numPr>
          <w:ilvl w:val="0"/>
          <w:numId w:val="8"/>
        </w:numPr>
        <w:spacing w:line="360" w:lineRule="auto"/>
        <w:ind w:firstLineChars="0"/>
        <w:rPr>
          <w:rFonts w:ascii="Times New Roman" w:hAnsi="Times New Roman" w:cs="Times New Roman"/>
        </w:rPr>
      </w:pPr>
      <w:r w:rsidRPr="00451D99">
        <w:rPr>
          <w:rFonts w:ascii="Times New Roman" w:hAnsi="Times New Roman" w:cs="Times New Roman"/>
        </w:rPr>
        <w:t>与其他应用的接口</w:t>
      </w:r>
    </w:p>
    <w:p w14:paraId="10619997" w14:textId="57B61449" w:rsidR="00A771EE" w:rsidRPr="00451D99" w:rsidRDefault="00A771EE" w:rsidP="00987503">
      <w:pPr>
        <w:pStyle w:val="af1"/>
        <w:spacing w:line="360" w:lineRule="auto"/>
        <w:ind w:left="840" w:firstLineChars="0" w:firstLine="0"/>
        <w:rPr>
          <w:rFonts w:ascii="Times New Roman" w:hAnsi="Times New Roman" w:cs="Times New Roman"/>
        </w:rPr>
      </w:pPr>
      <w:r w:rsidRPr="00451D99">
        <w:rPr>
          <w:rFonts w:ascii="Times New Roman" w:hAnsi="Times New Roman" w:cs="Times New Roman"/>
        </w:rPr>
        <w:t>平台设计中预计使用、集成一部分</w:t>
      </w:r>
      <w:r w:rsidR="00633F30">
        <w:rPr>
          <w:rFonts w:ascii="Times New Roman" w:hAnsi="Times New Roman" w:cs="Times New Roman"/>
        </w:rPr>
        <w:t>Python</w:t>
      </w:r>
      <w:r w:rsidRPr="00451D99">
        <w:rPr>
          <w:rFonts w:ascii="Times New Roman" w:hAnsi="Times New Roman" w:cs="Times New Roman"/>
        </w:rPr>
        <w:t>和</w:t>
      </w:r>
      <w:r w:rsidRPr="00451D99">
        <w:rPr>
          <w:rFonts w:ascii="Times New Roman" w:hAnsi="Times New Roman" w:cs="Times New Roman"/>
        </w:rPr>
        <w:t>C++</w:t>
      </w:r>
      <w:r w:rsidRPr="00451D99">
        <w:rPr>
          <w:rFonts w:ascii="Times New Roman" w:hAnsi="Times New Roman" w:cs="Times New Roman"/>
        </w:rPr>
        <w:t>接口，平台接口定义清晰、输入输出明确。</w:t>
      </w:r>
    </w:p>
    <w:p w14:paraId="511C9182" w14:textId="6EAE59CD" w:rsidR="00A771EE" w:rsidRPr="00451D99" w:rsidRDefault="00A771EE" w:rsidP="00987503">
      <w:pPr>
        <w:pStyle w:val="af1"/>
        <w:numPr>
          <w:ilvl w:val="0"/>
          <w:numId w:val="8"/>
        </w:numPr>
        <w:spacing w:line="360" w:lineRule="auto"/>
        <w:ind w:firstLineChars="0"/>
        <w:rPr>
          <w:rFonts w:ascii="Times New Roman" w:hAnsi="Times New Roman" w:cs="Times New Roman"/>
        </w:rPr>
      </w:pPr>
      <w:r w:rsidRPr="00451D99">
        <w:rPr>
          <w:rFonts w:ascii="Times New Roman" w:hAnsi="Times New Roman" w:cs="Times New Roman"/>
        </w:rPr>
        <w:t>编程语言</w:t>
      </w:r>
    </w:p>
    <w:p w14:paraId="31B7FB8B" w14:textId="7F3512ED" w:rsidR="00A771EE" w:rsidRPr="00451D99" w:rsidRDefault="00A771EE" w:rsidP="00987503">
      <w:pPr>
        <w:pStyle w:val="af1"/>
        <w:spacing w:line="360" w:lineRule="auto"/>
        <w:ind w:left="840" w:firstLineChars="0" w:firstLine="0"/>
        <w:rPr>
          <w:rFonts w:ascii="Times New Roman" w:hAnsi="Times New Roman" w:cs="Times New Roman"/>
        </w:rPr>
      </w:pPr>
      <w:r w:rsidRPr="00451D99">
        <w:rPr>
          <w:rFonts w:ascii="Times New Roman" w:hAnsi="Times New Roman" w:cs="Times New Roman"/>
        </w:rPr>
        <w:t>使用</w:t>
      </w:r>
      <w:r w:rsidR="00633F30">
        <w:rPr>
          <w:rFonts w:ascii="Times New Roman" w:hAnsi="Times New Roman" w:cs="Times New Roman"/>
        </w:rPr>
        <w:t>Python</w:t>
      </w:r>
      <w:r w:rsidRPr="00451D99">
        <w:rPr>
          <w:rFonts w:ascii="Times New Roman" w:hAnsi="Times New Roman" w:cs="Times New Roman"/>
        </w:rPr>
        <w:t>3</w:t>
      </w:r>
      <w:r w:rsidRPr="00451D99">
        <w:rPr>
          <w:rFonts w:ascii="Times New Roman" w:hAnsi="Times New Roman" w:cs="Times New Roman"/>
        </w:rPr>
        <w:t>作为编程语言。</w:t>
      </w:r>
    </w:p>
    <w:p w14:paraId="7A0DD33A" w14:textId="436C30D3" w:rsidR="00A771EE" w:rsidRPr="00451D99" w:rsidRDefault="00A771EE" w:rsidP="00987503">
      <w:pPr>
        <w:pStyle w:val="af1"/>
        <w:numPr>
          <w:ilvl w:val="0"/>
          <w:numId w:val="8"/>
        </w:numPr>
        <w:spacing w:line="360" w:lineRule="auto"/>
        <w:ind w:firstLineChars="0"/>
        <w:rPr>
          <w:rFonts w:ascii="Times New Roman" w:hAnsi="Times New Roman" w:cs="Times New Roman"/>
        </w:rPr>
      </w:pPr>
      <w:r w:rsidRPr="00451D99">
        <w:rPr>
          <w:rFonts w:ascii="Times New Roman" w:hAnsi="Times New Roman" w:cs="Times New Roman"/>
        </w:rPr>
        <w:t>工具约束</w:t>
      </w:r>
    </w:p>
    <w:p w14:paraId="2899DE87" w14:textId="2B81FA84" w:rsidR="00A771EE" w:rsidRPr="00451D99" w:rsidRDefault="00A771EE" w:rsidP="00987503">
      <w:pPr>
        <w:pStyle w:val="af1"/>
        <w:spacing w:line="360" w:lineRule="auto"/>
        <w:ind w:left="840" w:firstLineChars="0" w:firstLine="0"/>
        <w:rPr>
          <w:rFonts w:ascii="Times New Roman" w:hAnsi="Times New Roman" w:cs="Times New Roman"/>
        </w:rPr>
      </w:pPr>
      <w:r w:rsidRPr="00451D99">
        <w:rPr>
          <w:rFonts w:ascii="Times New Roman" w:hAnsi="Times New Roman" w:cs="Times New Roman"/>
        </w:rPr>
        <w:t>使用</w:t>
      </w:r>
      <w:r w:rsidR="00633F30">
        <w:rPr>
          <w:rFonts w:ascii="Times New Roman" w:hAnsi="Times New Roman" w:cs="Times New Roman"/>
        </w:rPr>
        <w:t>Python</w:t>
      </w:r>
      <w:r w:rsidRPr="00451D99">
        <w:rPr>
          <w:rFonts w:ascii="Times New Roman" w:hAnsi="Times New Roman" w:cs="Times New Roman"/>
        </w:rPr>
        <w:t>3</w:t>
      </w:r>
      <w:r w:rsidRPr="00451D99">
        <w:rPr>
          <w:rFonts w:ascii="Times New Roman" w:hAnsi="Times New Roman" w:cs="Times New Roman"/>
        </w:rPr>
        <w:t>解释器作为平台的运行工具，同时使用</w:t>
      </w:r>
      <w:r w:rsidRPr="00451D99">
        <w:rPr>
          <w:rFonts w:ascii="Times New Roman" w:hAnsi="Times New Roman" w:cs="Times New Roman"/>
        </w:rPr>
        <w:t>conda</w:t>
      </w:r>
      <w:r w:rsidR="00CA6942" w:rsidRPr="00451D99">
        <w:rPr>
          <w:rFonts w:ascii="Times New Roman" w:hAnsi="Times New Roman" w:cs="Times New Roman" w:hint="eastAsia"/>
        </w:rPr>
        <w:t>、</w:t>
      </w:r>
      <w:r w:rsidR="00356485">
        <w:rPr>
          <w:rFonts w:ascii="Times New Roman" w:hAnsi="Times New Roman" w:cs="Times New Roman" w:hint="eastAsia"/>
        </w:rPr>
        <w:t>CUDA</w:t>
      </w:r>
      <w:r w:rsidRPr="00451D99">
        <w:rPr>
          <w:rFonts w:ascii="Times New Roman" w:hAnsi="Times New Roman" w:cs="Times New Roman"/>
        </w:rPr>
        <w:t>等工具作为运行环境。</w:t>
      </w:r>
    </w:p>
    <w:p w14:paraId="0977EC18" w14:textId="55AAC2DA" w:rsidR="00A771EE" w:rsidRPr="00451D99" w:rsidRDefault="00A771EE" w:rsidP="00987503">
      <w:pPr>
        <w:pStyle w:val="af1"/>
        <w:numPr>
          <w:ilvl w:val="0"/>
          <w:numId w:val="8"/>
        </w:numPr>
        <w:spacing w:line="360" w:lineRule="auto"/>
        <w:ind w:firstLineChars="0"/>
        <w:rPr>
          <w:rFonts w:ascii="Times New Roman" w:hAnsi="Times New Roman" w:cs="Times New Roman"/>
        </w:rPr>
      </w:pPr>
      <w:r w:rsidRPr="00451D99">
        <w:rPr>
          <w:rFonts w:ascii="Times New Roman" w:hAnsi="Times New Roman" w:cs="Times New Roman"/>
        </w:rPr>
        <w:t>代码体积</w:t>
      </w:r>
    </w:p>
    <w:p w14:paraId="1302155E" w14:textId="24CC57CC" w:rsidR="00A771EE" w:rsidRPr="00451D99" w:rsidRDefault="00A771EE" w:rsidP="00987503">
      <w:pPr>
        <w:pStyle w:val="af1"/>
        <w:spacing w:line="360" w:lineRule="auto"/>
        <w:ind w:left="840" w:firstLineChars="0" w:firstLine="0"/>
        <w:rPr>
          <w:rFonts w:ascii="Times New Roman" w:hAnsi="Times New Roman" w:cs="Times New Roman"/>
        </w:rPr>
      </w:pPr>
      <w:r w:rsidRPr="00451D99">
        <w:rPr>
          <w:rFonts w:ascii="Times New Roman" w:hAnsi="Times New Roman" w:cs="Times New Roman"/>
        </w:rPr>
        <w:t>代码体积（不包括输入、输出的产物，以及运行代码使用的工具）控制在</w:t>
      </w:r>
      <w:r w:rsidRPr="00451D99">
        <w:rPr>
          <w:rFonts w:ascii="Times New Roman" w:hAnsi="Times New Roman" w:cs="Times New Roman"/>
        </w:rPr>
        <w:t>100M</w:t>
      </w:r>
      <w:r w:rsidRPr="00451D99">
        <w:rPr>
          <w:rFonts w:ascii="Times New Roman" w:hAnsi="Times New Roman" w:cs="Times New Roman"/>
        </w:rPr>
        <w:t>以内</w:t>
      </w:r>
      <w:r w:rsidR="00CA6942" w:rsidRPr="00451D99">
        <w:rPr>
          <w:rFonts w:ascii="Times New Roman" w:hAnsi="Times New Roman" w:cs="Times New Roman" w:hint="eastAsia"/>
        </w:rPr>
        <w:t>，以</w:t>
      </w:r>
      <w:r w:rsidRPr="00451D99">
        <w:rPr>
          <w:rFonts w:ascii="Times New Roman" w:hAnsi="Times New Roman" w:cs="Times New Roman"/>
        </w:rPr>
        <w:t>方便工具的编译、发布和使用。</w:t>
      </w:r>
    </w:p>
    <w:p w14:paraId="44F3D915" w14:textId="0F395A73" w:rsidR="00456119" w:rsidRPr="00987503" w:rsidRDefault="00CF4D97" w:rsidP="004030C4">
      <w:pPr>
        <w:pStyle w:val="1"/>
        <w:rPr>
          <w:rFonts w:ascii="Times New Roman" w:hAnsi="Times New Roman"/>
        </w:rPr>
      </w:pPr>
      <w:bookmarkStart w:id="304" w:name="_Toc37923783"/>
      <w:r w:rsidRPr="00987503">
        <w:rPr>
          <w:rFonts w:ascii="Times New Roman" w:hAnsi="Times New Roman"/>
        </w:rPr>
        <w:lastRenderedPageBreak/>
        <w:t xml:space="preserve">3. </w:t>
      </w:r>
      <w:r w:rsidRPr="00987503">
        <w:rPr>
          <w:rFonts w:ascii="Times New Roman" w:hAnsi="Times New Roman" w:hint="eastAsia"/>
        </w:rPr>
        <w:t>具体需求</w:t>
      </w:r>
      <w:bookmarkEnd w:id="304"/>
    </w:p>
    <w:p w14:paraId="59DBCFBF" w14:textId="22A6A8CC" w:rsidR="005861A1" w:rsidRPr="00987503" w:rsidRDefault="005861A1" w:rsidP="005861A1">
      <w:pPr>
        <w:pStyle w:val="2"/>
        <w:rPr>
          <w:rFonts w:ascii="Times New Roman" w:hAnsi="Times New Roman"/>
        </w:rPr>
      </w:pPr>
      <w:bookmarkStart w:id="305" w:name="_Toc37923784"/>
      <w:r w:rsidRPr="00987503">
        <w:rPr>
          <w:rFonts w:ascii="Times New Roman" w:hAnsi="Times New Roman"/>
        </w:rPr>
        <w:t xml:space="preserve">3.1 </w:t>
      </w:r>
      <w:r w:rsidRPr="00987503">
        <w:rPr>
          <w:rFonts w:ascii="Times New Roman" w:hAnsi="Times New Roman" w:hint="eastAsia"/>
        </w:rPr>
        <w:t>功能需求</w:t>
      </w:r>
      <w:bookmarkEnd w:id="305"/>
    </w:p>
    <w:p w14:paraId="6EA6566D" w14:textId="11F8B3C1" w:rsidR="00133C7F" w:rsidRPr="00987503" w:rsidRDefault="00356485" w:rsidP="00133C7F">
      <w:pPr>
        <w:jc w:val="center"/>
        <w:rPr>
          <w:rFonts w:ascii="Times New Roman" w:hAnsi="Times New Roman"/>
        </w:rPr>
      </w:pPr>
      <w:r>
        <w:rPr>
          <w:noProof/>
        </w:rPr>
        <w:drawing>
          <wp:inline distT="0" distB="0" distL="0" distR="0" wp14:anchorId="08013261" wp14:editId="02440558">
            <wp:extent cx="5274310" cy="279463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0-04-09 下午8.16.54.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794635"/>
                    </a:xfrm>
                    <a:prstGeom prst="rect">
                      <a:avLst/>
                    </a:prstGeom>
                  </pic:spPr>
                </pic:pic>
              </a:graphicData>
            </a:graphic>
          </wp:inline>
        </w:drawing>
      </w:r>
    </w:p>
    <w:p w14:paraId="59B69030" w14:textId="5ED0A802" w:rsidR="00133C7F" w:rsidRPr="00987503" w:rsidRDefault="00133C7F" w:rsidP="00987503">
      <w:pPr>
        <w:spacing w:line="360" w:lineRule="auto"/>
        <w:jc w:val="center"/>
        <w:rPr>
          <w:rFonts w:ascii="Times New Roman" w:hAnsi="Times New Roman"/>
          <w:b/>
          <w:bCs/>
          <w:sz w:val="21"/>
          <w:szCs w:val="21"/>
        </w:rPr>
      </w:pPr>
      <w:r w:rsidRPr="00987503">
        <w:rPr>
          <w:rFonts w:ascii="Times New Roman" w:hAnsi="Times New Roman" w:hint="eastAsia"/>
          <w:b/>
          <w:bCs/>
          <w:sz w:val="21"/>
          <w:szCs w:val="21"/>
        </w:rPr>
        <w:t>图</w:t>
      </w:r>
      <w:r w:rsidR="00C21B8B" w:rsidRPr="00987503">
        <w:rPr>
          <w:rFonts w:ascii="Times New Roman" w:hAnsi="Times New Roman"/>
          <w:b/>
          <w:bCs/>
          <w:sz w:val="21"/>
          <w:szCs w:val="21"/>
        </w:rPr>
        <w:t xml:space="preserve">3.1 </w:t>
      </w:r>
      <w:r w:rsidRPr="00987503">
        <w:rPr>
          <w:rFonts w:ascii="Times New Roman" w:hAnsi="Times New Roman" w:hint="eastAsia"/>
          <w:b/>
          <w:bCs/>
          <w:sz w:val="21"/>
          <w:szCs w:val="21"/>
        </w:rPr>
        <w:t>系统用例图</w:t>
      </w:r>
    </w:p>
    <w:p w14:paraId="21BE4E14" w14:textId="142824F2" w:rsidR="001342F5" w:rsidRPr="00987503" w:rsidRDefault="00133C7F" w:rsidP="00987503">
      <w:pPr>
        <w:spacing w:line="360" w:lineRule="auto"/>
        <w:jc w:val="both"/>
        <w:rPr>
          <w:rFonts w:ascii="Times New Roman" w:hAnsi="Times New Roman"/>
        </w:rPr>
      </w:pPr>
      <w:r w:rsidRPr="00987503">
        <w:rPr>
          <w:rFonts w:ascii="Times New Roman" w:hAnsi="Times New Roman"/>
        </w:rPr>
        <w:tab/>
      </w:r>
      <w:r w:rsidR="001342F5" w:rsidRPr="00987503">
        <w:rPr>
          <w:rFonts w:ascii="Times New Roman" w:hAnsi="Times New Roman" w:hint="eastAsia"/>
        </w:rPr>
        <w:t>不同研究领域的用户可以根据需求的不同直接调用本系统的五个用例，分别是生成对抗样本、生成量化网络、调用主动学习算法训练模型、调用阅读理解模型和调用目标检测模型。</w:t>
      </w:r>
      <w:ins w:id="306" w:author="崇智 张" w:date="2020-04-15T20:12:00Z">
        <w:r w:rsidR="00580782">
          <w:rPr>
            <w:rFonts w:ascii="Times New Roman" w:hAnsi="Times New Roman" w:hint="eastAsia"/>
          </w:rPr>
          <w:t>系统用例图如图</w:t>
        </w:r>
        <w:r w:rsidR="00580782">
          <w:rPr>
            <w:rFonts w:ascii="Times New Roman" w:hAnsi="Times New Roman" w:hint="eastAsia"/>
          </w:rPr>
          <w:t>3</w:t>
        </w:r>
        <w:r w:rsidR="00580782">
          <w:rPr>
            <w:rFonts w:ascii="Times New Roman" w:hAnsi="Times New Roman"/>
          </w:rPr>
          <w:t>.1</w:t>
        </w:r>
        <w:r w:rsidR="00580782">
          <w:rPr>
            <w:rFonts w:ascii="Times New Roman" w:hAnsi="Times New Roman" w:hint="eastAsia"/>
          </w:rPr>
          <w:t>所示。</w:t>
        </w:r>
      </w:ins>
    </w:p>
    <w:p w14:paraId="1CC60F56" w14:textId="26728F7B" w:rsidR="001342F5" w:rsidRPr="00987503" w:rsidRDefault="001342F5"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rPr>
        <w:t>生成对抗样本用例包含了加载</w:t>
      </w:r>
      <w:ins w:id="307" w:author="cynsierwang@gmail.com" w:date="2020-04-16T18:55:00Z">
        <w:r w:rsidR="0002660C">
          <w:rPr>
            <w:rFonts w:ascii="Times New Roman" w:hAnsi="Times New Roman" w:hint="eastAsia"/>
          </w:rPr>
          <w:t>、处理数据</w:t>
        </w:r>
      </w:ins>
      <w:r w:rsidRPr="00987503">
        <w:rPr>
          <w:rFonts w:ascii="Times New Roman" w:hAnsi="Times New Roman"/>
        </w:rPr>
        <w:t>和保存用例，加载</w:t>
      </w:r>
      <w:ins w:id="308" w:author="崇智 张" w:date="2020-04-15T20:04:00Z">
        <w:r w:rsidR="004E7679">
          <w:rPr>
            <w:rFonts w:ascii="Times New Roman" w:hAnsi="Times New Roman" w:hint="eastAsia"/>
          </w:rPr>
          <w:t>用例用于获得</w:t>
        </w:r>
      </w:ins>
      <w:del w:id="309" w:author="崇智 张" w:date="2020-04-15T20:04:00Z">
        <w:r w:rsidRPr="00987503" w:rsidDel="004E7679">
          <w:rPr>
            <w:rFonts w:ascii="Times New Roman" w:hAnsi="Times New Roman"/>
          </w:rPr>
          <w:delText>作为</w:delText>
        </w:r>
      </w:del>
      <w:r w:rsidRPr="00987503">
        <w:rPr>
          <w:rFonts w:ascii="Times New Roman" w:hAnsi="Times New Roman"/>
        </w:rPr>
        <w:t>算法输入的模型文件和用于生成目标输出的数据文件</w:t>
      </w:r>
      <w:ins w:id="310" w:author="崇智 张" w:date="2020-04-15T20:04:00Z">
        <w:r w:rsidR="004E7679">
          <w:rPr>
            <w:rFonts w:ascii="Times New Roman" w:hAnsi="Times New Roman" w:hint="eastAsia"/>
          </w:rPr>
          <w:t>；</w:t>
        </w:r>
      </w:ins>
      <w:del w:id="311" w:author="崇智 张" w:date="2020-04-15T20:04:00Z">
        <w:r w:rsidRPr="00987503" w:rsidDel="004E7679">
          <w:rPr>
            <w:rFonts w:ascii="Times New Roman" w:hAnsi="Times New Roman"/>
          </w:rPr>
          <w:delText>，</w:delText>
        </w:r>
      </w:del>
      <w:r w:rsidRPr="00987503">
        <w:rPr>
          <w:rFonts w:ascii="Times New Roman" w:hAnsi="Times New Roman"/>
        </w:rPr>
        <w:t>保存</w:t>
      </w:r>
      <w:ins w:id="312" w:author="崇智 张" w:date="2020-04-15T20:04:00Z">
        <w:r w:rsidR="004E7679">
          <w:rPr>
            <w:rFonts w:ascii="Times New Roman" w:hAnsi="Times New Roman" w:hint="eastAsia"/>
          </w:rPr>
          <w:t>用例用于</w:t>
        </w:r>
      </w:ins>
      <w:ins w:id="313" w:author="崇智 张" w:date="2020-04-15T20:05:00Z">
        <w:r w:rsidR="004E7679">
          <w:rPr>
            <w:rFonts w:ascii="Times New Roman" w:hAnsi="Times New Roman" w:hint="eastAsia"/>
          </w:rPr>
          <w:t>将</w:t>
        </w:r>
      </w:ins>
      <w:r w:rsidRPr="00987503">
        <w:rPr>
          <w:rFonts w:ascii="Times New Roman" w:hAnsi="Times New Roman"/>
        </w:rPr>
        <w:t>生成的对抗样本</w:t>
      </w:r>
      <w:ins w:id="314" w:author="崇智 张" w:date="2020-04-15T20:05:00Z">
        <w:r w:rsidR="004E7679">
          <w:rPr>
            <w:rFonts w:ascii="Times New Roman" w:hAnsi="Times New Roman" w:hint="eastAsia"/>
          </w:rPr>
          <w:t>保存到本地</w:t>
        </w:r>
      </w:ins>
      <w:r w:rsidRPr="00987503">
        <w:rPr>
          <w:rFonts w:ascii="Times New Roman" w:hAnsi="Times New Roman"/>
        </w:rPr>
        <w:t>。</w:t>
      </w:r>
    </w:p>
    <w:p w14:paraId="75472750" w14:textId="6FFF04EF" w:rsidR="001342F5" w:rsidRPr="00987503" w:rsidRDefault="001342F5"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rPr>
        <w:t>生成量化网络用例包含了加载和保存用例，加载</w:t>
      </w:r>
      <w:ins w:id="315" w:author="崇智 张" w:date="2020-04-15T20:05:00Z">
        <w:r w:rsidR="004E7679">
          <w:rPr>
            <w:rFonts w:ascii="Times New Roman" w:hAnsi="Times New Roman" w:hint="eastAsia"/>
          </w:rPr>
          <w:t>用例用于获得</w:t>
        </w:r>
      </w:ins>
      <w:del w:id="316" w:author="崇智 张" w:date="2020-04-15T20:05:00Z">
        <w:r w:rsidRPr="00987503" w:rsidDel="004E7679">
          <w:rPr>
            <w:rFonts w:ascii="Times New Roman" w:hAnsi="Times New Roman"/>
          </w:rPr>
          <w:delText>作为</w:delText>
        </w:r>
      </w:del>
      <w:r w:rsidRPr="00987503">
        <w:rPr>
          <w:rFonts w:ascii="Times New Roman" w:hAnsi="Times New Roman"/>
        </w:rPr>
        <w:t>算法输入的模型文件</w:t>
      </w:r>
      <w:del w:id="317" w:author="崇智 张" w:date="2020-04-15T20:05:00Z">
        <w:r w:rsidRPr="00987503" w:rsidDel="004E7679">
          <w:rPr>
            <w:rFonts w:ascii="Times New Roman" w:hAnsi="Times New Roman" w:hint="eastAsia"/>
          </w:rPr>
          <w:delText>，</w:delText>
        </w:r>
      </w:del>
      <w:ins w:id="318" w:author="崇智 张" w:date="2020-04-15T20:05:00Z">
        <w:r w:rsidR="004E7679">
          <w:rPr>
            <w:rFonts w:ascii="Times New Roman" w:hAnsi="Times New Roman" w:hint="eastAsia"/>
          </w:rPr>
          <w:t>；</w:t>
        </w:r>
      </w:ins>
      <w:r w:rsidRPr="00987503">
        <w:rPr>
          <w:rFonts w:ascii="Times New Roman" w:hAnsi="Times New Roman"/>
        </w:rPr>
        <w:t>保存</w:t>
      </w:r>
      <w:ins w:id="319" w:author="崇智 张" w:date="2020-04-15T20:05:00Z">
        <w:r w:rsidR="004E7679">
          <w:rPr>
            <w:rFonts w:ascii="Times New Roman" w:hAnsi="Times New Roman" w:hint="eastAsia"/>
          </w:rPr>
          <w:t>用例用于将</w:t>
        </w:r>
      </w:ins>
      <w:r w:rsidRPr="00987503">
        <w:rPr>
          <w:rFonts w:ascii="Times New Roman" w:hAnsi="Times New Roman"/>
        </w:rPr>
        <w:t>生成的量化网络</w:t>
      </w:r>
      <w:ins w:id="320" w:author="崇智 张" w:date="2020-04-15T20:05:00Z">
        <w:r w:rsidR="004E7679">
          <w:rPr>
            <w:rFonts w:ascii="Times New Roman" w:hAnsi="Times New Roman" w:hint="eastAsia"/>
          </w:rPr>
          <w:t>保存到本地</w:t>
        </w:r>
      </w:ins>
      <w:r w:rsidRPr="00987503">
        <w:rPr>
          <w:rFonts w:ascii="Times New Roman" w:hAnsi="Times New Roman"/>
        </w:rPr>
        <w:t>。</w:t>
      </w:r>
    </w:p>
    <w:p w14:paraId="45BC166F" w14:textId="1356C12D" w:rsidR="001342F5" w:rsidRPr="00987503" w:rsidRDefault="001342F5"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rPr>
        <w:t>调用主动学习算法训练模型包含了加载、处理数据和保存用例，加载</w:t>
      </w:r>
      <w:ins w:id="321" w:author="崇智 张" w:date="2020-04-15T20:06:00Z">
        <w:r w:rsidR="004E7679">
          <w:rPr>
            <w:rFonts w:ascii="Times New Roman" w:hAnsi="Times New Roman" w:hint="eastAsia"/>
          </w:rPr>
          <w:t>用例用于获得</w:t>
        </w:r>
      </w:ins>
      <w:del w:id="322" w:author="崇智 张" w:date="2020-04-15T20:06:00Z">
        <w:r w:rsidRPr="00987503" w:rsidDel="004E7679">
          <w:rPr>
            <w:rFonts w:ascii="Times New Roman" w:hAnsi="Times New Roman"/>
          </w:rPr>
          <w:delText>作为</w:delText>
        </w:r>
      </w:del>
      <w:r w:rsidRPr="00987503">
        <w:rPr>
          <w:rFonts w:ascii="Times New Roman" w:hAnsi="Times New Roman"/>
        </w:rPr>
        <w:t>算法输入的模型文件</w:t>
      </w:r>
      <w:del w:id="323" w:author="崇智 张" w:date="2020-04-15T20:06:00Z">
        <w:r w:rsidRPr="00987503" w:rsidDel="004E7679">
          <w:rPr>
            <w:rFonts w:ascii="Times New Roman" w:hAnsi="Times New Roman" w:hint="eastAsia"/>
          </w:rPr>
          <w:delText>，</w:delText>
        </w:r>
      </w:del>
      <w:ins w:id="324" w:author="崇智 张" w:date="2020-04-15T20:06:00Z">
        <w:r w:rsidR="004E7679">
          <w:rPr>
            <w:rFonts w:ascii="Times New Roman" w:hAnsi="Times New Roman" w:hint="eastAsia"/>
          </w:rPr>
          <w:t>；</w:t>
        </w:r>
      </w:ins>
      <w:r w:rsidRPr="00987503">
        <w:rPr>
          <w:rFonts w:ascii="Times New Roman" w:hAnsi="Times New Roman"/>
        </w:rPr>
        <w:t>处理数据用例的功能是将文本数据向量化</w:t>
      </w:r>
      <w:del w:id="325" w:author="崇智 张" w:date="2020-04-15T20:06:00Z">
        <w:r w:rsidRPr="00987503" w:rsidDel="004E7679">
          <w:rPr>
            <w:rFonts w:ascii="Times New Roman" w:hAnsi="Times New Roman" w:hint="eastAsia"/>
          </w:rPr>
          <w:delText>，</w:delText>
        </w:r>
      </w:del>
      <w:ins w:id="326" w:author="崇智 张" w:date="2020-04-15T20:06:00Z">
        <w:r w:rsidR="004E7679">
          <w:rPr>
            <w:rFonts w:ascii="Times New Roman" w:hAnsi="Times New Roman" w:hint="eastAsia"/>
          </w:rPr>
          <w:t>；</w:t>
        </w:r>
      </w:ins>
      <w:r w:rsidRPr="00987503">
        <w:rPr>
          <w:rFonts w:ascii="Times New Roman" w:hAnsi="Times New Roman"/>
        </w:rPr>
        <w:t>保存</w:t>
      </w:r>
      <w:ins w:id="327" w:author="崇智 张" w:date="2020-04-15T20:06:00Z">
        <w:r w:rsidR="004E7679">
          <w:rPr>
            <w:rFonts w:ascii="Times New Roman" w:hAnsi="Times New Roman" w:hint="eastAsia"/>
          </w:rPr>
          <w:t>用例用于将</w:t>
        </w:r>
      </w:ins>
      <w:r w:rsidRPr="00987503">
        <w:rPr>
          <w:rFonts w:ascii="Times New Roman" w:hAnsi="Times New Roman"/>
        </w:rPr>
        <w:t>优化后的网络和预测结果</w:t>
      </w:r>
      <w:ins w:id="328" w:author="崇智 张" w:date="2020-04-15T20:06:00Z">
        <w:r w:rsidR="004E7679">
          <w:rPr>
            <w:rFonts w:ascii="Times New Roman" w:hAnsi="Times New Roman" w:hint="eastAsia"/>
          </w:rPr>
          <w:t>保存到本地</w:t>
        </w:r>
      </w:ins>
      <w:r w:rsidRPr="00987503">
        <w:rPr>
          <w:rFonts w:ascii="Times New Roman" w:hAnsi="Times New Roman"/>
        </w:rPr>
        <w:t>。</w:t>
      </w:r>
    </w:p>
    <w:p w14:paraId="358119F4" w14:textId="0B1E5E9C" w:rsidR="002C7701" w:rsidRPr="002C7701" w:rsidRDefault="00E03A83" w:rsidP="002C7701">
      <w:pPr>
        <w:spacing w:line="360" w:lineRule="auto"/>
        <w:ind w:firstLine="420"/>
        <w:jc w:val="both"/>
        <w:rPr>
          <w:ins w:id="329" w:author="Qin Haotong" w:date="2020-04-15T23:31:00Z"/>
          <w:b/>
          <w:bCs/>
          <w:rPrChange w:id="330" w:author="Qin Haotong" w:date="2020-04-15T23:33:00Z">
            <w:rPr>
              <w:ins w:id="331" w:author="Qin Haotong" w:date="2020-04-15T23:31:00Z"/>
              <w:rFonts w:ascii="Times New Roman" w:hAnsi="Times New Roman"/>
            </w:rPr>
          </w:rPrChange>
        </w:rPr>
      </w:pPr>
      <w:r>
        <w:rPr>
          <w:rFonts w:hint="eastAsia"/>
        </w:rPr>
        <w:t>调用</w:t>
      </w:r>
      <w:r w:rsidR="001342F5" w:rsidRPr="00987503">
        <w:rPr>
          <w:rFonts w:ascii="Times New Roman" w:hAnsi="Times New Roman" w:hint="eastAsia"/>
        </w:rPr>
        <w:t>阅读理解模型和调用目标检测模型也包含了</w:t>
      </w:r>
      <w:ins w:id="332" w:author="cynsierwang@gmail.com" w:date="2020-04-16T18:55:00Z">
        <w:r w:rsidR="0002660C">
          <w:rPr>
            <w:rFonts w:ascii="Times New Roman" w:hAnsi="Times New Roman" w:hint="eastAsia"/>
          </w:rPr>
          <w:t>加载、</w:t>
        </w:r>
      </w:ins>
      <w:r w:rsidR="001342F5" w:rsidRPr="00987503">
        <w:rPr>
          <w:rFonts w:ascii="Times New Roman" w:hAnsi="Times New Roman" w:hint="eastAsia"/>
        </w:rPr>
        <w:t>处理数据和保存用例，</w:t>
      </w:r>
      <w:ins w:id="333" w:author="崇智 张" w:date="2020-04-15T20:06:00Z">
        <w:r w:rsidR="004E7679" w:rsidRPr="00987503">
          <w:rPr>
            <w:rFonts w:ascii="Times New Roman" w:hAnsi="Times New Roman"/>
          </w:rPr>
          <w:t>处理数据用例的功能是将</w:t>
        </w:r>
      </w:ins>
      <w:ins w:id="334" w:author="崇智 张" w:date="2020-04-15T20:07:00Z">
        <w:r w:rsidR="004E7679">
          <w:rPr>
            <w:rFonts w:ascii="Times New Roman" w:hAnsi="Times New Roman" w:hint="eastAsia"/>
          </w:rPr>
          <w:t>对应</w:t>
        </w:r>
      </w:ins>
      <w:ins w:id="335" w:author="崇智 张" w:date="2020-04-15T20:06:00Z">
        <w:r w:rsidR="004E7679" w:rsidRPr="00987503">
          <w:rPr>
            <w:rFonts w:ascii="Times New Roman" w:hAnsi="Times New Roman"/>
          </w:rPr>
          <w:t>数据</w:t>
        </w:r>
      </w:ins>
      <w:ins w:id="336" w:author="崇智 张" w:date="2020-04-15T20:07:00Z">
        <w:r w:rsidR="004E7679">
          <w:rPr>
            <w:rFonts w:ascii="Times New Roman" w:hAnsi="Times New Roman" w:hint="eastAsia"/>
          </w:rPr>
          <w:t>处理成输入模块规定的格式</w:t>
        </w:r>
      </w:ins>
      <w:ins w:id="337" w:author="崇智 张" w:date="2020-04-15T20:06:00Z">
        <w:r w:rsidR="004E7679">
          <w:rPr>
            <w:rFonts w:ascii="Times New Roman" w:hAnsi="Times New Roman" w:hint="eastAsia"/>
          </w:rPr>
          <w:t>；</w:t>
        </w:r>
      </w:ins>
      <w:r w:rsidR="001342F5" w:rsidRPr="00987503">
        <w:rPr>
          <w:rFonts w:ascii="Times New Roman" w:hAnsi="Times New Roman" w:hint="eastAsia"/>
        </w:rPr>
        <w:t>保存</w:t>
      </w:r>
      <w:ins w:id="338" w:author="崇智 张" w:date="2020-04-15T20:06:00Z">
        <w:r w:rsidR="004E7679">
          <w:rPr>
            <w:rFonts w:ascii="Times New Roman" w:hAnsi="Times New Roman" w:hint="eastAsia"/>
          </w:rPr>
          <w:t>用例用于将</w:t>
        </w:r>
      </w:ins>
      <w:r w:rsidR="001342F5" w:rsidRPr="00987503">
        <w:rPr>
          <w:rFonts w:ascii="Times New Roman" w:hAnsi="Times New Roman" w:hint="eastAsia"/>
        </w:rPr>
        <w:t>优化后的网络和预测结果</w:t>
      </w:r>
      <w:ins w:id="339" w:author="崇智 张" w:date="2020-04-15T20:06:00Z">
        <w:r w:rsidR="004E7679">
          <w:rPr>
            <w:rFonts w:ascii="Times New Roman" w:hAnsi="Times New Roman" w:hint="eastAsia"/>
          </w:rPr>
          <w:t>保存到本地</w:t>
        </w:r>
      </w:ins>
      <w:r w:rsidR="001342F5" w:rsidRPr="00987503">
        <w:rPr>
          <w:rFonts w:ascii="Times New Roman" w:hAnsi="Times New Roman" w:hint="eastAsia"/>
        </w:rPr>
        <w:t>。</w:t>
      </w:r>
    </w:p>
    <w:p w14:paraId="7C708E6A" w14:textId="030ADAFF" w:rsidR="002C7701" w:rsidRDefault="002C7701" w:rsidP="00987503">
      <w:pPr>
        <w:spacing w:line="360" w:lineRule="auto"/>
        <w:ind w:firstLine="420"/>
        <w:jc w:val="both"/>
        <w:rPr>
          <w:ins w:id="340" w:author="Qin Haotong" w:date="2020-04-15T23:33:00Z"/>
          <w:rFonts w:ascii="Times New Roman" w:hAnsi="Times New Roman"/>
        </w:rPr>
      </w:pPr>
      <w:ins w:id="341" w:author="Qin Haotong" w:date="2020-04-15T23:34:00Z">
        <w:r>
          <w:rPr>
            <w:rFonts w:ascii="Times New Roman" w:hAnsi="Times New Roman" w:hint="eastAsia"/>
          </w:rPr>
          <w:lastRenderedPageBreak/>
          <w:t>对于两种研究者</w:t>
        </w:r>
      </w:ins>
      <w:ins w:id="342" w:author="Qin Haotong" w:date="2020-04-15T23:35:00Z">
        <w:r w:rsidR="0093515C">
          <w:rPr>
            <w:rFonts w:ascii="Times New Roman" w:hAnsi="Times New Roman" w:hint="eastAsia"/>
          </w:rPr>
          <w:t>的特点</w:t>
        </w:r>
      </w:ins>
      <w:ins w:id="343" w:author="Qin Haotong" w:date="2020-04-15T23:34:00Z">
        <w:r>
          <w:rPr>
            <w:rFonts w:ascii="Times New Roman" w:hAnsi="Times New Roman" w:hint="eastAsia"/>
          </w:rPr>
          <w:t>，</w:t>
        </w:r>
      </w:ins>
      <w:ins w:id="344" w:author="Qin Haotong" w:date="2020-04-15T23:31:00Z">
        <w:r>
          <w:rPr>
            <w:rFonts w:ascii="Times New Roman" w:hAnsi="Times New Roman" w:hint="eastAsia"/>
          </w:rPr>
          <w:t>CV</w:t>
        </w:r>
        <w:r>
          <w:rPr>
            <w:rFonts w:ascii="Times New Roman" w:hAnsi="Times New Roman" w:hint="eastAsia"/>
          </w:rPr>
          <w:t>（计算机视觉</w:t>
        </w:r>
      </w:ins>
      <w:ins w:id="345" w:author="Qin Haotong" w:date="2020-04-15T23:32:00Z">
        <w:r>
          <w:rPr>
            <w:rFonts w:ascii="Times New Roman" w:hAnsi="Times New Roman" w:hint="eastAsia"/>
          </w:rPr>
          <w:t>）</w:t>
        </w:r>
      </w:ins>
      <w:ins w:id="346" w:author="Qin Haotong" w:date="2020-04-15T23:31:00Z">
        <w:r>
          <w:rPr>
            <w:rFonts w:ascii="Times New Roman" w:hAnsi="Times New Roman" w:hint="eastAsia"/>
          </w:rPr>
          <w:t>研究者</w:t>
        </w:r>
      </w:ins>
      <w:ins w:id="347" w:author="Qin Haotong" w:date="2020-04-15T23:32:00Z">
        <w:r>
          <w:rPr>
            <w:rFonts w:ascii="Times New Roman" w:hAnsi="Times New Roman" w:hint="eastAsia"/>
          </w:rPr>
          <w:t>主要使用深度神经网络进行研究</w:t>
        </w:r>
      </w:ins>
      <w:ins w:id="348" w:author="Qin Haotong" w:date="2020-04-15T23:33:00Z">
        <w:r>
          <w:rPr>
            <w:rFonts w:ascii="Times New Roman" w:hAnsi="Times New Roman" w:hint="eastAsia"/>
          </w:rPr>
          <w:t>，研究的主要内容是计算机视觉的相关算法、任务</w:t>
        </w:r>
      </w:ins>
      <w:ins w:id="349" w:author="Qin Haotong" w:date="2020-04-15T23:32:00Z">
        <w:r>
          <w:rPr>
            <w:rFonts w:ascii="Times New Roman" w:hAnsi="Times New Roman" w:hint="eastAsia"/>
          </w:rPr>
          <w:t>，使用</w:t>
        </w:r>
      </w:ins>
      <w:ins w:id="350" w:author="Qin Haotong" w:date="2020-04-15T23:33:00Z">
        <w:r>
          <w:rPr>
            <w:rFonts w:ascii="Times New Roman" w:hAnsi="Times New Roman" w:hint="eastAsia"/>
          </w:rPr>
          <w:t>本工具</w:t>
        </w:r>
      </w:ins>
      <w:ins w:id="351" w:author="Qin Haotong" w:date="2020-04-15T23:32:00Z">
        <w:r>
          <w:rPr>
            <w:rFonts w:ascii="Times New Roman" w:hAnsi="Times New Roman" w:hint="eastAsia"/>
          </w:rPr>
          <w:t>对</w:t>
        </w:r>
      </w:ins>
      <w:ins w:id="352" w:author="Qin Haotong" w:date="2020-04-15T23:34:00Z">
        <w:r>
          <w:rPr>
            <w:rFonts w:ascii="Times New Roman" w:hAnsi="Times New Roman" w:hint="eastAsia"/>
          </w:rPr>
          <w:t>C</w:t>
        </w:r>
        <w:r>
          <w:rPr>
            <w:rFonts w:ascii="Times New Roman" w:hAnsi="Times New Roman"/>
          </w:rPr>
          <w:t>V</w:t>
        </w:r>
      </w:ins>
      <w:ins w:id="353" w:author="Qin Haotong" w:date="2020-04-15T23:32:00Z">
        <w:r>
          <w:rPr>
            <w:rFonts w:ascii="Times New Roman" w:hAnsi="Times New Roman" w:hint="eastAsia"/>
          </w:rPr>
          <w:t>深度神经网络</w:t>
        </w:r>
      </w:ins>
      <w:ins w:id="354" w:author="Qin Haotong" w:date="2020-04-15T23:33:00Z">
        <w:r>
          <w:rPr>
            <w:rFonts w:ascii="Times New Roman" w:hAnsi="Times New Roman" w:hint="eastAsia"/>
          </w:rPr>
          <w:t>模型进行训练和调优</w:t>
        </w:r>
      </w:ins>
      <w:ins w:id="355" w:author="Qin Haotong" w:date="2020-04-15T23:34:00Z">
        <w:r>
          <w:rPr>
            <w:rFonts w:ascii="Times New Roman" w:hAnsi="Times New Roman" w:hint="eastAsia"/>
          </w:rPr>
          <w:t>；</w:t>
        </w:r>
        <w:r>
          <w:rPr>
            <w:rFonts w:ascii="Times New Roman" w:hAnsi="Times New Roman" w:hint="eastAsia"/>
          </w:rPr>
          <w:t>NLP</w:t>
        </w:r>
        <w:r>
          <w:rPr>
            <w:rFonts w:ascii="Times New Roman" w:hAnsi="Times New Roman" w:hint="eastAsia"/>
          </w:rPr>
          <w:t>（自然语言处理）研究者主要使用深度神经网络进行研究，研究的主要内容是自然语言处理的相关算法、任务，使用本工具对</w:t>
        </w:r>
        <w:r>
          <w:rPr>
            <w:rFonts w:ascii="Times New Roman" w:hAnsi="Times New Roman" w:hint="eastAsia"/>
          </w:rPr>
          <w:t>NLP</w:t>
        </w:r>
        <w:r>
          <w:rPr>
            <w:rFonts w:ascii="Times New Roman" w:hAnsi="Times New Roman" w:hint="eastAsia"/>
          </w:rPr>
          <w:t>深度神经网络模型进行训练和调优。</w:t>
        </w:r>
      </w:ins>
    </w:p>
    <w:p w14:paraId="4F0DBA8B" w14:textId="77777777" w:rsidR="002C7701" w:rsidRPr="002C7701" w:rsidRDefault="002C7701" w:rsidP="00987503">
      <w:pPr>
        <w:spacing w:line="360" w:lineRule="auto"/>
        <w:ind w:firstLine="420"/>
        <w:jc w:val="both"/>
        <w:rPr>
          <w:rFonts w:ascii="Times New Roman" w:hAnsi="Times New Roman"/>
        </w:rPr>
      </w:pPr>
    </w:p>
    <w:p w14:paraId="60BDB969" w14:textId="60759127" w:rsidR="00F660D8" w:rsidRPr="00987503" w:rsidRDefault="00F660D8" w:rsidP="00F660D8">
      <w:pPr>
        <w:pStyle w:val="3"/>
        <w:rPr>
          <w:rFonts w:ascii="Times New Roman" w:hAnsi="Times New Roman"/>
        </w:rPr>
      </w:pPr>
      <w:bookmarkStart w:id="356" w:name="_Toc37923785"/>
      <w:r w:rsidRPr="00987503">
        <w:rPr>
          <w:rFonts w:ascii="Times New Roman" w:hAnsi="Times New Roman"/>
        </w:rPr>
        <w:t>3.1</w:t>
      </w:r>
      <w:r w:rsidR="00344016" w:rsidRPr="00987503">
        <w:rPr>
          <w:rFonts w:ascii="Times New Roman" w:hAnsi="Times New Roman"/>
        </w:rPr>
        <w:t>.</w:t>
      </w:r>
      <w:r w:rsidRPr="00987503">
        <w:rPr>
          <w:rFonts w:ascii="Times New Roman" w:hAnsi="Times New Roman"/>
        </w:rPr>
        <w:t>1</w:t>
      </w:r>
      <w:del w:id="357" w:author="崇智 张" w:date="2020-04-16T10:13:00Z">
        <w:r w:rsidR="00C21B8B" w:rsidRPr="00987503" w:rsidDel="00AE2E62">
          <w:rPr>
            <w:rFonts w:ascii="Times New Roman" w:hAnsi="Times New Roman" w:hint="eastAsia"/>
          </w:rPr>
          <w:delText>调用</w:delText>
        </w:r>
        <w:r w:rsidR="00C6752E" w:rsidRPr="00987503" w:rsidDel="00AE2E62">
          <w:rPr>
            <w:rFonts w:ascii="Times New Roman" w:hAnsi="Times New Roman" w:hint="eastAsia"/>
          </w:rPr>
          <w:delText>对抗样本生成</w:delText>
        </w:r>
      </w:del>
      <w:bookmarkStart w:id="358" w:name="_Hlk37924432"/>
      <w:ins w:id="359" w:author="崇智 张" w:date="2020-04-16T10:13:00Z">
        <w:r w:rsidR="00AE2E62">
          <w:rPr>
            <w:rFonts w:ascii="Times New Roman" w:hAnsi="Times New Roman" w:hint="eastAsia"/>
          </w:rPr>
          <w:t>生成对抗样本</w:t>
        </w:r>
      </w:ins>
      <w:bookmarkEnd w:id="358"/>
      <w:r w:rsidR="00C6752E" w:rsidRPr="00987503">
        <w:rPr>
          <w:rFonts w:ascii="Times New Roman" w:hAnsi="Times New Roman" w:hint="eastAsia"/>
        </w:rPr>
        <w:t>模块</w:t>
      </w:r>
      <w:bookmarkEnd w:id="356"/>
    </w:p>
    <w:p w14:paraId="0473B22E" w14:textId="7D07898A" w:rsidR="007733A3" w:rsidRPr="00987503" w:rsidRDefault="00367A0A" w:rsidP="00987503">
      <w:pPr>
        <w:spacing w:line="360" w:lineRule="auto"/>
        <w:jc w:val="both"/>
        <w:rPr>
          <w:rFonts w:ascii="Times New Roman" w:hAnsi="Times New Roman"/>
        </w:rPr>
      </w:pPr>
      <w:r w:rsidRPr="00987503">
        <w:rPr>
          <w:rFonts w:ascii="Times New Roman" w:hAnsi="Times New Roman"/>
        </w:rPr>
        <w:tab/>
      </w:r>
      <w:r w:rsidR="00C6752E" w:rsidRPr="00987503">
        <w:rPr>
          <w:rFonts w:ascii="Times New Roman" w:hAnsi="Times New Roman" w:hint="eastAsia"/>
        </w:rPr>
        <w:t>对抗样本生成模块是为深度学习对抗攻防领域的研究人员提供的当今经典以及前沿对抗攻击算法库。用户可以调用该模块完成多种对抗样本的生成，减少科研人员复现方法的时间，提高科研效率。具体地，用户应将使用的模型和数据集处理成符合要求的格式，作为函数的输入。</w:t>
      </w:r>
      <w:r w:rsidR="00DA62B8" w:rsidRPr="00987503">
        <w:rPr>
          <w:rFonts w:ascii="Times New Roman" w:hAnsi="Times New Roman" w:hint="eastAsia"/>
        </w:rPr>
        <w:t>对应的对抗攻击算法将针对模型信息，在数据集的每一个样本上生成对抗样本，并将新生成的样本作为一个数据集输出给用户。</w:t>
      </w:r>
    </w:p>
    <w:p w14:paraId="0429B0FF" w14:textId="42256B9F" w:rsidR="00AE6314" w:rsidRPr="00987503" w:rsidRDefault="00AE6314"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对该模块构造的</w:t>
      </w:r>
      <w:r w:rsidRPr="00987503">
        <w:rPr>
          <w:rFonts w:ascii="Times New Roman" w:hAnsi="Times New Roman"/>
        </w:rPr>
        <w:t>RUCM</w:t>
      </w:r>
      <w:r w:rsidRPr="00987503">
        <w:rPr>
          <w:rFonts w:ascii="Times New Roman" w:hAnsi="Times New Roman" w:hint="eastAsia"/>
        </w:rPr>
        <w:t>如</w:t>
      </w:r>
      <w:del w:id="360" w:author="崇智 张" w:date="2020-04-15T20:14:00Z">
        <w:r w:rsidRPr="00987503" w:rsidDel="00580782">
          <w:rPr>
            <w:rFonts w:ascii="Times New Roman" w:hAnsi="Times New Roman" w:hint="eastAsia"/>
          </w:rPr>
          <w:delText>下</w:delText>
        </w:r>
      </w:del>
      <w:ins w:id="361" w:author="崇智 张" w:date="2020-04-15T20:14:00Z">
        <w:r w:rsidR="00580782">
          <w:rPr>
            <w:rFonts w:ascii="Times New Roman" w:hAnsi="Times New Roman" w:hint="eastAsia"/>
          </w:rPr>
          <w:t>表</w:t>
        </w:r>
        <w:r w:rsidR="00580782">
          <w:rPr>
            <w:rFonts w:ascii="Times New Roman" w:hAnsi="Times New Roman" w:hint="eastAsia"/>
          </w:rPr>
          <w:t>3</w:t>
        </w:r>
        <w:r w:rsidR="00580782">
          <w:rPr>
            <w:rFonts w:ascii="Times New Roman" w:hAnsi="Times New Roman"/>
          </w:rPr>
          <w:t>.1</w:t>
        </w:r>
      </w:ins>
      <w:r w:rsidRPr="00987503">
        <w:rPr>
          <w:rFonts w:ascii="Times New Roman" w:hAnsi="Times New Roman" w:hint="eastAsia"/>
        </w:rPr>
        <w:t>所示：</w:t>
      </w:r>
    </w:p>
    <w:p w14:paraId="5A7DBBCB" w14:textId="51019693" w:rsidR="00A902FB" w:rsidRPr="00987503" w:rsidRDefault="00A902FB" w:rsidP="00987503">
      <w:pPr>
        <w:spacing w:line="360" w:lineRule="auto"/>
        <w:ind w:firstLineChars="200" w:firstLine="420"/>
        <w:jc w:val="center"/>
        <w:rPr>
          <w:rFonts w:ascii="Times New Roman" w:hAnsi="Times New Roman"/>
          <w:b/>
          <w:bCs/>
          <w:sz w:val="21"/>
          <w:szCs w:val="21"/>
        </w:rPr>
      </w:pPr>
      <w:r w:rsidRPr="00CB5058">
        <w:rPr>
          <w:rFonts w:ascii="Times New Roman" w:hAnsi="Times New Roman" w:cs="Times New Roman" w:hint="eastAsia"/>
          <w:b/>
          <w:bCs/>
          <w:sz w:val="21"/>
          <w:szCs w:val="21"/>
        </w:rPr>
        <w:t>表</w:t>
      </w:r>
      <w:r w:rsidR="003A02F6" w:rsidRPr="00CB5058">
        <w:rPr>
          <w:rFonts w:ascii="Times New Roman" w:hAnsi="Times New Roman" w:cs="Times New Roman"/>
          <w:b/>
          <w:bCs/>
          <w:sz w:val="21"/>
          <w:szCs w:val="21"/>
        </w:rPr>
        <w:t>3.1</w:t>
      </w:r>
      <w:r w:rsidRPr="00451D99">
        <w:rPr>
          <w:rFonts w:ascii="Times New Roman" w:hAnsi="Times New Roman" w:cs="Times New Roman"/>
          <w:b/>
          <w:bCs/>
          <w:sz w:val="21"/>
          <w:szCs w:val="21"/>
        </w:rPr>
        <w:t xml:space="preserve"> </w:t>
      </w:r>
      <w:ins w:id="362" w:author="崇智 张" w:date="2020-04-16T10:13:00Z">
        <w:r w:rsidR="00AE2E62" w:rsidRPr="00AE2E62">
          <w:rPr>
            <w:rFonts w:ascii="Times New Roman" w:hAnsi="Times New Roman" w:hint="eastAsia"/>
            <w:b/>
            <w:bCs/>
            <w:sz w:val="21"/>
            <w:szCs w:val="21"/>
          </w:rPr>
          <w:t>生成对抗样本</w:t>
        </w:r>
      </w:ins>
      <w:del w:id="363" w:author="崇智 张" w:date="2020-04-16T10:13:00Z">
        <w:r w:rsidRPr="00987503" w:rsidDel="00AE2E62">
          <w:rPr>
            <w:rFonts w:ascii="Times New Roman" w:hAnsi="Times New Roman" w:hint="eastAsia"/>
            <w:b/>
            <w:bCs/>
            <w:sz w:val="21"/>
            <w:szCs w:val="21"/>
          </w:rPr>
          <w:delText>调用对抗攻击方法生成对抗样本</w:delText>
        </w:r>
      </w:del>
      <w:r w:rsidRPr="00987503">
        <w:rPr>
          <w:rFonts w:ascii="Times New Roman" w:hAnsi="Times New Roman" w:hint="eastAsia"/>
          <w:b/>
          <w:bCs/>
          <w:sz w:val="21"/>
          <w:szCs w:val="21"/>
        </w:rPr>
        <w:t>用例</w:t>
      </w:r>
      <w:r w:rsidRPr="00CB5058">
        <w:rPr>
          <w:rFonts w:ascii="Times New Roman" w:hAnsi="Times New Roman" w:cs="Times New Roman" w:hint="eastAsia"/>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7733A3" w:rsidRPr="00CB5058" w14:paraId="3F6470BA" w14:textId="77777777" w:rsidTr="0059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335E3001" w14:textId="03C0B3C8" w:rsidR="007733A3" w:rsidRPr="00987503" w:rsidRDefault="007733A3" w:rsidP="006674A7">
            <w:pPr>
              <w:jc w:val="center"/>
              <w:rPr>
                <w:rFonts w:ascii="Times New Roman" w:hAnsi="Times New Roman"/>
                <w:sz w:val="21"/>
                <w:szCs w:val="21"/>
              </w:rPr>
            </w:pPr>
            <w:r w:rsidRPr="00987503">
              <w:rPr>
                <w:rFonts w:ascii="Times New Roman" w:hAnsi="Times New Roman"/>
                <w:sz w:val="21"/>
                <w:szCs w:val="21"/>
              </w:rPr>
              <w:t>Use Case Specification</w:t>
            </w:r>
          </w:p>
        </w:tc>
      </w:tr>
      <w:tr w:rsidR="007733A3" w:rsidRPr="00CB5058" w14:paraId="0CBE3E0A"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B456BA9" w14:textId="76D5A1FF" w:rsidR="007733A3" w:rsidRPr="00987503" w:rsidRDefault="007733A3" w:rsidP="006674A7">
            <w:pPr>
              <w:rPr>
                <w:rFonts w:ascii="Times New Roman" w:hAnsi="Times New Roman"/>
                <w:sz w:val="21"/>
                <w:szCs w:val="21"/>
              </w:rPr>
            </w:pPr>
            <w:r w:rsidRPr="00987503">
              <w:rPr>
                <w:rFonts w:ascii="Times New Roman" w:hAnsi="Times New Roman"/>
                <w:sz w:val="21"/>
                <w:szCs w:val="21"/>
              </w:rPr>
              <w:t>Use Case Name</w:t>
            </w:r>
          </w:p>
        </w:tc>
        <w:tc>
          <w:tcPr>
            <w:tcW w:w="6194" w:type="dxa"/>
            <w:gridSpan w:val="3"/>
          </w:tcPr>
          <w:p w14:paraId="013FEEF1" w14:textId="1EE8E21E" w:rsidR="007733A3" w:rsidRPr="00987503" w:rsidRDefault="00AE2E62"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ins w:id="364" w:author="崇智 张" w:date="2020-04-16T10:14:00Z">
              <w:r w:rsidRPr="00AE2E62">
                <w:rPr>
                  <w:rFonts w:ascii="Times New Roman" w:hAnsi="Times New Roman" w:hint="eastAsia"/>
                  <w:sz w:val="21"/>
                  <w:szCs w:val="21"/>
                </w:rPr>
                <w:t>生成对抗样本</w:t>
              </w:r>
            </w:ins>
            <w:del w:id="365" w:author="崇智 张" w:date="2020-04-16T10:14:00Z">
              <w:r w:rsidR="00C6752E" w:rsidRPr="00987503" w:rsidDel="00AE2E62">
                <w:rPr>
                  <w:rFonts w:ascii="Times New Roman" w:hAnsi="Times New Roman" w:hint="eastAsia"/>
                  <w:sz w:val="21"/>
                  <w:szCs w:val="21"/>
                </w:rPr>
                <w:delText>调用</w:delText>
              </w:r>
              <w:r w:rsidR="007733A3" w:rsidRPr="00987503" w:rsidDel="00AE2E62">
                <w:rPr>
                  <w:rFonts w:ascii="Times New Roman" w:hAnsi="Times New Roman" w:hint="eastAsia"/>
                  <w:sz w:val="21"/>
                  <w:szCs w:val="21"/>
                </w:rPr>
                <w:delText>对抗攻击方法生成对抗样本</w:delText>
              </w:r>
            </w:del>
          </w:p>
        </w:tc>
      </w:tr>
      <w:tr w:rsidR="007733A3" w:rsidRPr="00CB5058" w14:paraId="121ABAAB"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795EB8BB" w14:textId="2E5F16FB" w:rsidR="007733A3" w:rsidRPr="00987503" w:rsidRDefault="007733A3" w:rsidP="006674A7">
            <w:pPr>
              <w:rPr>
                <w:rFonts w:ascii="Times New Roman" w:hAnsi="Times New Roman"/>
                <w:sz w:val="21"/>
                <w:szCs w:val="21"/>
              </w:rPr>
            </w:pPr>
            <w:r w:rsidRPr="00987503">
              <w:rPr>
                <w:rFonts w:ascii="Times New Roman" w:hAnsi="Times New Roman"/>
                <w:sz w:val="21"/>
                <w:szCs w:val="21"/>
              </w:rPr>
              <w:t>Brief Description</w:t>
            </w:r>
          </w:p>
        </w:tc>
        <w:tc>
          <w:tcPr>
            <w:tcW w:w="6194" w:type="dxa"/>
            <w:gridSpan w:val="3"/>
          </w:tcPr>
          <w:p w14:paraId="41E1E4FE" w14:textId="216EAB10" w:rsidR="007733A3" w:rsidRPr="00987503" w:rsidRDefault="007733A3"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用户导入工具包，并使用工具包中选定的对抗攻击方法对提供的模型在指定数据集上生成对抗样本</w:t>
            </w:r>
          </w:p>
        </w:tc>
      </w:tr>
      <w:tr w:rsidR="007733A3" w:rsidRPr="00CB5058" w14:paraId="0B6A30D8"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677F628" w14:textId="20974740" w:rsidR="007733A3" w:rsidRPr="00987503" w:rsidRDefault="007733A3" w:rsidP="006674A7">
            <w:pPr>
              <w:rPr>
                <w:rFonts w:ascii="Times New Roman" w:hAnsi="Times New Roman"/>
                <w:sz w:val="21"/>
                <w:szCs w:val="21"/>
              </w:rPr>
            </w:pPr>
            <w:r w:rsidRPr="00987503">
              <w:rPr>
                <w:rFonts w:ascii="Times New Roman" w:hAnsi="Times New Roman"/>
                <w:sz w:val="21"/>
                <w:szCs w:val="21"/>
              </w:rPr>
              <w:t>Precondition</w:t>
            </w:r>
          </w:p>
        </w:tc>
        <w:tc>
          <w:tcPr>
            <w:tcW w:w="6194" w:type="dxa"/>
            <w:gridSpan w:val="3"/>
          </w:tcPr>
          <w:p w14:paraId="632B33AC" w14:textId="1782DA69" w:rsidR="007733A3" w:rsidRPr="00987503" w:rsidRDefault="000B1894"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系统正常运行</w:t>
            </w:r>
          </w:p>
        </w:tc>
      </w:tr>
      <w:tr w:rsidR="007733A3" w:rsidRPr="00CB5058" w14:paraId="6E3DA1F8"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03E07C67" w14:textId="75D6BEDB" w:rsidR="007733A3" w:rsidRPr="00987503" w:rsidRDefault="007733A3" w:rsidP="006674A7">
            <w:pPr>
              <w:rPr>
                <w:rFonts w:ascii="Times New Roman" w:hAnsi="Times New Roman"/>
                <w:sz w:val="21"/>
                <w:szCs w:val="21"/>
              </w:rPr>
            </w:pPr>
            <w:r w:rsidRPr="00987503">
              <w:rPr>
                <w:rFonts w:ascii="Times New Roman" w:hAnsi="Times New Roman"/>
                <w:sz w:val="21"/>
                <w:szCs w:val="21"/>
              </w:rPr>
              <w:t>Primary Actor</w:t>
            </w:r>
          </w:p>
        </w:tc>
        <w:tc>
          <w:tcPr>
            <w:tcW w:w="6194" w:type="dxa"/>
            <w:gridSpan w:val="3"/>
          </w:tcPr>
          <w:p w14:paraId="56113C28" w14:textId="471EFD33" w:rsidR="007733A3" w:rsidRPr="00987503" w:rsidRDefault="00652E97"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CV</w:t>
            </w:r>
            <w:r w:rsidR="004D7FCE" w:rsidRPr="00987503">
              <w:rPr>
                <w:rFonts w:ascii="Times New Roman" w:hAnsi="Times New Roman"/>
                <w:sz w:val="21"/>
                <w:szCs w:val="21"/>
              </w:rPr>
              <w:t xml:space="preserve"> </w:t>
            </w:r>
            <w:r w:rsidRPr="00987503">
              <w:rPr>
                <w:rFonts w:ascii="Times New Roman" w:hAnsi="Times New Roman" w:hint="eastAsia"/>
                <w:sz w:val="21"/>
                <w:szCs w:val="21"/>
              </w:rPr>
              <w:t>研究人员</w:t>
            </w:r>
          </w:p>
        </w:tc>
      </w:tr>
      <w:tr w:rsidR="007733A3" w:rsidRPr="00CB5058" w14:paraId="2A9462B6"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D7BA652" w14:textId="167CD684" w:rsidR="007733A3" w:rsidRPr="00987503" w:rsidRDefault="007733A3" w:rsidP="006674A7">
            <w:pPr>
              <w:rPr>
                <w:rFonts w:ascii="Times New Roman" w:hAnsi="Times New Roman"/>
                <w:sz w:val="21"/>
                <w:szCs w:val="21"/>
              </w:rPr>
            </w:pPr>
            <w:r w:rsidRPr="00987503">
              <w:rPr>
                <w:rFonts w:ascii="Times New Roman" w:hAnsi="Times New Roman"/>
                <w:sz w:val="21"/>
                <w:szCs w:val="21"/>
              </w:rPr>
              <w:t>Secondary Actor</w:t>
            </w:r>
          </w:p>
        </w:tc>
        <w:tc>
          <w:tcPr>
            <w:tcW w:w="6194" w:type="dxa"/>
            <w:gridSpan w:val="3"/>
          </w:tcPr>
          <w:p w14:paraId="1BA8821D" w14:textId="70846CDA" w:rsidR="007733A3" w:rsidRPr="00987503" w:rsidRDefault="00AA519A"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7733A3" w:rsidRPr="00CB5058" w14:paraId="166CEE6F"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3B0B538A" w14:textId="0ED90441" w:rsidR="007733A3" w:rsidRPr="00987503" w:rsidRDefault="007733A3" w:rsidP="006674A7">
            <w:pPr>
              <w:rPr>
                <w:rFonts w:ascii="Times New Roman" w:hAnsi="Times New Roman"/>
                <w:sz w:val="21"/>
                <w:szCs w:val="21"/>
              </w:rPr>
            </w:pPr>
            <w:r w:rsidRPr="00987503">
              <w:rPr>
                <w:rFonts w:ascii="Times New Roman" w:hAnsi="Times New Roman"/>
                <w:sz w:val="21"/>
                <w:szCs w:val="21"/>
              </w:rPr>
              <w:t>Dependency</w:t>
            </w:r>
          </w:p>
        </w:tc>
        <w:tc>
          <w:tcPr>
            <w:tcW w:w="6194" w:type="dxa"/>
            <w:gridSpan w:val="3"/>
          </w:tcPr>
          <w:p w14:paraId="3C90B498" w14:textId="0AE4577C" w:rsidR="007733A3" w:rsidRPr="00987503" w:rsidRDefault="008D7182"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 xml:space="preserve">INCLUDE USE CASE </w:t>
            </w:r>
            <w:r w:rsidRPr="00987503">
              <w:rPr>
                <w:rFonts w:ascii="Times New Roman" w:hAnsi="Times New Roman"/>
                <w:sz w:val="21"/>
                <w:szCs w:val="21"/>
              </w:rPr>
              <w:t>加载</w:t>
            </w:r>
            <w:r w:rsidRPr="00987503">
              <w:rPr>
                <w:rFonts w:ascii="Times New Roman" w:hAnsi="Times New Roman"/>
                <w:sz w:val="21"/>
                <w:szCs w:val="21"/>
              </w:rPr>
              <w:t xml:space="preserve">,INCLUDE USE CASE </w:t>
            </w:r>
            <w:r w:rsidRPr="00987503">
              <w:rPr>
                <w:rFonts w:ascii="Times New Roman" w:hAnsi="Times New Roman"/>
                <w:sz w:val="21"/>
                <w:szCs w:val="21"/>
              </w:rPr>
              <w:t>保存</w:t>
            </w:r>
          </w:p>
        </w:tc>
      </w:tr>
      <w:tr w:rsidR="007733A3" w:rsidRPr="00CB5058" w14:paraId="4969EF5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99BA13C" w14:textId="2B428755" w:rsidR="007733A3" w:rsidRPr="00987503" w:rsidRDefault="007733A3" w:rsidP="006674A7">
            <w:pPr>
              <w:rPr>
                <w:rFonts w:ascii="Times New Roman" w:hAnsi="Times New Roman"/>
                <w:sz w:val="21"/>
                <w:szCs w:val="21"/>
              </w:rPr>
            </w:pPr>
            <w:r w:rsidRPr="00987503">
              <w:rPr>
                <w:rFonts w:ascii="Times New Roman" w:hAnsi="Times New Roman"/>
                <w:sz w:val="21"/>
                <w:szCs w:val="21"/>
              </w:rPr>
              <w:t>Generalization</w:t>
            </w:r>
          </w:p>
        </w:tc>
        <w:tc>
          <w:tcPr>
            <w:tcW w:w="6194" w:type="dxa"/>
            <w:gridSpan w:val="3"/>
          </w:tcPr>
          <w:p w14:paraId="0285285B" w14:textId="7B75E14E" w:rsidR="007733A3" w:rsidRPr="00987503" w:rsidRDefault="00AA519A"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AA519A" w:rsidRPr="00CB5058" w14:paraId="46AE31B3"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val="restart"/>
          </w:tcPr>
          <w:p w14:paraId="5677FEB0" w14:textId="27BCAD6A" w:rsidR="00AA519A" w:rsidRPr="00987503" w:rsidRDefault="00AA519A" w:rsidP="006674A7">
            <w:pPr>
              <w:rPr>
                <w:rFonts w:ascii="Times New Roman" w:hAnsi="Times New Roman"/>
                <w:sz w:val="21"/>
                <w:szCs w:val="21"/>
              </w:rPr>
            </w:pPr>
            <w:r w:rsidRPr="00987503">
              <w:rPr>
                <w:rFonts w:ascii="Times New Roman" w:hAnsi="Times New Roman"/>
                <w:sz w:val="21"/>
                <w:szCs w:val="21"/>
              </w:rPr>
              <w:t>Basic Flow</w:t>
            </w:r>
          </w:p>
        </w:tc>
        <w:tc>
          <w:tcPr>
            <w:tcW w:w="6194" w:type="dxa"/>
            <w:gridSpan w:val="3"/>
          </w:tcPr>
          <w:p w14:paraId="5472798E" w14:textId="3465AFC1" w:rsidR="00AA519A" w:rsidRPr="00987503" w:rsidRDefault="00AA519A"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sz w:val="21"/>
                <w:szCs w:val="21"/>
              </w:rPr>
              <w:t>Steps</w:t>
            </w:r>
          </w:p>
        </w:tc>
      </w:tr>
      <w:tr w:rsidR="00826D85" w:rsidRPr="00CB5058" w14:paraId="017BE5DD"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171DD8A" w14:textId="77777777" w:rsidR="00826D85" w:rsidRPr="00987503" w:rsidRDefault="00826D85" w:rsidP="00826D85">
            <w:pPr>
              <w:rPr>
                <w:rFonts w:ascii="Times New Roman" w:hAnsi="Times New Roman"/>
                <w:sz w:val="21"/>
                <w:szCs w:val="21"/>
              </w:rPr>
            </w:pPr>
          </w:p>
        </w:tc>
        <w:tc>
          <w:tcPr>
            <w:tcW w:w="644" w:type="dxa"/>
          </w:tcPr>
          <w:p w14:paraId="28C357BD" w14:textId="53B9F7F6" w:rsidR="00826D85" w:rsidRPr="00987503" w:rsidRDefault="00826D85" w:rsidP="00826D85">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550" w:type="dxa"/>
            <w:gridSpan w:val="2"/>
          </w:tcPr>
          <w:p w14:paraId="084CB301" w14:textId="74FCEE3C" w:rsidR="00826D85" w:rsidRPr="00987503" w:rsidRDefault="00826D85" w:rsidP="00826D85">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07819">
              <w:rPr>
                <w:rFonts w:ascii="Times New Roman" w:hAnsi="Times New Roman" w:hint="eastAsia"/>
                <w:sz w:val="21"/>
                <w:szCs w:val="21"/>
              </w:rPr>
              <w:t>用户导入工具包</w:t>
            </w:r>
          </w:p>
        </w:tc>
      </w:tr>
      <w:tr w:rsidR="00826D85" w:rsidRPr="00CB5058" w14:paraId="2AB82423"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06A71F1B" w14:textId="77777777" w:rsidR="00826D85" w:rsidRPr="00987503" w:rsidRDefault="00826D85" w:rsidP="00826D85">
            <w:pPr>
              <w:rPr>
                <w:rFonts w:ascii="Times New Roman" w:hAnsi="Times New Roman"/>
                <w:sz w:val="21"/>
                <w:szCs w:val="21"/>
              </w:rPr>
            </w:pPr>
          </w:p>
        </w:tc>
        <w:tc>
          <w:tcPr>
            <w:tcW w:w="644" w:type="dxa"/>
          </w:tcPr>
          <w:p w14:paraId="2375F5BD" w14:textId="206A7AC0" w:rsidR="00826D85" w:rsidRPr="00987503" w:rsidRDefault="00826D85" w:rsidP="00826D85">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550" w:type="dxa"/>
            <w:gridSpan w:val="2"/>
          </w:tcPr>
          <w:p w14:paraId="54611038" w14:textId="264C6ADC" w:rsidR="00826D85" w:rsidRPr="00987503" w:rsidRDefault="00826D85" w:rsidP="00826D85">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07819">
              <w:rPr>
                <w:rFonts w:ascii="Times New Roman" w:hAnsi="Times New Roman" w:hint="eastAsia"/>
                <w:sz w:val="21"/>
                <w:szCs w:val="21"/>
              </w:rPr>
              <w:t>用户载入模型</w:t>
            </w:r>
          </w:p>
        </w:tc>
      </w:tr>
      <w:tr w:rsidR="00826D85" w:rsidRPr="00CB5058" w14:paraId="60B7E1C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1EF0615" w14:textId="77777777" w:rsidR="00826D85" w:rsidRPr="00987503" w:rsidRDefault="00826D85" w:rsidP="00826D85">
            <w:pPr>
              <w:rPr>
                <w:rFonts w:ascii="Times New Roman" w:hAnsi="Times New Roman"/>
                <w:sz w:val="21"/>
                <w:szCs w:val="21"/>
              </w:rPr>
            </w:pPr>
          </w:p>
        </w:tc>
        <w:tc>
          <w:tcPr>
            <w:tcW w:w="644" w:type="dxa"/>
          </w:tcPr>
          <w:p w14:paraId="115D73E2" w14:textId="2FF3DE2F" w:rsidR="00826D85" w:rsidRPr="00987503" w:rsidRDefault="00826D85" w:rsidP="00826D85">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3</w:t>
            </w:r>
          </w:p>
        </w:tc>
        <w:tc>
          <w:tcPr>
            <w:tcW w:w="5550" w:type="dxa"/>
            <w:gridSpan w:val="2"/>
          </w:tcPr>
          <w:p w14:paraId="69C90B00" w14:textId="153B20B1" w:rsidR="00826D85" w:rsidRPr="00987503" w:rsidRDefault="00826D85" w:rsidP="007C5EA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用户载入数据</w:t>
            </w:r>
          </w:p>
        </w:tc>
      </w:tr>
      <w:tr w:rsidR="007C5EAF" w:rsidRPr="00CB5058" w14:paraId="41360773"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07E6B612" w14:textId="77777777" w:rsidR="007C5EAF" w:rsidRPr="00987503" w:rsidRDefault="007C5EAF" w:rsidP="00826D85">
            <w:pPr>
              <w:rPr>
                <w:rFonts w:ascii="Times New Roman" w:hAnsi="Times New Roman"/>
                <w:sz w:val="21"/>
                <w:szCs w:val="21"/>
              </w:rPr>
            </w:pPr>
          </w:p>
        </w:tc>
        <w:tc>
          <w:tcPr>
            <w:tcW w:w="644" w:type="dxa"/>
          </w:tcPr>
          <w:p w14:paraId="38E37EEC" w14:textId="50C8A1E4" w:rsidR="007C5EAF" w:rsidRPr="00987503" w:rsidRDefault="007C5EAF" w:rsidP="00826D85">
            <w:pPr>
              <w:cnfStyle w:val="000000000000" w:firstRow="0" w:lastRow="0" w:firstColumn="0" w:lastColumn="0" w:oddVBand="0" w:evenVBand="0" w:oddHBand="0" w:evenHBand="0" w:firstRowFirstColumn="0" w:firstRowLastColumn="0" w:lastRowFirstColumn="0" w:lastRowLastColumn="0"/>
              <w:rPr>
                <w:rFonts w:ascii="Times New Roman" w:hAnsi="Times New Roman" w:hint="eastAsia"/>
                <w:sz w:val="21"/>
                <w:szCs w:val="21"/>
              </w:rPr>
            </w:pPr>
            <w:r>
              <w:rPr>
                <w:rFonts w:ascii="Times New Roman" w:hAnsi="Times New Roman" w:hint="eastAsia"/>
                <w:sz w:val="21"/>
                <w:szCs w:val="21"/>
              </w:rPr>
              <w:t>4</w:t>
            </w:r>
          </w:p>
        </w:tc>
        <w:tc>
          <w:tcPr>
            <w:tcW w:w="5550" w:type="dxa"/>
            <w:gridSpan w:val="2"/>
          </w:tcPr>
          <w:p w14:paraId="0A88E7EC" w14:textId="22A84E1F" w:rsidR="007C5EAF" w:rsidRDefault="007C5EAF" w:rsidP="00826D85">
            <w:pPr>
              <w:cnfStyle w:val="000000000000" w:firstRow="0" w:lastRow="0" w:firstColumn="0" w:lastColumn="0" w:oddVBand="0" w:evenVBand="0" w:oddHBand="0" w:evenHBand="0" w:firstRowFirstColumn="0" w:firstRowLastColumn="0" w:lastRowFirstColumn="0" w:lastRowLastColumn="0"/>
              <w:rPr>
                <w:rFonts w:ascii="Times New Roman" w:hAnsi="Times New Roman" w:hint="eastAsia"/>
                <w:sz w:val="21"/>
                <w:szCs w:val="21"/>
              </w:rPr>
            </w:pPr>
            <w:r>
              <w:rPr>
                <w:rFonts w:ascii="Times New Roman" w:hAnsi="Times New Roman" w:hint="eastAsia"/>
                <w:sz w:val="21"/>
                <w:szCs w:val="21"/>
              </w:rPr>
              <w:t>用户处理数据</w:t>
            </w:r>
            <w:r w:rsidRPr="00907819">
              <w:rPr>
                <w:rFonts w:ascii="Times New Roman" w:hAnsi="Times New Roman" w:hint="eastAsia"/>
                <w:sz w:val="21"/>
                <w:szCs w:val="21"/>
              </w:rPr>
              <w:t>成满足模型量化模块输入要求的格式</w:t>
            </w:r>
          </w:p>
        </w:tc>
      </w:tr>
      <w:tr w:rsidR="00826D85" w:rsidRPr="00CB5058" w14:paraId="625BF3A7"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E7BB8F4" w14:textId="77777777" w:rsidR="00826D85" w:rsidRPr="00CB5058" w:rsidRDefault="00826D85" w:rsidP="006674A7">
            <w:pPr>
              <w:rPr>
                <w:rFonts w:ascii="Times New Roman" w:hAnsi="Times New Roman"/>
                <w:sz w:val="21"/>
                <w:szCs w:val="21"/>
              </w:rPr>
            </w:pPr>
          </w:p>
        </w:tc>
        <w:tc>
          <w:tcPr>
            <w:tcW w:w="644" w:type="dxa"/>
          </w:tcPr>
          <w:p w14:paraId="1B734B40" w14:textId="328B50D1" w:rsidR="00826D85" w:rsidRPr="00826D85" w:rsidRDefault="007C5EAF"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5</w:t>
            </w:r>
          </w:p>
        </w:tc>
        <w:tc>
          <w:tcPr>
            <w:tcW w:w="5550" w:type="dxa"/>
            <w:gridSpan w:val="2"/>
          </w:tcPr>
          <w:p w14:paraId="311A8B3A" w14:textId="5D0BE64E" w:rsidR="00826D85" w:rsidRPr="00826D85" w:rsidRDefault="00826D85"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07819">
              <w:rPr>
                <w:rFonts w:ascii="Times New Roman" w:hAnsi="Times New Roman" w:hint="eastAsia"/>
                <w:sz w:val="21"/>
                <w:szCs w:val="21"/>
              </w:rPr>
              <w:t>用户调用工具包中的指定对抗攻击算法</w:t>
            </w:r>
          </w:p>
        </w:tc>
      </w:tr>
      <w:tr w:rsidR="00826D85" w:rsidRPr="00CB5058" w14:paraId="5F691A23"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4E7B4854" w14:textId="77777777" w:rsidR="00826D85" w:rsidRPr="00CB5058" w:rsidRDefault="00826D85" w:rsidP="006674A7">
            <w:pPr>
              <w:rPr>
                <w:rFonts w:ascii="Times New Roman" w:hAnsi="Times New Roman"/>
                <w:sz w:val="21"/>
                <w:szCs w:val="21"/>
              </w:rPr>
            </w:pPr>
          </w:p>
        </w:tc>
        <w:tc>
          <w:tcPr>
            <w:tcW w:w="644" w:type="dxa"/>
          </w:tcPr>
          <w:p w14:paraId="6A929EA5" w14:textId="525218B9" w:rsidR="00826D85" w:rsidRPr="00826D85" w:rsidRDefault="007C5EAF"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6</w:t>
            </w:r>
          </w:p>
        </w:tc>
        <w:tc>
          <w:tcPr>
            <w:tcW w:w="5550" w:type="dxa"/>
            <w:gridSpan w:val="2"/>
          </w:tcPr>
          <w:p w14:paraId="15DD21DF" w14:textId="3A62FE0A" w:rsidR="00826D85" w:rsidRPr="00826D85" w:rsidRDefault="00826D85" w:rsidP="0002660C">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用户</w:t>
            </w:r>
            <w:r w:rsidRPr="00907819">
              <w:rPr>
                <w:rFonts w:ascii="Times New Roman" w:hAnsi="Times New Roman" w:hint="eastAsia"/>
                <w:sz w:val="21"/>
                <w:szCs w:val="21"/>
              </w:rPr>
              <w:t>将模型和数据集传入</w:t>
            </w:r>
            <w:ins w:id="366" w:author="崇智 张" w:date="2020-04-16T10:36:00Z">
              <w:r w:rsidR="00725CE6" w:rsidRPr="00725CE6">
                <w:rPr>
                  <w:rFonts w:ascii="Times New Roman" w:hAnsi="Times New Roman" w:hint="eastAsia"/>
                  <w:sz w:val="21"/>
                  <w:szCs w:val="21"/>
                </w:rPr>
                <w:t>对抗样本</w:t>
              </w:r>
              <w:r w:rsidR="00725CE6">
                <w:rPr>
                  <w:rFonts w:ascii="Times New Roman" w:hAnsi="Times New Roman" w:hint="eastAsia"/>
                  <w:sz w:val="21"/>
                  <w:szCs w:val="21"/>
                </w:rPr>
                <w:t>生成</w:t>
              </w:r>
            </w:ins>
            <w:r w:rsidRPr="00907819">
              <w:rPr>
                <w:rFonts w:ascii="Times New Roman" w:hAnsi="Times New Roman" w:hint="eastAsia"/>
                <w:sz w:val="21"/>
                <w:szCs w:val="21"/>
              </w:rPr>
              <w:t>函数中</w:t>
            </w:r>
            <w:del w:id="367" w:author="cynsierwang@gmail.com" w:date="2020-04-16T19:09:00Z">
              <w:r w:rsidRPr="00907819" w:rsidDel="0002660C">
                <w:rPr>
                  <w:rFonts w:ascii="Times New Roman" w:hAnsi="Times New Roman" w:hint="eastAsia"/>
                  <w:sz w:val="21"/>
                  <w:szCs w:val="21"/>
                </w:rPr>
                <w:delText>，并返回生成的样本</w:delText>
              </w:r>
            </w:del>
          </w:p>
        </w:tc>
      </w:tr>
      <w:tr w:rsidR="0002660C" w:rsidRPr="00CB5058" w14:paraId="70566B48"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B9CFA68" w14:textId="77777777" w:rsidR="0002660C" w:rsidRPr="00CB5058" w:rsidRDefault="0002660C" w:rsidP="006674A7">
            <w:pPr>
              <w:rPr>
                <w:rFonts w:ascii="Times New Roman" w:hAnsi="Times New Roman"/>
                <w:sz w:val="21"/>
                <w:szCs w:val="21"/>
              </w:rPr>
            </w:pPr>
          </w:p>
        </w:tc>
        <w:tc>
          <w:tcPr>
            <w:tcW w:w="644" w:type="dxa"/>
          </w:tcPr>
          <w:p w14:paraId="403F3435" w14:textId="524FF76E" w:rsidR="0002660C" w:rsidRDefault="007C5EAF"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7</w:t>
            </w:r>
          </w:p>
        </w:tc>
        <w:tc>
          <w:tcPr>
            <w:tcW w:w="5550" w:type="dxa"/>
            <w:gridSpan w:val="2"/>
          </w:tcPr>
          <w:p w14:paraId="53C2B995" w14:textId="0767F65D" w:rsidR="0002660C" w:rsidRDefault="0002660C"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系统生成对抗样本结果</w:t>
            </w:r>
          </w:p>
        </w:tc>
      </w:tr>
      <w:tr w:rsidR="00AA519A" w:rsidRPr="00CB5058" w14:paraId="0ACF9EC1"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33C9D108" w14:textId="77777777" w:rsidR="00AA519A" w:rsidRPr="00987503" w:rsidRDefault="00AA519A" w:rsidP="006674A7">
            <w:pPr>
              <w:rPr>
                <w:rFonts w:ascii="Times New Roman" w:hAnsi="Times New Roman"/>
                <w:sz w:val="21"/>
                <w:szCs w:val="21"/>
              </w:rPr>
            </w:pPr>
          </w:p>
        </w:tc>
        <w:tc>
          <w:tcPr>
            <w:tcW w:w="1638" w:type="dxa"/>
            <w:gridSpan w:val="2"/>
          </w:tcPr>
          <w:p w14:paraId="6064E7FC" w14:textId="610DC2FE" w:rsidR="00AA519A" w:rsidRPr="00987503" w:rsidRDefault="0015225A"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556" w:type="dxa"/>
          </w:tcPr>
          <w:p w14:paraId="1A24A4B6" w14:textId="47672C07" w:rsidR="00AA519A" w:rsidRPr="00987503" w:rsidRDefault="00C6752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w:t>
            </w:r>
            <w:r w:rsidR="0015225A" w:rsidRPr="00987503">
              <w:rPr>
                <w:rFonts w:ascii="Times New Roman" w:hAnsi="Times New Roman" w:hint="eastAsia"/>
                <w:sz w:val="21"/>
                <w:szCs w:val="21"/>
              </w:rPr>
              <w:t>不报告错误信息，正常运行</w:t>
            </w:r>
          </w:p>
        </w:tc>
      </w:tr>
      <w:tr w:rsidR="0015225A" w:rsidRPr="00CB5058" w14:paraId="5C2F446B"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4B48B818" w14:textId="57F40A15" w:rsidR="0015225A" w:rsidRPr="00987503" w:rsidRDefault="004E6D8F" w:rsidP="006674A7">
            <w:pPr>
              <w:rPr>
                <w:rFonts w:ascii="Times New Roman" w:hAnsi="Times New Roman"/>
                <w:b w:val="0"/>
                <w:bCs w:val="0"/>
                <w:sz w:val="21"/>
                <w:szCs w:val="21"/>
              </w:rPr>
            </w:pPr>
            <w:r w:rsidRPr="00987503">
              <w:rPr>
                <w:rFonts w:ascii="Times New Roman" w:hAnsi="Times New Roman"/>
                <w:sz w:val="21"/>
                <w:szCs w:val="21"/>
              </w:rPr>
              <w:t>Bounded</w:t>
            </w:r>
            <w:r w:rsidR="0015225A" w:rsidRPr="00987503">
              <w:rPr>
                <w:rFonts w:ascii="Times New Roman" w:hAnsi="Times New Roman"/>
                <w:sz w:val="21"/>
                <w:szCs w:val="21"/>
              </w:rPr>
              <w:t xml:space="preserve"> </w:t>
            </w:r>
          </w:p>
          <w:p w14:paraId="73181737" w14:textId="77777777" w:rsidR="0015225A" w:rsidRPr="00987503" w:rsidRDefault="0015225A" w:rsidP="006674A7">
            <w:pPr>
              <w:rPr>
                <w:rFonts w:ascii="Times New Roman" w:hAnsi="Times New Roman"/>
                <w:b w:val="0"/>
                <w:bCs w:val="0"/>
                <w:sz w:val="21"/>
                <w:szCs w:val="21"/>
              </w:rPr>
            </w:pPr>
            <w:r w:rsidRPr="00987503">
              <w:rPr>
                <w:rFonts w:ascii="Times New Roman" w:hAnsi="Times New Roman"/>
                <w:sz w:val="21"/>
                <w:szCs w:val="21"/>
              </w:rPr>
              <w:lastRenderedPageBreak/>
              <w:t xml:space="preserve">Alternative </w:t>
            </w:r>
          </w:p>
          <w:p w14:paraId="5A137A18" w14:textId="3FCB3E0C" w:rsidR="0015225A" w:rsidRPr="00987503" w:rsidRDefault="0015225A" w:rsidP="006674A7">
            <w:pPr>
              <w:rPr>
                <w:rFonts w:ascii="Times New Roman" w:hAnsi="Times New Roman"/>
                <w:sz w:val="21"/>
                <w:szCs w:val="21"/>
              </w:rPr>
            </w:pPr>
            <w:r w:rsidRPr="00987503">
              <w:rPr>
                <w:rFonts w:ascii="Times New Roman" w:hAnsi="Times New Roman"/>
                <w:sz w:val="21"/>
                <w:szCs w:val="21"/>
              </w:rPr>
              <w:t>Flow</w:t>
            </w:r>
          </w:p>
        </w:tc>
        <w:tc>
          <w:tcPr>
            <w:tcW w:w="6194" w:type="dxa"/>
            <w:gridSpan w:val="3"/>
          </w:tcPr>
          <w:p w14:paraId="0264481D" w14:textId="43A955EC" w:rsidR="0015225A" w:rsidRPr="00987503" w:rsidRDefault="0015225A"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b/>
                <w:bCs/>
                <w:color w:val="0070C0"/>
                <w:sz w:val="21"/>
                <w:szCs w:val="21"/>
              </w:rPr>
              <w:lastRenderedPageBreak/>
              <w:t>RFS</w:t>
            </w:r>
            <w:r w:rsidRPr="00987503">
              <w:rPr>
                <w:rFonts w:ascii="Times New Roman" w:hAnsi="Times New Roman"/>
                <w:sz w:val="21"/>
                <w:szCs w:val="21"/>
              </w:rPr>
              <w:t xml:space="preserve"> </w:t>
            </w:r>
            <w:ins w:id="368" w:author="cynsierwang@gmail.com" w:date="2020-04-17T11:10:00Z">
              <w:r w:rsidR="00985027">
                <w:rPr>
                  <w:rFonts w:ascii="Times New Roman" w:hAnsi="Times New Roman" w:hint="eastAsia"/>
                  <w:sz w:val="21"/>
                  <w:szCs w:val="21"/>
                </w:rPr>
                <w:t>2</w:t>
              </w:r>
              <w:r w:rsidR="00985027">
                <w:rPr>
                  <w:rFonts w:ascii="Times New Roman" w:hAnsi="Times New Roman" w:hint="eastAsia"/>
                  <w:sz w:val="21"/>
                  <w:szCs w:val="21"/>
                </w:rPr>
                <w:t>，</w:t>
              </w:r>
              <w:r w:rsidR="00985027">
                <w:rPr>
                  <w:rFonts w:ascii="Times New Roman" w:hAnsi="Times New Roman" w:hint="eastAsia"/>
                  <w:sz w:val="21"/>
                  <w:szCs w:val="21"/>
                </w:rPr>
                <w:t>3</w:t>
              </w:r>
              <w:r w:rsidR="00985027">
                <w:rPr>
                  <w:rFonts w:ascii="Times New Roman" w:hAnsi="Times New Roman" w:hint="eastAsia"/>
                  <w:sz w:val="21"/>
                  <w:szCs w:val="21"/>
                </w:rPr>
                <w:t>，</w:t>
              </w:r>
            </w:ins>
            <w:del w:id="369" w:author="cynsierwang@gmail.com" w:date="2020-04-17T11:10:00Z">
              <w:r w:rsidR="00313E62" w:rsidRPr="00987503" w:rsidDel="00985027">
                <w:rPr>
                  <w:rFonts w:ascii="Times New Roman" w:hAnsi="Times New Roman"/>
                  <w:sz w:val="21"/>
                  <w:szCs w:val="21"/>
                </w:rPr>
                <w:delText>2</w:delText>
              </w:r>
              <w:r w:rsidR="00461567" w:rsidRPr="00987503" w:rsidDel="00985027">
                <w:rPr>
                  <w:rFonts w:ascii="Times New Roman" w:hAnsi="Times New Roman"/>
                  <w:sz w:val="21"/>
                  <w:szCs w:val="21"/>
                </w:rPr>
                <w:delText>, 3</w:delText>
              </w:r>
              <w:r w:rsidR="00C714F1" w:rsidDel="00985027">
                <w:rPr>
                  <w:rFonts w:ascii="Times New Roman" w:hAnsi="Times New Roman" w:hint="eastAsia"/>
                  <w:sz w:val="21"/>
                  <w:szCs w:val="21"/>
                </w:rPr>
                <w:delText>,</w:delText>
              </w:r>
            </w:del>
            <w:ins w:id="370" w:author="cynsierwang@gmail.com" w:date="2020-04-17T11:00:00Z">
              <w:r w:rsidR="00985027">
                <w:rPr>
                  <w:rFonts w:ascii="Times New Roman" w:hAnsi="Times New Roman" w:hint="eastAsia"/>
                  <w:sz w:val="21"/>
                  <w:szCs w:val="21"/>
                </w:rPr>
                <w:t>4</w:t>
              </w:r>
              <w:r w:rsidR="00985027">
                <w:rPr>
                  <w:rFonts w:ascii="Times New Roman" w:hAnsi="Times New Roman" w:hint="eastAsia"/>
                  <w:sz w:val="21"/>
                  <w:szCs w:val="21"/>
                </w:rPr>
                <w:t>，</w:t>
              </w:r>
              <w:r w:rsidR="00985027">
                <w:rPr>
                  <w:rFonts w:ascii="Times New Roman" w:hAnsi="Times New Roman" w:hint="eastAsia"/>
                  <w:sz w:val="21"/>
                  <w:szCs w:val="21"/>
                </w:rPr>
                <w:t>5</w:t>
              </w:r>
            </w:ins>
            <w:del w:id="371" w:author="cynsierwang@gmail.com" w:date="2020-04-17T11:00:00Z">
              <w:r w:rsidR="00C714F1" w:rsidDel="007C5EAF">
                <w:rPr>
                  <w:rFonts w:ascii="Times New Roman" w:hAnsi="Times New Roman" w:hint="eastAsia"/>
                  <w:sz w:val="21"/>
                  <w:szCs w:val="21"/>
                </w:rPr>
                <w:delText>4</w:delText>
              </w:r>
            </w:del>
          </w:p>
        </w:tc>
      </w:tr>
      <w:tr w:rsidR="00A94E5E" w:rsidRPr="00CB5058" w14:paraId="37171140"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23915DC2" w14:textId="77777777" w:rsidR="00A94E5E" w:rsidRPr="00987503" w:rsidRDefault="00A94E5E" w:rsidP="006674A7">
            <w:pPr>
              <w:rPr>
                <w:rFonts w:ascii="Times New Roman" w:hAnsi="Times New Roman"/>
                <w:sz w:val="21"/>
                <w:szCs w:val="21"/>
              </w:rPr>
            </w:pPr>
          </w:p>
        </w:tc>
        <w:tc>
          <w:tcPr>
            <w:tcW w:w="644" w:type="dxa"/>
          </w:tcPr>
          <w:p w14:paraId="1AC6B0AC" w14:textId="2C9B0395" w:rsidR="00A94E5E" w:rsidRPr="00987503" w:rsidRDefault="00A94E5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550" w:type="dxa"/>
            <w:gridSpan w:val="2"/>
          </w:tcPr>
          <w:p w14:paraId="53747E1D" w14:textId="42D4974D" w:rsidR="00A94E5E" w:rsidRPr="00987503" w:rsidRDefault="007C5EAF"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ins w:id="372" w:author="cynsierwang@gmail.com" w:date="2020-04-17T11:01:00Z">
              <w:r>
                <w:rPr>
                  <w:rFonts w:ascii="Times New Roman" w:hAnsi="Times New Roman" w:hint="eastAsia"/>
                  <w:sz w:val="21"/>
                  <w:szCs w:val="21"/>
                </w:rPr>
                <w:t>函数调用</w:t>
              </w:r>
            </w:ins>
            <w:del w:id="373" w:author="cynsierwang@gmail.com" w:date="2020-04-17T11:01:00Z">
              <w:r w:rsidR="00A94E5E" w:rsidRPr="00987503" w:rsidDel="007C5EAF">
                <w:rPr>
                  <w:rFonts w:ascii="Times New Roman" w:hAnsi="Times New Roman" w:hint="eastAsia"/>
                  <w:sz w:val="21"/>
                  <w:szCs w:val="21"/>
                </w:rPr>
                <w:delText>导入工具包</w:delText>
              </w:r>
            </w:del>
            <w:r w:rsidR="00A94E5E" w:rsidRPr="00987503">
              <w:rPr>
                <w:rFonts w:ascii="Times New Roman" w:hAnsi="Times New Roman" w:hint="eastAsia"/>
                <w:sz w:val="21"/>
                <w:szCs w:val="21"/>
              </w:rPr>
              <w:t>失败</w:t>
            </w:r>
          </w:p>
        </w:tc>
      </w:tr>
      <w:tr w:rsidR="0015225A" w:rsidRPr="00CB5058" w14:paraId="426461CA"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5E3234F" w14:textId="77777777" w:rsidR="0015225A" w:rsidRPr="00987503" w:rsidRDefault="0015225A" w:rsidP="006674A7">
            <w:pPr>
              <w:rPr>
                <w:rFonts w:ascii="Times New Roman" w:hAnsi="Times New Roman"/>
                <w:sz w:val="21"/>
                <w:szCs w:val="21"/>
              </w:rPr>
            </w:pPr>
          </w:p>
        </w:tc>
        <w:tc>
          <w:tcPr>
            <w:tcW w:w="644" w:type="dxa"/>
          </w:tcPr>
          <w:p w14:paraId="55CE67D6" w14:textId="4833B0C1" w:rsidR="0015225A" w:rsidRPr="00987503" w:rsidRDefault="00A94E5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550" w:type="dxa"/>
            <w:gridSpan w:val="2"/>
          </w:tcPr>
          <w:p w14:paraId="6A726A49" w14:textId="3C6CBDFF" w:rsidR="0015225A" w:rsidRPr="00987503" w:rsidRDefault="007E40FC"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系统报告</w:t>
            </w:r>
            <w:r w:rsidR="00313E62" w:rsidRPr="00987503">
              <w:rPr>
                <w:rFonts w:ascii="Times New Roman" w:hAnsi="Times New Roman" w:hint="eastAsia"/>
                <w:sz w:val="21"/>
                <w:szCs w:val="21"/>
              </w:rPr>
              <w:t>命令不合法信息</w:t>
            </w:r>
          </w:p>
        </w:tc>
      </w:tr>
      <w:tr w:rsidR="002C7B53" w:rsidRPr="00CB5058" w14:paraId="791EF238" w14:textId="77777777" w:rsidTr="0059003C">
        <w:trPr>
          <w:ins w:id="374" w:author="崇智 张" w:date="2020-04-16T10:26:00Z"/>
        </w:trPr>
        <w:tc>
          <w:tcPr>
            <w:cnfStyle w:val="001000000000" w:firstRow="0" w:lastRow="0" w:firstColumn="1" w:lastColumn="0" w:oddVBand="0" w:evenVBand="0" w:oddHBand="0" w:evenHBand="0" w:firstRowFirstColumn="0" w:firstRowLastColumn="0" w:lastRowFirstColumn="0" w:lastRowLastColumn="0"/>
            <w:tcW w:w="2102" w:type="dxa"/>
            <w:vMerge/>
          </w:tcPr>
          <w:p w14:paraId="18E04600" w14:textId="77777777" w:rsidR="002C7B53" w:rsidRPr="00987503" w:rsidRDefault="002C7B53" w:rsidP="006674A7">
            <w:pPr>
              <w:rPr>
                <w:ins w:id="375" w:author="崇智 张" w:date="2020-04-16T10:26:00Z"/>
                <w:rFonts w:ascii="Times New Roman" w:hAnsi="Times New Roman"/>
                <w:sz w:val="21"/>
                <w:szCs w:val="21"/>
              </w:rPr>
            </w:pPr>
          </w:p>
        </w:tc>
        <w:tc>
          <w:tcPr>
            <w:tcW w:w="644" w:type="dxa"/>
          </w:tcPr>
          <w:p w14:paraId="6EEA1E67" w14:textId="333F3A8B" w:rsidR="002C7B53" w:rsidRPr="00987503" w:rsidRDefault="002C7B53" w:rsidP="006674A7">
            <w:pPr>
              <w:cnfStyle w:val="000000000000" w:firstRow="0" w:lastRow="0" w:firstColumn="0" w:lastColumn="0" w:oddVBand="0" w:evenVBand="0" w:oddHBand="0" w:evenHBand="0" w:firstRowFirstColumn="0" w:firstRowLastColumn="0" w:lastRowFirstColumn="0" w:lastRowLastColumn="0"/>
              <w:rPr>
                <w:ins w:id="376" w:author="崇智 张" w:date="2020-04-16T10:26:00Z"/>
                <w:rFonts w:ascii="Times New Roman" w:hAnsi="Times New Roman"/>
                <w:sz w:val="21"/>
                <w:szCs w:val="21"/>
              </w:rPr>
            </w:pPr>
            <w:ins w:id="377" w:author="崇智 张" w:date="2020-04-16T10:26:00Z">
              <w:r>
                <w:rPr>
                  <w:rFonts w:ascii="Times New Roman" w:hAnsi="Times New Roman" w:hint="eastAsia"/>
                  <w:sz w:val="21"/>
                  <w:szCs w:val="21"/>
                </w:rPr>
                <w:t>3</w:t>
              </w:r>
            </w:ins>
          </w:p>
        </w:tc>
        <w:tc>
          <w:tcPr>
            <w:tcW w:w="5550" w:type="dxa"/>
            <w:gridSpan w:val="2"/>
          </w:tcPr>
          <w:p w14:paraId="269D3C4C" w14:textId="3926B498" w:rsidR="002C7B53" w:rsidRPr="00987503" w:rsidRDefault="002C7B53" w:rsidP="006674A7">
            <w:pPr>
              <w:cnfStyle w:val="000000000000" w:firstRow="0" w:lastRow="0" w:firstColumn="0" w:lastColumn="0" w:oddVBand="0" w:evenVBand="0" w:oddHBand="0" w:evenHBand="0" w:firstRowFirstColumn="0" w:firstRowLastColumn="0" w:lastRowFirstColumn="0" w:lastRowLastColumn="0"/>
              <w:rPr>
                <w:ins w:id="378" w:author="崇智 张" w:date="2020-04-16T10:26:00Z"/>
                <w:rFonts w:ascii="Times New Roman" w:hAnsi="Times New Roman"/>
                <w:sz w:val="21"/>
                <w:szCs w:val="21"/>
              </w:rPr>
            </w:pPr>
            <w:ins w:id="379" w:author="崇智 张" w:date="2020-04-16T10:26:00Z">
              <w:r>
                <w:rPr>
                  <w:rFonts w:ascii="Times New Roman" w:hAnsi="Times New Roman" w:hint="eastAsia"/>
                  <w:sz w:val="21"/>
                  <w:szCs w:val="21"/>
                </w:rPr>
                <w:t>A</w:t>
              </w:r>
              <w:r>
                <w:rPr>
                  <w:rFonts w:ascii="Times New Roman" w:hAnsi="Times New Roman"/>
                  <w:sz w:val="21"/>
                  <w:szCs w:val="21"/>
                </w:rPr>
                <w:t>BORT</w:t>
              </w:r>
            </w:ins>
          </w:p>
        </w:tc>
      </w:tr>
      <w:tr w:rsidR="0015225A" w:rsidRPr="00CB5058" w14:paraId="7A1FEF20"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020457D" w14:textId="77777777" w:rsidR="0015225A" w:rsidRPr="00987503" w:rsidRDefault="0015225A" w:rsidP="006674A7">
            <w:pPr>
              <w:rPr>
                <w:rFonts w:ascii="Times New Roman" w:hAnsi="Times New Roman"/>
                <w:sz w:val="21"/>
                <w:szCs w:val="21"/>
              </w:rPr>
            </w:pPr>
          </w:p>
        </w:tc>
        <w:tc>
          <w:tcPr>
            <w:tcW w:w="1638" w:type="dxa"/>
            <w:gridSpan w:val="2"/>
          </w:tcPr>
          <w:p w14:paraId="2116B53D" w14:textId="6DAE4350" w:rsidR="0015225A" w:rsidRPr="00987503" w:rsidRDefault="0015225A"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556" w:type="dxa"/>
          </w:tcPr>
          <w:p w14:paraId="7F339D21" w14:textId="2A9136BB" w:rsidR="0015225A" w:rsidRPr="00987503" w:rsidRDefault="00313E62"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程序中断，用户依据报告信息修改代码</w:t>
            </w:r>
          </w:p>
        </w:tc>
      </w:tr>
    </w:tbl>
    <w:p w14:paraId="0644F2DC" w14:textId="4C6A6D24" w:rsidR="004E0F1E" w:rsidRPr="00987503" w:rsidRDefault="004E0F1E" w:rsidP="004E0F1E">
      <w:pPr>
        <w:pStyle w:val="3"/>
        <w:rPr>
          <w:rFonts w:ascii="Times New Roman" w:hAnsi="Times New Roman"/>
        </w:rPr>
      </w:pPr>
      <w:bookmarkStart w:id="380" w:name="_Toc37923786"/>
      <w:r w:rsidRPr="00987503">
        <w:rPr>
          <w:rFonts w:ascii="Times New Roman" w:hAnsi="Times New Roman"/>
        </w:rPr>
        <w:t>3.1.2</w:t>
      </w:r>
      <w:del w:id="381" w:author="崇智 张" w:date="2020-04-16T10:13:00Z">
        <w:r w:rsidR="00C21B8B" w:rsidRPr="00987503" w:rsidDel="00AE2E62">
          <w:rPr>
            <w:rFonts w:ascii="Times New Roman" w:hAnsi="Times New Roman" w:hint="eastAsia"/>
          </w:rPr>
          <w:delText>调用</w:delText>
        </w:r>
        <w:r w:rsidRPr="00987503" w:rsidDel="00AE2E62">
          <w:rPr>
            <w:rFonts w:ascii="Times New Roman" w:hAnsi="Times New Roman" w:hint="eastAsia"/>
          </w:rPr>
          <w:delText>模型量化</w:delText>
        </w:r>
      </w:del>
      <w:ins w:id="382" w:author="崇智 张" w:date="2020-04-16T10:13:00Z">
        <w:r w:rsidR="00AE2E62">
          <w:rPr>
            <w:rFonts w:ascii="Times New Roman" w:hAnsi="Times New Roman" w:hint="eastAsia"/>
          </w:rPr>
          <w:t>生成量化网络</w:t>
        </w:r>
      </w:ins>
      <w:r w:rsidRPr="00987503">
        <w:rPr>
          <w:rFonts w:ascii="Times New Roman" w:hAnsi="Times New Roman" w:hint="eastAsia"/>
        </w:rPr>
        <w:t>模块</w:t>
      </w:r>
      <w:bookmarkEnd w:id="380"/>
    </w:p>
    <w:p w14:paraId="1E25A788" w14:textId="1BF9B595" w:rsidR="004E0F1E" w:rsidRPr="00987503" w:rsidRDefault="004E0F1E"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模型量化模块是为神经网络模型量化领域的研究人员提供的当今经典以及前沿</w:t>
      </w:r>
      <w:r w:rsidR="00A902FB" w:rsidRPr="00987503">
        <w:rPr>
          <w:rFonts w:ascii="Times New Roman" w:hAnsi="Times New Roman" w:hint="eastAsia"/>
        </w:rPr>
        <w:t>的</w:t>
      </w:r>
      <w:r w:rsidRPr="00987503">
        <w:rPr>
          <w:rFonts w:ascii="Times New Roman" w:hAnsi="Times New Roman" w:hint="eastAsia"/>
        </w:rPr>
        <w:t>在线量化压缩算法库。用户可以调用该模块完成多种尺寸、位宽的模型量化，减少科研人员复现方法的时间，提高科研效率。具体地，用户应将使用的模型和数据集处理成符合要求的格式，作为函数的输入。对应的模型量化算法将针对模型的具体信息，针对每个模型以及指定的算法、位宽生成替换模型，并将新的模型作为一个输出</w:t>
      </w:r>
      <w:r w:rsidR="00A902FB" w:rsidRPr="00987503">
        <w:rPr>
          <w:rFonts w:ascii="Times New Roman" w:hAnsi="Times New Roman" w:hint="eastAsia"/>
        </w:rPr>
        <w:t>返还给用户</w:t>
      </w:r>
      <w:r w:rsidRPr="00987503">
        <w:rPr>
          <w:rFonts w:ascii="Times New Roman" w:hAnsi="Times New Roman" w:hint="eastAsia"/>
        </w:rPr>
        <w:t>以便用户使用。</w:t>
      </w:r>
      <w:del w:id="383" w:author="崇智 张" w:date="2020-04-15T20:07:00Z">
        <w:r w:rsidRPr="00987503" w:rsidDel="00F952D8">
          <w:rPr>
            <w:rFonts w:ascii="Times New Roman" w:hAnsi="Times New Roman" w:hint="eastAsia"/>
          </w:rPr>
          <w:delText>接着，用户调用量化</w:delText>
        </w:r>
        <w:r w:rsidR="00970E0D" w:rsidRPr="00987503" w:rsidDel="00F952D8">
          <w:rPr>
            <w:rFonts w:ascii="Times New Roman" w:hAnsi="Times New Roman" w:hint="eastAsia"/>
          </w:rPr>
          <w:delText>模块生成</w:delText>
        </w:r>
        <w:r w:rsidRPr="00987503" w:rsidDel="00F952D8">
          <w:rPr>
            <w:rFonts w:ascii="Times New Roman" w:hAnsi="Times New Roman" w:hint="eastAsia"/>
          </w:rPr>
          <w:delText>的模型，将量化生成的模型进行部署或训练。</w:delText>
        </w:r>
      </w:del>
    </w:p>
    <w:p w14:paraId="2598DC6E" w14:textId="74240934" w:rsidR="004E0F1E" w:rsidRPr="00987503" w:rsidRDefault="004E0F1E"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对该模块构造的</w:t>
      </w:r>
      <w:r w:rsidRPr="00987503">
        <w:rPr>
          <w:rFonts w:ascii="Times New Roman" w:hAnsi="Times New Roman"/>
        </w:rPr>
        <w:t>RUCM</w:t>
      </w:r>
      <w:r w:rsidRPr="00987503">
        <w:rPr>
          <w:rFonts w:ascii="Times New Roman" w:hAnsi="Times New Roman" w:hint="eastAsia"/>
        </w:rPr>
        <w:t>如</w:t>
      </w:r>
      <w:ins w:id="384" w:author="崇智 张" w:date="2020-04-15T20:15:00Z">
        <w:r w:rsidR="00580782">
          <w:rPr>
            <w:rFonts w:ascii="Times New Roman" w:hAnsi="Times New Roman" w:hint="eastAsia"/>
          </w:rPr>
          <w:t>表</w:t>
        </w:r>
        <w:r w:rsidR="00580782">
          <w:rPr>
            <w:rFonts w:ascii="Times New Roman" w:hAnsi="Times New Roman" w:hint="eastAsia"/>
          </w:rPr>
          <w:t>3</w:t>
        </w:r>
        <w:r w:rsidR="00580782">
          <w:rPr>
            <w:rFonts w:ascii="Times New Roman" w:hAnsi="Times New Roman"/>
          </w:rPr>
          <w:t>.2</w:t>
        </w:r>
      </w:ins>
      <w:del w:id="385" w:author="崇智 张" w:date="2020-04-15T20:15:00Z">
        <w:r w:rsidRPr="00987503" w:rsidDel="00580782">
          <w:rPr>
            <w:rFonts w:ascii="Times New Roman" w:hAnsi="Times New Roman" w:hint="eastAsia"/>
          </w:rPr>
          <w:delText>下</w:delText>
        </w:r>
      </w:del>
      <w:r w:rsidRPr="00987503">
        <w:rPr>
          <w:rFonts w:ascii="Times New Roman" w:hAnsi="Times New Roman" w:hint="eastAsia"/>
        </w:rPr>
        <w:t>所示：</w:t>
      </w:r>
    </w:p>
    <w:p w14:paraId="11393839" w14:textId="0A00ECDE" w:rsidR="00A902FB" w:rsidRPr="00987503" w:rsidRDefault="00A902FB" w:rsidP="00987503">
      <w:pPr>
        <w:spacing w:line="360" w:lineRule="auto"/>
        <w:ind w:firstLineChars="200" w:firstLine="420"/>
        <w:jc w:val="center"/>
        <w:rPr>
          <w:rFonts w:ascii="Times New Roman" w:hAnsi="Times New Roman"/>
          <w:b/>
          <w:bCs/>
          <w:sz w:val="21"/>
          <w:szCs w:val="21"/>
        </w:rPr>
      </w:pPr>
      <w:r w:rsidRPr="00987503">
        <w:rPr>
          <w:rFonts w:ascii="Times New Roman" w:hAnsi="Times New Roman"/>
          <w:b/>
          <w:bCs/>
          <w:sz w:val="21"/>
          <w:szCs w:val="21"/>
        </w:rPr>
        <w:t>表</w:t>
      </w:r>
      <w:r w:rsidR="003A02F6" w:rsidRPr="00987503">
        <w:rPr>
          <w:rFonts w:ascii="Times New Roman" w:hAnsi="Times New Roman"/>
          <w:b/>
          <w:bCs/>
          <w:sz w:val="21"/>
          <w:szCs w:val="21"/>
        </w:rPr>
        <w:t>3.2</w:t>
      </w:r>
      <w:r w:rsidRPr="00987503">
        <w:rPr>
          <w:rFonts w:ascii="Times New Roman" w:hAnsi="Times New Roman"/>
          <w:b/>
          <w:bCs/>
          <w:sz w:val="21"/>
          <w:szCs w:val="21"/>
        </w:rPr>
        <w:t xml:space="preserve"> </w:t>
      </w:r>
      <w:ins w:id="386" w:author="崇智 张" w:date="2020-04-16T10:14:00Z">
        <w:r w:rsidR="00AE2E62" w:rsidRPr="00AE2E62">
          <w:rPr>
            <w:rFonts w:ascii="Times New Roman" w:hAnsi="Times New Roman" w:hint="eastAsia"/>
            <w:b/>
            <w:bCs/>
            <w:sz w:val="21"/>
            <w:szCs w:val="21"/>
          </w:rPr>
          <w:t>生成量化网络</w:t>
        </w:r>
      </w:ins>
      <w:del w:id="387" w:author="崇智 张" w:date="2020-04-16T10:14:00Z">
        <w:r w:rsidRPr="00987503" w:rsidDel="00AE2E62">
          <w:rPr>
            <w:rFonts w:ascii="Times New Roman" w:hAnsi="Times New Roman" w:hint="eastAsia"/>
            <w:b/>
            <w:bCs/>
            <w:sz w:val="21"/>
            <w:szCs w:val="21"/>
          </w:rPr>
          <w:delText>调用模型量化方法生成量化模型</w:delText>
        </w:r>
      </w:del>
      <w:r w:rsidRPr="00987503">
        <w:rPr>
          <w:rFonts w:ascii="Times New Roman" w:hAnsi="Times New Roman" w:hint="eastAsia"/>
          <w:b/>
          <w:bCs/>
          <w:sz w:val="21"/>
          <w:szCs w:val="21"/>
        </w:rPr>
        <w:t>用例</w:t>
      </w:r>
      <w:r w:rsidRPr="00987503">
        <w:rPr>
          <w:rFonts w:ascii="Times New Roman" w:hAnsi="Times New Roman"/>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4E0F1E" w:rsidRPr="00CB5058" w14:paraId="52D6A7A9" w14:textId="77777777" w:rsidTr="0059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744D417F" w14:textId="77777777" w:rsidR="004E0F1E" w:rsidRPr="00987503" w:rsidRDefault="004E0F1E" w:rsidP="006674A7">
            <w:pPr>
              <w:jc w:val="center"/>
              <w:rPr>
                <w:rFonts w:ascii="Times New Roman" w:hAnsi="Times New Roman"/>
                <w:sz w:val="21"/>
                <w:szCs w:val="21"/>
              </w:rPr>
            </w:pPr>
            <w:r w:rsidRPr="00987503">
              <w:rPr>
                <w:rFonts w:ascii="Times New Roman" w:hAnsi="Times New Roman"/>
                <w:sz w:val="21"/>
                <w:szCs w:val="21"/>
              </w:rPr>
              <w:t>Use Case Specification</w:t>
            </w:r>
          </w:p>
        </w:tc>
      </w:tr>
      <w:tr w:rsidR="004E0F1E" w:rsidRPr="00CB5058" w14:paraId="4309F85E"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FEAE86C" w14:textId="77777777" w:rsidR="004E0F1E" w:rsidRPr="00987503" w:rsidRDefault="004E0F1E" w:rsidP="006674A7">
            <w:pPr>
              <w:rPr>
                <w:rFonts w:ascii="Times New Roman" w:hAnsi="Times New Roman"/>
                <w:sz w:val="21"/>
                <w:szCs w:val="21"/>
              </w:rPr>
            </w:pPr>
            <w:r w:rsidRPr="00987503">
              <w:rPr>
                <w:rFonts w:ascii="Times New Roman" w:hAnsi="Times New Roman"/>
                <w:sz w:val="21"/>
                <w:szCs w:val="21"/>
              </w:rPr>
              <w:t>Use Case Name</w:t>
            </w:r>
          </w:p>
        </w:tc>
        <w:tc>
          <w:tcPr>
            <w:tcW w:w="6194" w:type="dxa"/>
            <w:gridSpan w:val="3"/>
          </w:tcPr>
          <w:p w14:paraId="41E32B89" w14:textId="0DDC6C7E" w:rsidR="004E0F1E" w:rsidRPr="00987503" w:rsidRDefault="00AE2E62"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ins w:id="388" w:author="崇智 张" w:date="2020-04-16T10:14:00Z">
              <w:r w:rsidRPr="00AE2E62">
                <w:rPr>
                  <w:rFonts w:ascii="Times New Roman" w:hAnsi="Times New Roman" w:hint="eastAsia"/>
                  <w:sz w:val="21"/>
                  <w:szCs w:val="21"/>
                </w:rPr>
                <w:t>生成量化网络</w:t>
              </w:r>
            </w:ins>
            <w:del w:id="389" w:author="崇智 张" w:date="2020-04-16T10:14:00Z">
              <w:r w:rsidR="004E0F1E" w:rsidRPr="00987503" w:rsidDel="00AE2E62">
                <w:rPr>
                  <w:rFonts w:ascii="Times New Roman" w:hAnsi="Times New Roman" w:hint="eastAsia"/>
                  <w:sz w:val="21"/>
                  <w:szCs w:val="21"/>
                </w:rPr>
                <w:delText>调用</w:delText>
              </w:r>
              <w:r w:rsidR="008747CE" w:rsidRPr="00987503" w:rsidDel="00AE2E62">
                <w:rPr>
                  <w:rFonts w:ascii="Times New Roman" w:hAnsi="Times New Roman" w:hint="eastAsia"/>
                  <w:sz w:val="21"/>
                  <w:szCs w:val="21"/>
                </w:rPr>
                <w:delText>模型量化</w:delText>
              </w:r>
              <w:r w:rsidR="004E0F1E" w:rsidRPr="00987503" w:rsidDel="00AE2E62">
                <w:rPr>
                  <w:rFonts w:ascii="Times New Roman" w:hAnsi="Times New Roman" w:hint="eastAsia"/>
                  <w:sz w:val="21"/>
                  <w:szCs w:val="21"/>
                </w:rPr>
                <w:delText>方法生成</w:delText>
              </w:r>
              <w:r w:rsidR="008747CE" w:rsidRPr="00987503" w:rsidDel="00AE2E62">
                <w:rPr>
                  <w:rFonts w:ascii="Times New Roman" w:hAnsi="Times New Roman" w:hint="eastAsia"/>
                  <w:sz w:val="21"/>
                  <w:szCs w:val="21"/>
                </w:rPr>
                <w:delText>量化模型</w:delText>
              </w:r>
            </w:del>
          </w:p>
        </w:tc>
      </w:tr>
      <w:tr w:rsidR="004E0F1E" w:rsidRPr="00CB5058" w14:paraId="5BA2A86B"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708A0091" w14:textId="77777777" w:rsidR="004E0F1E" w:rsidRPr="00987503" w:rsidRDefault="004E0F1E" w:rsidP="006674A7">
            <w:pPr>
              <w:rPr>
                <w:rFonts w:ascii="Times New Roman" w:hAnsi="Times New Roman"/>
                <w:sz w:val="21"/>
                <w:szCs w:val="21"/>
              </w:rPr>
            </w:pPr>
            <w:r w:rsidRPr="00987503">
              <w:rPr>
                <w:rFonts w:ascii="Times New Roman" w:hAnsi="Times New Roman"/>
                <w:sz w:val="21"/>
                <w:szCs w:val="21"/>
              </w:rPr>
              <w:t>Brief Description</w:t>
            </w:r>
          </w:p>
        </w:tc>
        <w:tc>
          <w:tcPr>
            <w:tcW w:w="6194" w:type="dxa"/>
            <w:gridSpan w:val="3"/>
          </w:tcPr>
          <w:p w14:paraId="7944B362" w14:textId="6F124CAC" w:rsidR="004E0F1E" w:rsidRPr="00987503" w:rsidRDefault="00FB371C"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用户导入工具包，并使用工具包中选定的量化方法对提供的模型在指定位宽上进行量化，并保存到本地</w:t>
            </w:r>
          </w:p>
        </w:tc>
      </w:tr>
      <w:tr w:rsidR="004E0F1E" w:rsidRPr="00CB5058" w14:paraId="08000096"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A23E76B" w14:textId="77777777" w:rsidR="004E0F1E" w:rsidRPr="00987503" w:rsidRDefault="004E0F1E" w:rsidP="006674A7">
            <w:pPr>
              <w:rPr>
                <w:rFonts w:ascii="Times New Roman" w:hAnsi="Times New Roman"/>
                <w:sz w:val="21"/>
                <w:szCs w:val="21"/>
              </w:rPr>
            </w:pPr>
            <w:r w:rsidRPr="00987503">
              <w:rPr>
                <w:rFonts w:ascii="Times New Roman" w:hAnsi="Times New Roman"/>
                <w:sz w:val="21"/>
                <w:szCs w:val="21"/>
              </w:rPr>
              <w:t>Precondition</w:t>
            </w:r>
          </w:p>
        </w:tc>
        <w:tc>
          <w:tcPr>
            <w:tcW w:w="6194" w:type="dxa"/>
            <w:gridSpan w:val="3"/>
          </w:tcPr>
          <w:p w14:paraId="1E719F7B" w14:textId="227D09E5" w:rsidR="004E0F1E" w:rsidRPr="00987503" w:rsidRDefault="00FB371C"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系统正常运行</w:t>
            </w:r>
          </w:p>
        </w:tc>
      </w:tr>
      <w:tr w:rsidR="004E0F1E" w:rsidRPr="00CB5058" w14:paraId="6D1A679D"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0323383D" w14:textId="77777777" w:rsidR="004E0F1E" w:rsidRPr="00987503" w:rsidRDefault="004E0F1E" w:rsidP="006674A7">
            <w:pPr>
              <w:rPr>
                <w:rFonts w:ascii="Times New Roman" w:hAnsi="Times New Roman"/>
                <w:sz w:val="21"/>
                <w:szCs w:val="21"/>
              </w:rPr>
            </w:pPr>
            <w:r w:rsidRPr="00987503">
              <w:rPr>
                <w:rFonts w:ascii="Times New Roman" w:hAnsi="Times New Roman"/>
                <w:sz w:val="21"/>
                <w:szCs w:val="21"/>
              </w:rPr>
              <w:t>Primary Actor</w:t>
            </w:r>
          </w:p>
        </w:tc>
        <w:tc>
          <w:tcPr>
            <w:tcW w:w="6194" w:type="dxa"/>
            <w:gridSpan w:val="3"/>
          </w:tcPr>
          <w:p w14:paraId="7931230B" w14:textId="4C665F45" w:rsidR="004E0F1E" w:rsidRPr="00987503" w:rsidRDefault="001927B7"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CV</w:t>
            </w:r>
            <w:r w:rsidR="004D7FCE" w:rsidRPr="00987503">
              <w:rPr>
                <w:rFonts w:ascii="Times New Roman" w:hAnsi="Times New Roman"/>
                <w:sz w:val="21"/>
                <w:szCs w:val="21"/>
              </w:rPr>
              <w:t xml:space="preserve"> </w:t>
            </w:r>
            <w:r w:rsidRPr="00987503">
              <w:rPr>
                <w:rFonts w:ascii="Times New Roman" w:hAnsi="Times New Roman" w:hint="eastAsia"/>
                <w:sz w:val="21"/>
                <w:szCs w:val="21"/>
              </w:rPr>
              <w:t>研究人员</w:t>
            </w:r>
          </w:p>
        </w:tc>
      </w:tr>
      <w:tr w:rsidR="004E0F1E" w:rsidRPr="00CB5058" w14:paraId="3CB3B7FA"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905E44D" w14:textId="77777777" w:rsidR="004E0F1E" w:rsidRPr="00987503" w:rsidRDefault="004E0F1E" w:rsidP="006674A7">
            <w:pPr>
              <w:rPr>
                <w:rFonts w:ascii="Times New Roman" w:hAnsi="Times New Roman"/>
                <w:sz w:val="21"/>
                <w:szCs w:val="21"/>
              </w:rPr>
            </w:pPr>
            <w:r w:rsidRPr="00987503">
              <w:rPr>
                <w:rFonts w:ascii="Times New Roman" w:hAnsi="Times New Roman"/>
                <w:sz w:val="21"/>
                <w:szCs w:val="21"/>
              </w:rPr>
              <w:t>Secondary Actor</w:t>
            </w:r>
          </w:p>
        </w:tc>
        <w:tc>
          <w:tcPr>
            <w:tcW w:w="6194" w:type="dxa"/>
            <w:gridSpan w:val="3"/>
          </w:tcPr>
          <w:p w14:paraId="621437F6" w14:textId="77777777" w:rsidR="004E0F1E" w:rsidRPr="00987503"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4E0F1E" w:rsidRPr="00CB5058" w14:paraId="448C3E40"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55A5C2F7" w14:textId="77777777" w:rsidR="004E0F1E" w:rsidRPr="00987503" w:rsidRDefault="004E0F1E" w:rsidP="006674A7">
            <w:pPr>
              <w:rPr>
                <w:rFonts w:ascii="Times New Roman" w:hAnsi="Times New Roman"/>
                <w:sz w:val="21"/>
                <w:szCs w:val="21"/>
              </w:rPr>
            </w:pPr>
            <w:r w:rsidRPr="00987503">
              <w:rPr>
                <w:rFonts w:ascii="Times New Roman" w:hAnsi="Times New Roman"/>
                <w:sz w:val="21"/>
                <w:szCs w:val="21"/>
              </w:rPr>
              <w:t>Dependency</w:t>
            </w:r>
          </w:p>
        </w:tc>
        <w:tc>
          <w:tcPr>
            <w:tcW w:w="6194" w:type="dxa"/>
            <w:gridSpan w:val="3"/>
          </w:tcPr>
          <w:p w14:paraId="53357311" w14:textId="0E61C7FD" w:rsidR="004E0F1E" w:rsidRPr="00987503" w:rsidRDefault="000D3D9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 xml:space="preserve">INCLUDE USE CASE </w:t>
            </w:r>
            <w:r w:rsidRPr="00987503">
              <w:rPr>
                <w:rFonts w:ascii="Times New Roman" w:hAnsi="Times New Roman"/>
                <w:sz w:val="21"/>
                <w:szCs w:val="21"/>
              </w:rPr>
              <w:t>加载</w:t>
            </w:r>
            <w:r w:rsidRPr="00987503">
              <w:rPr>
                <w:rFonts w:ascii="Times New Roman" w:hAnsi="Times New Roman"/>
                <w:sz w:val="21"/>
                <w:szCs w:val="21"/>
              </w:rPr>
              <w:t xml:space="preserve">,INCLUDE USE CASE </w:t>
            </w:r>
            <w:r w:rsidRPr="00987503">
              <w:rPr>
                <w:rFonts w:ascii="Times New Roman" w:hAnsi="Times New Roman"/>
                <w:sz w:val="21"/>
                <w:szCs w:val="21"/>
              </w:rPr>
              <w:t>保存</w:t>
            </w:r>
          </w:p>
        </w:tc>
      </w:tr>
      <w:tr w:rsidR="004E0F1E" w:rsidRPr="00CB5058" w14:paraId="70F14B50"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33CE661" w14:textId="77777777" w:rsidR="004E0F1E" w:rsidRPr="00987503" w:rsidRDefault="004E0F1E" w:rsidP="006674A7">
            <w:pPr>
              <w:rPr>
                <w:rFonts w:ascii="Times New Roman" w:hAnsi="Times New Roman"/>
                <w:sz w:val="21"/>
                <w:szCs w:val="21"/>
              </w:rPr>
            </w:pPr>
            <w:r w:rsidRPr="00987503">
              <w:rPr>
                <w:rFonts w:ascii="Times New Roman" w:hAnsi="Times New Roman"/>
                <w:sz w:val="21"/>
                <w:szCs w:val="21"/>
              </w:rPr>
              <w:t>Generalization</w:t>
            </w:r>
          </w:p>
        </w:tc>
        <w:tc>
          <w:tcPr>
            <w:tcW w:w="6194" w:type="dxa"/>
            <w:gridSpan w:val="3"/>
          </w:tcPr>
          <w:p w14:paraId="625EFBDD" w14:textId="77777777" w:rsidR="004E0F1E" w:rsidRPr="00987503"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4E0F1E" w:rsidRPr="00CB5058" w14:paraId="69D2311B"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val="restart"/>
          </w:tcPr>
          <w:p w14:paraId="73E329D4" w14:textId="77777777" w:rsidR="004E0F1E" w:rsidRPr="00987503" w:rsidRDefault="004E0F1E" w:rsidP="006674A7">
            <w:pPr>
              <w:rPr>
                <w:rFonts w:ascii="Times New Roman" w:hAnsi="Times New Roman"/>
                <w:sz w:val="21"/>
                <w:szCs w:val="21"/>
              </w:rPr>
            </w:pPr>
            <w:r w:rsidRPr="00987503">
              <w:rPr>
                <w:rFonts w:ascii="Times New Roman" w:hAnsi="Times New Roman"/>
                <w:sz w:val="21"/>
                <w:szCs w:val="21"/>
              </w:rPr>
              <w:t>Basic Flow</w:t>
            </w:r>
          </w:p>
        </w:tc>
        <w:tc>
          <w:tcPr>
            <w:tcW w:w="6194" w:type="dxa"/>
            <w:gridSpan w:val="3"/>
          </w:tcPr>
          <w:p w14:paraId="6CC8AE43" w14:textId="77777777" w:rsidR="004E0F1E" w:rsidRPr="00987503"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sz w:val="21"/>
                <w:szCs w:val="21"/>
              </w:rPr>
              <w:t>Steps</w:t>
            </w:r>
          </w:p>
        </w:tc>
      </w:tr>
      <w:tr w:rsidR="004E0F1E" w:rsidRPr="00CB5058" w14:paraId="29B1EF5F"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FB2C0E2" w14:textId="77777777" w:rsidR="004E0F1E" w:rsidRPr="00987503" w:rsidRDefault="004E0F1E" w:rsidP="006674A7">
            <w:pPr>
              <w:rPr>
                <w:rFonts w:ascii="Times New Roman" w:hAnsi="Times New Roman"/>
                <w:sz w:val="21"/>
                <w:szCs w:val="21"/>
              </w:rPr>
            </w:pPr>
          </w:p>
        </w:tc>
        <w:tc>
          <w:tcPr>
            <w:tcW w:w="644" w:type="dxa"/>
          </w:tcPr>
          <w:p w14:paraId="479E8368" w14:textId="77777777" w:rsidR="004E0F1E" w:rsidRPr="00987503"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550" w:type="dxa"/>
            <w:gridSpan w:val="2"/>
          </w:tcPr>
          <w:p w14:paraId="2723F670" w14:textId="77777777" w:rsidR="004E0F1E" w:rsidRPr="00987503"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w:t>
            </w:r>
          </w:p>
        </w:tc>
      </w:tr>
      <w:tr w:rsidR="004E0F1E" w:rsidRPr="00CB5058" w14:paraId="575C6669"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2A38CA55" w14:textId="77777777" w:rsidR="004E0F1E" w:rsidRPr="00987503" w:rsidRDefault="004E0F1E" w:rsidP="006674A7">
            <w:pPr>
              <w:rPr>
                <w:rFonts w:ascii="Times New Roman" w:hAnsi="Times New Roman"/>
                <w:sz w:val="21"/>
                <w:szCs w:val="21"/>
              </w:rPr>
            </w:pPr>
          </w:p>
        </w:tc>
        <w:tc>
          <w:tcPr>
            <w:tcW w:w="644" w:type="dxa"/>
          </w:tcPr>
          <w:p w14:paraId="5FB6E8E8" w14:textId="77777777" w:rsidR="004E0F1E" w:rsidRPr="00987503"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550" w:type="dxa"/>
            <w:gridSpan w:val="2"/>
          </w:tcPr>
          <w:p w14:paraId="0711F7CF" w14:textId="0EBEF57A" w:rsidR="004E0F1E" w:rsidRPr="00987503"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用户载入模型</w:t>
            </w:r>
          </w:p>
        </w:tc>
      </w:tr>
      <w:tr w:rsidR="00E56F98" w:rsidRPr="00CB5058" w14:paraId="7BAC6CDB"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DB95C1A" w14:textId="77777777" w:rsidR="00E56F98" w:rsidRPr="00CB5058" w:rsidRDefault="00E56F98" w:rsidP="006674A7">
            <w:pPr>
              <w:rPr>
                <w:rFonts w:ascii="Times New Roman" w:hAnsi="Times New Roman"/>
                <w:sz w:val="21"/>
                <w:szCs w:val="21"/>
              </w:rPr>
            </w:pPr>
          </w:p>
        </w:tc>
        <w:tc>
          <w:tcPr>
            <w:tcW w:w="644" w:type="dxa"/>
          </w:tcPr>
          <w:p w14:paraId="4B0F5EE9" w14:textId="3EA4A99C" w:rsidR="00E56F98" w:rsidRPr="00E56F98" w:rsidRDefault="00E56F98"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3</w:t>
            </w:r>
          </w:p>
        </w:tc>
        <w:tc>
          <w:tcPr>
            <w:tcW w:w="5550" w:type="dxa"/>
            <w:gridSpan w:val="2"/>
          </w:tcPr>
          <w:p w14:paraId="27B8E816" w14:textId="0D96E4DC" w:rsidR="00E56F98" w:rsidRPr="00E56F98" w:rsidRDefault="00E56F98" w:rsidP="0002660C">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用户载入</w:t>
            </w:r>
            <w:del w:id="390" w:author="cynsierwang@gmail.com" w:date="2020-04-16T19:10:00Z">
              <w:r w:rsidDel="0002660C">
                <w:rPr>
                  <w:rFonts w:ascii="Times New Roman" w:hAnsi="Times New Roman" w:hint="eastAsia"/>
                  <w:sz w:val="21"/>
                  <w:szCs w:val="21"/>
                </w:rPr>
                <w:delText>数据</w:delText>
              </w:r>
              <w:r w:rsidRPr="00907819" w:rsidDel="0002660C">
                <w:rPr>
                  <w:rFonts w:ascii="Times New Roman" w:hAnsi="Times New Roman" w:hint="eastAsia"/>
                  <w:sz w:val="21"/>
                  <w:szCs w:val="21"/>
                </w:rPr>
                <w:delText>处理成</w:delText>
              </w:r>
            </w:del>
            <w:del w:id="391" w:author="cynsierwang@gmail.com" w:date="2020-04-16T19:11:00Z">
              <w:r w:rsidRPr="00907819" w:rsidDel="0002660C">
                <w:rPr>
                  <w:rFonts w:ascii="Times New Roman" w:hAnsi="Times New Roman" w:hint="eastAsia"/>
                  <w:sz w:val="21"/>
                  <w:szCs w:val="21"/>
                </w:rPr>
                <w:delText>满足模型量化模块输入要求的格式</w:delText>
              </w:r>
            </w:del>
            <w:ins w:id="392" w:author="cynsierwang@gmail.com" w:date="2020-04-16T19:11:00Z">
              <w:r w:rsidR="0002660C">
                <w:rPr>
                  <w:rFonts w:ascii="Times New Roman" w:hAnsi="Times New Roman" w:hint="eastAsia"/>
                  <w:sz w:val="21"/>
                  <w:szCs w:val="21"/>
                </w:rPr>
                <w:t>满足输入格式的数据</w:t>
              </w:r>
            </w:ins>
          </w:p>
        </w:tc>
      </w:tr>
      <w:tr w:rsidR="004E0F1E" w:rsidRPr="00CB5058" w14:paraId="144471A0"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0ED1BC6A" w14:textId="77777777" w:rsidR="004E0F1E" w:rsidRPr="00987503" w:rsidRDefault="004E0F1E" w:rsidP="006674A7">
            <w:pPr>
              <w:rPr>
                <w:rFonts w:ascii="Times New Roman" w:hAnsi="Times New Roman"/>
                <w:sz w:val="21"/>
                <w:szCs w:val="21"/>
              </w:rPr>
            </w:pPr>
          </w:p>
        </w:tc>
        <w:tc>
          <w:tcPr>
            <w:tcW w:w="644" w:type="dxa"/>
          </w:tcPr>
          <w:p w14:paraId="1F35E210" w14:textId="4EDBFDFF" w:rsidR="004E0F1E" w:rsidRPr="00987503" w:rsidRDefault="00E56F98"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sz w:val="21"/>
                <w:szCs w:val="21"/>
              </w:rPr>
              <w:t>4</w:t>
            </w:r>
          </w:p>
        </w:tc>
        <w:tc>
          <w:tcPr>
            <w:tcW w:w="5550" w:type="dxa"/>
            <w:gridSpan w:val="2"/>
          </w:tcPr>
          <w:p w14:paraId="712E3216" w14:textId="406B3D7D" w:rsidR="004E0F1E" w:rsidRPr="00987503"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用户调用工具包中的指定</w:t>
            </w:r>
            <w:r w:rsidR="0007448A" w:rsidRPr="00987503">
              <w:rPr>
                <w:rFonts w:ascii="Times New Roman" w:hAnsi="Times New Roman" w:hint="eastAsia"/>
                <w:sz w:val="21"/>
                <w:szCs w:val="21"/>
              </w:rPr>
              <w:t>模型量化</w:t>
            </w:r>
            <w:r w:rsidRPr="00987503">
              <w:rPr>
                <w:rFonts w:ascii="Times New Roman" w:hAnsi="Times New Roman" w:hint="eastAsia"/>
                <w:sz w:val="21"/>
                <w:szCs w:val="21"/>
              </w:rPr>
              <w:t>算法，</w:t>
            </w:r>
          </w:p>
        </w:tc>
      </w:tr>
      <w:tr w:rsidR="00E56F98" w:rsidRPr="00CB5058" w14:paraId="7053B86B"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B22E768" w14:textId="77777777" w:rsidR="00E56F98" w:rsidRPr="00CB5058" w:rsidRDefault="00E56F98" w:rsidP="006674A7">
            <w:pPr>
              <w:rPr>
                <w:rFonts w:ascii="Times New Roman" w:hAnsi="Times New Roman"/>
                <w:sz w:val="21"/>
                <w:szCs w:val="21"/>
              </w:rPr>
            </w:pPr>
          </w:p>
        </w:tc>
        <w:tc>
          <w:tcPr>
            <w:tcW w:w="644" w:type="dxa"/>
          </w:tcPr>
          <w:p w14:paraId="351465C9" w14:textId="1BD3A51B" w:rsidR="00E56F98" w:rsidRPr="00E56F98" w:rsidRDefault="00E56F98"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5</w:t>
            </w:r>
          </w:p>
        </w:tc>
        <w:tc>
          <w:tcPr>
            <w:tcW w:w="5550" w:type="dxa"/>
            <w:gridSpan w:val="2"/>
          </w:tcPr>
          <w:p w14:paraId="6A91A429" w14:textId="2171C69D" w:rsidR="00E56F98" w:rsidRPr="00E56F98" w:rsidRDefault="00E56F98"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07819">
              <w:rPr>
                <w:rFonts w:ascii="Times New Roman" w:hAnsi="Times New Roman" w:hint="eastAsia"/>
                <w:sz w:val="21"/>
                <w:szCs w:val="21"/>
              </w:rPr>
              <w:t>将模型传入模型量化模块中，并返回量化后的模型</w:t>
            </w:r>
          </w:p>
        </w:tc>
      </w:tr>
      <w:tr w:rsidR="004E0F1E" w:rsidRPr="00CB5058" w14:paraId="5E31E20C"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3C69D6BD" w14:textId="77777777" w:rsidR="004E0F1E" w:rsidRPr="00987503" w:rsidRDefault="004E0F1E" w:rsidP="006674A7">
            <w:pPr>
              <w:rPr>
                <w:rFonts w:ascii="Times New Roman" w:hAnsi="Times New Roman"/>
                <w:sz w:val="21"/>
                <w:szCs w:val="21"/>
              </w:rPr>
            </w:pPr>
          </w:p>
        </w:tc>
        <w:tc>
          <w:tcPr>
            <w:tcW w:w="1638" w:type="dxa"/>
            <w:gridSpan w:val="2"/>
          </w:tcPr>
          <w:p w14:paraId="435FEF85" w14:textId="77777777" w:rsidR="004E0F1E" w:rsidRPr="00987503"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556" w:type="dxa"/>
          </w:tcPr>
          <w:p w14:paraId="52749982" w14:textId="77777777" w:rsidR="004E0F1E" w:rsidRPr="00987503"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系统不报告错误信息，正常运行</w:t>
            </w:r>
          </w:p>
        </w:tc>
      </w:tr>
      <w:tr w:rsidR="004E0F1E" w:rsidRPr="00CB5058" w14:paraId="5F462BC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1DCCBA69" w14:textId="77777777" w:rsidR="00363758" w:rsidRPr="00987503" w:rsidRDefault="00363758" w:rsidP="006674A7">
            <w:pPr>
              <w:rPr>
                <w:rFonts w:ascii="Times New Roman" w:hAnsi="Times New Roman"/>
                <w:b w:val="0"/>
                <w:bCs w:val="0"/>
                <w:sz w:val="21"/>
                <w:szCs w:val="21"/>
              </w:rPr>
            </w:pPr>
            <w:r w:rsidRPr="00987503">
              <w:rPr>
                <w:rFonts w:ascii="Times New Roman" w:hAnsi="Times New Roman"/>
                <w:sz w:val="21"/>
                <w:szCs w:val="21"/>
              </w:rPr>
              <w:t xml:space="preserve">Bounded </w:t>
            </w:r>
          </w:p>
          <w:p w14:paraId="7D53AA52" w14:textId="77777777" w:rsidR="00363758" w:rsidRPr="00987503" w:rsidRDefault="00363758" w:rsidP="006674A7">
            <w:pPr>
              <w:rPr>
                <w:rFonts w:ascii="Times New Roman" w:hAnsi="Times New Roman"/>
                <w:b w:val="0"/>
                <w:bCs w:val="0"/>
                <w:sz w:val="21"/>
                <w:szCs w:val="21"/>
              </w:rPr>
            </w:pPr>
            <w:r w:rsidRPr="00987503">
              <w:rPr>
                <w:rFonts w:ascii="Times New Roman" w:hAnsi="Times New Roman"/>
                <w:sz w:val="21"/>
                <w:szCs w:val="21"/>
              </w:rPr>
              <w:t xml:space="preserve">Alternative </w:t>
            </w:r>
          </w:p>
          <w:p w14:paraId="0321903D" w14:textId="277CEEB2" w:rsidR="004E0F1E" w:rsidRPr="00987503" w:rsidRDefault="00363758" w:rsidP="006674A7">
            <w:pPr>
              <w:rPr>
                <w:rFonts w:ascii="Times New Roman" w:hAnsi="Times New Roman"/>
                <w:sz w:val="21"/>
                <w:szCs w:val="21"/>
              </w:rPr>
            </w:pPr>
            <w:r w:rsidRPr="00987503">
              <w:rPr>
                <w:rFonts w:ascii="Times New Roman" w:hAnsi="Times New Roman"/>
                <w:sz w:val="21"/>
                <w:szCs w:val="21"/>
              </w:rPr>
              <w:t>Flows</w:t>
            </w:r>
          </w:p>
        </w:tc>
        <w:tc>
          <w:tcPr>
            <w:tcW w:w="6194" w:type="dxa"/>
            <w:gridSpan w:val="3"/>
          </w:tcPr>
          <w:p w14:paraId="39A73918" w14:textId="25A83313" w:rsidR="004E0F1E" w:rsidRPr="00987503"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hint="eastAsia"/>
                <w:sz w:val="21"/>
                <w:szCs w:val="21"/>
              </w:rPr>
            </w:pPr>
            <w:r w:rsidRPr="00987503">
              <w:rPr>
                <w:rFonts w:ascii="Times New Roman" w:hAnsi="Times New Roman"/>
                <w:b/>
                <w:bCs/>
                <w:color w:val="0070C0"/>
                <w:sz w:val="21"/>
                <w:szCs w:val="21"/>
              </w:rPr>
              <w:t>RFS</w:t>
            </w:r>
            <w:r w:rsidRPr="00987503">
              <w:rPr>
                <w:rFonts w:ascii="Times New Roman" w:hAnsi="Times New Roman"/>
                <w:sz w:val="21"/>
                <w:szCs w:val="21"/>
              </w:rPr>
              <w:t xml:space="preserve"> </w:t>
            </w:r>
            <w:del w:id="393" w:author="cynsierwang@gmail.com" w:date="2020-04-17T11:11:00Z">
              <w:r w:rsidRPr="00987503" w:rsidDel="00985027">
                <w:rPr>
                  <w:rFonts w:ascii="Times New Roman" w:hAnsi="Times New Roman"/>
                  <w:sz w:val="21"/>
                  <w:szCs w:val="21"/>
                </w:rPr>
                <w:delText>2</w:delText>
              </w:r>
            </w:del>
            <w:del w:id="394" w:author="cynsierwang@gmail.com" w:date="2020-04-17T11:01:00Z">
              <w:r w:rsidRPr="00987503" w:rsidDel="007C5EAF">
                <w:rPr>
                  <w:rFonts w:ascii="Times New Roman" w:hAnsi="Times New Roman"/>
                  <w:sz w:val="21"/>
                  <w:szCs w:val="21"/>
                </w:rPr>
                <w:delText xml:space="preserve">, </w:delText>
              </w:r>
            </w:del>
            <w:ins w:id="395" w:author="cynsierwang@gmail.com" w:date="2020-04-17T11:11:00Z">
              <w:r w:rsidR="00985027">
                <w:rPr>
                  <w:rFonts w:ascii="Times New Roman" w:hAnsi="Times New Roman" w:hint="eastAsia"/>
                  <w:sz w:val="21"/>
                  <w:szCs w:val="21"/>
                </w:rPr>
                <w:t>2</w:t>
              </w:r>
              <w:r w:rsidR="00985027">
                <w:rPr>
                  <w:rFonts w:ascii="Times New Roman" w:hAnsi="Times New Roman" w:hint="eastAsia"/>
                  <w:sz w:val="21"/>
                  <w:szCs w:val="21"/>
                </w:rPr>
                <w:t>，</w:t>
              </w:r>
              <w:r w:rsidR="00985027">
                <w:rPr>
                  <w:rFonts w:ascii="Times New Roman" w:hAnsi="Times New Roman" w:hint="eastAsia"/>
                  <w:sz w:val="21"/>
                  <w:szCs w:val="21"/>
                </w:rPr>
                <w:t>3</w:t>
              </w:r>
              <w:r w:rsidR="00985027">
                <w:rPr>
                  <w:rFonts w:ascii="Times New Roman" w:hAnsi="Times New Roman" w:hint="eastAsia"/>
                  <w:sz w:val="21"/>
                  <w:szCs w:val="21"/>
                </w:rPr>
                <w:t>，</w:t>
              </w:r>
              <w:r w:rsidR="00985027">
                <w:rPr>
                  <w:rFonts w:ascii="Times New Roman" w:hAnsi="Times New Roman" w:hint="eastAsia"/>
                  <w:sz w:val="21"/>
                  <w:szCs w:val="21"/>
                </w:rPr>
                <w:t>4</w:t>
              </w:r>
            </w:ins>
            <w:del w:id="396" w:author="cynsierwang@gmail.com" w:date="2020-04-17T11:01:00Z">
              <w:r w:rsidRPr="00987503" w:rsidDel="007C5EAF">
                <w:rPr>
                  <w:rFonts w:ascii="Times New Roman" w:hAnsi="Times New Roman"/>
                  <w:sz w:val="21"/>
                  <w:szCs w:val="21"/>
                </w:rPr>
                <w:delText>3</w:delText>
              </w:r>
            </w:del>
            <w:del w:id="397" w:author="cynsierwang@gmail.com" w:date="2020-04-17T11:11:00Z">
              <w:r w:rsidR="00C714F1" w:rsidDel="00985027">
                <w:rPr>
                  <w:rFonts w:ascii="Times New Roman" w:hAnsi="Times New Roman"/>
                  <w:sz w:val="21"/>
                  <w:szCs w:val="21"/>
                </w:rPr>
                <w:delText>,4</w:delText>
              </w:r>
            </w:del>
          </w:p>
        </w:tc>
      </w:tr>
      <w:tr w:rsidR="004E0F1E" w:rsidRPr="00CB5058" w14:paraId="2B986E5C"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22097A62" w14:textId="77777777" w:rsidR="004E0F1E" w:rsidRPr="00987503" w:rsidRDefault="004E0F1E" w:rsidP="006674A7">
            <w:pPr>
              <w:rPr>
                <w:rFonts w:ascii="Times New Roman" w:hAnsi="Times New Roman"/>
                <w:sz w:val="21"/>
                <w:szCs w:val="21"/>
              </w:rPr>
            </w:pPr>
          </w:p>
        </w:tc>
        <w:tc>
          <w:tcPr>
            <w:tcW w:w="644" w:type="dxa"/>
          </w:tcPr>
          <w:p w14:paraId="60A8D153" w14:textId="77777777" w:rsidR="004E0F1E" w:rsidRPr="00987503"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550" w:type="dxa"/>
            <w:gridSpan w:val="2"/>
          </w:tcPr>
          <w:p w14:paraId="4773412E" w14:textId="48E8D705" w:rsidR="004E0F1E" w:rsidRPr="00987503" w:rsidRDefault="00DE11C0"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del w:id="398" w:author="cynsierwang@gmail.com" w:date="2020-04-17T11:01:00Z">
              <w:r w:rsidRPr="00987503" w:rsidDel="007C5EAF">
                <w:rPr>
                  <w:rFonts w:ascii="Times New Roman" w:hAnsi="Times New Roman" w:hint="eastAsia"/>
                  <w:sz w:val="21"/>
                  <w:szCs w:val="21"/>
                </w:rPr>
                <w:delText>导入工具包</w:delText>
              </w:r>
            </w:del>
            <w:ins w:id="399" w:author="cynsierwang@gmail.com" w:date="2020-04-17T11:01:00Z">
              <w:r w:rsidR="007C5EAF">
                <w:rPr>
                  <w:rFonts w:ascii="Times New Roman" w:hAnsi="Times New Roman" w:hint="eastAsia"/>
                  <w:sz w:val="21"/>
                  <w:szCs w:val="21"/>
                </w:rPr>
                <w:t>函数</w:t>
              </w:r>
            </w:ins>
            <w:ins w:id="400" w:author="cynsierwang@gmail.com" w:date="2020-04-17T11:04:00Z">
              <w:r w:rsidR="007C5EAF">
                <w:rPr>
                  <w:rFonts w:ascii="Times New Roman" w:hAnsi="Times New Roman" w:hint="eastAsia"/>
                  <w:sz w:val="21"/>
                  <w:szCs w:val="21"/>
                </w:rPr>
                <w:t>调用</w:t>
              </w:r>
            </w:ins>
            <w:r w:rsidRPr="00987503">
              <w:rPr>
                <w:rFonts w:ascii="Times New Roman" w:hAnsi="Times New Roman" w:hint="eastAsia"/>
                <w:sz w:val="21"/>
                <w:szCs w:val="21"/>
              </w:rPr>
              <w:t>失败</w:t>
            </w:r>
          </w:p>
        </w:tc>
      </w:tr>
      <w:tr w:rsidR="00DE11C0" w:rsidRPr="00CB5058" w14:paraId="47959812"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96D27FB" w14:textId="77777777" w:rsidR="00DE11C0" w:rsidRPr="00987503" w:rsidRDefault="00DE11C0" w:rsidP="00DE11C0">
            <w:pPr>
              <w:rPr>
                <w:rFonts w:ascii="Times New Roman" w:hAnsi="Times New Roman"/>
                <w:sz w:val="21"/>
                <w:szCs w:val="21"/>
              </w:rPr>
            </w:pPr>
          </w:p>
        </w:tc>
        <w:tc>
          <w:tcPr>
            <w:tcW w:w="644" w:type="dxa"/>
          </w:tcPr>
          <w:p w14:paraId="2BA387A6" w14:textId="1867864F" w:rsidR="00DE11C0" w:rsidRPr="00987503" w:rsidRDefault="00DE11C0" w:rsidP="00DE11C0">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550" w:type="dxa"/>
            <w:gridSpan w:val="2"/>
          </w:tcPr>
          <w:p w14:paraId="3B97BF60" w14:textId="235BDF0D" w:rsidR="00DE11C0" w:rsidRPr="00987503" w:rsidRDefault="00DE11C0" w:rsidP="00DE11C0">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系统报告命令不合法信息</w:t>
            </w:r>
          </w:p>
        </w:tc>
      </w:tr>
      <w:tr w:rsidR="002C7B53" w:rsidRPr="00CB5058" w14:paraId="47A48811" w14:textId="77777777" w:rsidTr="0059003C">
        <w:trPr>
          <w:ins w:id="401" w:author="崇智 张" w:date="2020-04-16T10:26:00Z"/>
        </w:trPr>
        <w:tc>
          <w:tcPr>
            <w:cnfStyle w:val="001000000000" w:firstRow="0" w:lastRow="0" w:firstColumn="1" w:lastColumn="0" w:oddVBand="0" w:evenVBand="0" w:oddHBand="0" w:evenHBand="0" w:firstRowFirstColumn="0" w:firstRowLastColumn="0" w:lastRowFirstColumn="0" w:lastRowLastColumn="0"/>
            <w:tcW w:w="2102" w:type="dxa"/>
            <w:vMerge/>
          </w:tcPr>
          <w:p w14:paraId="59708C1A" w14:textId="77777777" w:rsidR="002C7B53" w:rsidRPr="00987503" w:rsidRDefault="002C7B53" w:rsidP="00DE11C0">
            <w:pPr>
              <w:rPr>
                <w:ins w:id="402" w:author="崇智 张" w:date="2020-04-16T10:26:00Z"/>
                <w:rFonts w:ascii="Times New Roman" w:hAnsi="Times New Roman"/>
                <w:sz w:val="21"/>
                <w:szCs w:val="21"/>
              </w:rPr>
            </w:pPr>
          </w:p>
        </w:tc>
        <w:tc>
          <w:tcPr>
            <w:tcW w:w="644" w:type="dxa"/>
          </w:tcPr>
          <w:p w14:paraId="4DBB9F7B" w14:textId="0E04D762" w:rsidR="002C7B53" w:rsidRPr="00987503" w:rsidRDefault="002C7B53" w:rsidP="00DE11C0">
            <w:pPr>
              <w:cnfStyle w:val="000000000000" w:firstRow="0" w:lastRow="0" w:firstColumn="0" w:lastColumn="0" w:oddVBand="0" w:evenVBand="0" w:oddHBand="0" w:evenHBand="0" w:firstRowFirstColumn="0" w:firstRowLastColumn="0" w:lastRowFirstColumn="0" w:lastRowLastColumn="0"/>
              <w:rPr>
                <w:ins w:id="403" w:author="崇智 张" w:date="2020-04-16T10:26:00Z"/>
                <w:rFonts w:ascii="Times New Roman" w:hAnsi="Times New Roman"/>
                <w:sz w:val="21"/>
                <w:szCs w:val="21"/>
              </w:rPr>
            </w:pPr>
            <w:ins w:id="404" w:author="崇智 张" w:date="2020-04-16T10:26:00Z">
              <w:r>
                <w:rPr>
                  <w:rFonts w:ascii="Times New Roman" w:hAnsi="Times New Roman" w:hint="eastAsia"/>
                  <w:sz w:val="21"/>
                  <w:szCs w:val="21"/>
                </w:rPr>
                <w:t>3</w:t>
              </w:r>
            </w:ins>
          </w:p>
        </w:tc>
        <w:tc>
          <w:tcPr>
            <w:tcW w:w="5550" w:type="dxa"/>
            <w:gridSpan w:val="2"/>
          </w:tcPr>
          <w:p w14:paraId="31E209F3" w14:textId="6A71E67D" w:rsidR="002C7B53" w:rsidRPr="00987503" w:rsidRDefault="002C7B53" w:rsidP="00DE11C0">
            <w:pPr>
              <w:cnfStyle w:val="000000000000" w:firstRow="0" w:lastRow="0" w:firstColumn="0" w:lastColumn="0" w:oddVBand="0" w:evenVBand="0" w:oddHBand="0" w:evenHBand="0" w:firstRowFirstColumn="0" w:firstRowLastColumn="0" w:lastRowFirstColumn="0" w:lastRowLastColumn="0"/>
              <w:rPr>
                <w:ins w:id="405" w:author="崇智 张" w:date="2020-04-16T10:26:00Z"/>
                <w:rFonts w:ascii="Times New Roman" w:hAnsi="Times New Roman"/>
                <w:sz w:val="21"/>
                <w:szCs w:val="21"/>
              </w:rPr>
            </w:pPr>
            <w:ins w:id="406" w:author="崇智 张" w:date="2020-04-16T10:26:00Z">
              <w:r>
                <w:rPr>
                  <w:rFonts w:ascii="Times New Roman" w:hAnsi="Times New Roman" w:hint="eastAsia"/>
                  <w:sz w:val="21"/>
                  <w:szCs w:val="21"/>
                </w:rPr>
                <w:t>A</w:t>
              </w:r>
              <w:r>
                <w:rPr>
                  <w:rFonts w:ascii="Times New Roman" w:hAnsi="Times New Roman"/>
                  <w:sz w:val="21"/>
                  <w:szCs w:val="21"/>
                </w:rPr>
                <w:t>BORT</w:t>
              </w:r>
            </w:ins>
          </w:p>
        </w:tc>
      </w:tr>
      <w:tr w:rsidR="00DE11C0" w:rsidRPr="00CB5058" w14:paraId="745FF16D"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11CE8170" w14:textId="77777777" w:rsidR="00DE11C0" w:rsidRPr="00987503" w:rsidRDefault="00DE11C0" w:rsidP="00DE11C0">
            <w:pPr>
              <w:rPr>
                <w:rFonts w:ascii="Times New Roman" w:hAnsi="Times New Roman"/>
                <w:sz w:val="21"/>
                <w:szCs w:val="21"/>
              </w:rPr>
            </w:pPr>
          </w:p>
        </w:tc>
        <w:tc>
          <w:tcPr>
            <w:tcW w:w="1638" w:type="dxa"/>
            <w:gridSpan w:val="2"/>
          </w:tcPr>
          <w:p w14:paraId="3A485A23" w14:textId="77777777" w:rsidR="00DE11C0" w:rsidRPr="00987503" w:rsidRDefault="00DE11C0" w:rsidP="00DE11C0">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556" w:type="dxa"/>
          </w:tcPr>
          <w:p w14:paraId="04B6D041" w14:textId="77777777" w:rsidR="00DE11C0" w:rsidRPr="00987503" w:rsidRDefault="00DE11C0" w:rsidP="00DE11C0">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程序中断，用户依据报告信息修改代码</w:t>
            </w:r>
          </w:p>
        </w:tc>
      </w:tr>
    </w:tbl>
    <w:p w14:paraId="68697432" w14:textId="55B7E680" w:rsidR="00563F13" w:rsidDel="00F952D8" w:rsidRDefault="00563F13" w:rsidP="004030C4">
      <w:pPr>
        <w:pStyle w:val="3"/>
        <w:rPr>
          <w:del w:id="407" w:author="崇智 张" w:date="2020-04-15T20:07:00Z"/>
          <w:rFonts w:ascii="Times New Roman" w:hAnsi="Times New Roman"/>
        </w:rPr>
      </w:pPr>
    </w:p>
    <w:p w14:paraId="6BFFD9D2" w14:textId="6FFA17A1" w:rsidR="004030C4" w:rsidRPr="00987503" w:rsidRDefault="004030C4" w:rsidP="004030C4">
      <w:pPr>
        <w:pStyle w:val="3"/>
        <w:rPr>
          <w:rFonts w:ascii="Times New Roman" w:hAnsi="Times New Roman"/>
        </w:rPr>
      </w:pPr>
      <w:bookmarkStart w:id="408" w:name="_Toc37923787"/>
      <w:r w:rsidRPr="00987503">
        <w:rPr>
          <w:rFonts w:ascii="Times New Roman" w:hAnsi="Times New Roman"/>
        </w:rPr>
        <w:t>3.1.3</w:t>
      </w:r>
      <w:r w:rsidR="000A02D4" w:rsidRPr="00987503">
        <w:rPr>
          <w:rFonts w:ascii="Times New Roman" w:hAnsi="Times New Roman" w:hint="eastAsia"/>
        </w:rPr>
        <w:t>调用</w:t>
      </w:r>
      <w:r w:rsidR="0041768F" w:rsidRPr="00987503">
        <w:rPr>
          <w:rFonts w:ascii="Times New Roman" w:hAnsi="Times New Roman" w:hint="eastAsia"/>
        </w:rPr>
        <w:t>目标检测模块</w:t>
      </w:r>
      <w:bookmarkEnd w:id="408"/>
    </w:p>
    <w:p w14:paraId="5E77D062" w14:textId="36C97EC7" w:rsidR="0041768F" w:rsidRPr="00987503" w:rsidRDefault="0041768F"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目标检测模块是为深度学习目标检测领域的研究人员提供当今经典及前沿的目标检测算法库。用户可以调用该模块以多种算法检测图像中的前景物体，减少科研人员复现方法的时间，提高科研效率。具体地，用户应将使用的数据集处理成符合要求的格式并选择预训练模型，作为函数的输入。对应的目标检测算法将根据指定的参数信息，载入预训练模型并对数据集的每个图片生成一系列物体的候选框，并输出给用户。</w:t>
      </w:r>
    </w:p>
    <w:p w14:paraId="602BCBCA" w14:textId="72123DFE" w:rsidR="0041768F" w:rsidRPr="00987503" w:rsidRDefault="0041768F"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对该模块构造的</w:t>
      </w:r>
      <w:r w:rsidRPr="00987503">
        <w:rPr>
          <w:rFonts w:ascii="Times New Roman" w:hAnsi="Times New Roman"/>
        </w:rPr>
        <w:t>RUCM</w:t>
      </w:r>
      <w:r w:rsidRPr="00987503">
        <w:rPr>
          <w:rFonts w:ascii="Times New Roman" w:hAnsi="Times New Roman" w:hint="eastAsia"/>
        </w:rPr>
        <w:t>如</w:t>
      </w:r>
      <w:ins w:id="409" w:author="崇智 张" w:date="2020-04-15T20:15:00Z">
        <w:r w:rsidR="00580782">
          <w:rPr>
            <w:rFonts w:ascii="Times New Roman" w:hAnsi="Times New Roman" w:hint="eastAsia"/>
          </w:rPr>
          <w:t>表</w:t>
        </w:r>
        <w:r w:rsidR="00580782">
          <w:rPr>
            <w:rFonts w:ascii="Times New Roman" w:hAnsi="Times New Roman" w:hint="eastAsia"/>
          </w:rPr>
          <w:t>3</w:t>
        </w:r>
        <w:r w:rsidR="00580782">
          <w:rPr>
            <w:rFonts w:ascii="Times New Roman" w:hAnsi="Times New Roman"/>
          </w:rPr>
          <w:t>.3</w:t>
        </w:r>
      </w:ins>
      <w:del w:id="410" w:author="崇智 张" w:date="2020-04-15T20:15:00Z">
        <w:r w:rsidRPr="00987503" w:rsidDel="00580782">
          <w:rPr>
            <w:rFonts w:ascii="Times New Roman" w:hAnsi="Times New Roman" w:hint="eastAsia"/>
          </w:rPr>
          <w:delText>下</w:delText>
        </w:r>
      </w:del>
      <w:r w:rsidRPr="00987503">
        <w:rPr>
          <w:rFonts w:ascii="Times New Roman" w:hAnsi="Times New Roman" w:hint="eastAsia"/>
        </w:rPr>
        <w:t>所示：</w:t>
      </w:r>
    </w:p>
    <w:p w14:paraId="74FCA4F1" w14:textId="7AF22043" w:rsidR="00A902FB" w:rsidRPr="00987503" w:rsidRDefault="00A902FB" w:rsidP="00987503">
      <w:pPr>
        <w:spacing w:line="360" w:lineRule="auto"/>
        <w:ind w:firstLineChars="200" w:firstLine="420"/>
        <w:jc w:val="center"/>
        <w:rPr>
          <w:rFonts w:ascii="Times New Roman" w:hAnsi="Times New Roman"/>
          <w:b/>
          <w:bCs/>
          <w:sz w:val="21"/>
          <w:szCs w:val="21"/>
        </w:rPr>
      </w:pPr>
      <w:r w:rsidRPr="00987503">
        <w:rPr>
          <w:rFonts w:ascii="Times New Roman" w:hAnsi="Times New Roman"/>
          <w:b/>
          <w:bCs/>
          <w:sz w:val="21"/>
          <w:szCs w:val="21"/>
        </w:rPr>
        <w:t>表</w:t>
      </w:r>
      <w:r w:rsidR="003A02F6" w:rsidRPr="00987503">
        <w:rPr>
          <w:rFonts w:ascii="Times New Roman" w:hAnsi="Times New Roman"/>
          <w:b/>
          <w:bCs/>
          <w:sz w:val="21"/>
          <w:szCs w:val="21"/>
        </w:rPr>
        <w:t>3.3</w:t>
      </w:r>
      <w:r w:rsidRPr="00987503">
        <w:rPr>
          <w:rFonts w:ascii="Times New Roman" w:hAnsi="Times New Roman"/>
          <w:b/>
          <w:bCs/>
          <w:sz w:val="21"/>
          <w:szCs w:val="21"/>
        </w:rPr>
        <w:t xml:space="preserve"> </w:t>
      </w:r>
      <w:r w:rsidRPr="00987503">
        <w:rPr>
          <w:rFonts w:ascii="Times New Roman" w:hAnsi="Times New Roman" w:hint="eastAsia"/>
          <w:b/>
          <w:bCs/>
          <w:sz w:val="21"/>
          <w:szCs w:val="21"/>
        </w:rPr>
        <w:t>调用目标检测算法生成物体候选框用例</w:t>
      </w:r>
      <w:r w:rsidRPr="00987503">
        <w:rPr>
          <w:rFonts w:ascii="Times New Roman" w:hAnsi="Times New Roman"/>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41768F" w:rsidRPr="00CB5058" w14:paraId="6BE96C54" w14:textId="77777777" w:rsidTr="0059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0A048EDD" w14:textId="77777777" w:rsidR="0041768F" w:rsidRPr="00987503" w:rsidRDefault="0041768F" w:rsidP="0041768F">
            <w:pPr>
              <w:jc w:val="center"/>
              <w:rPr>
                <w:rFonts w:ascii="Times New Roman" w:hAnsi="Times New Roman"/>
                <w:sz w:val="21"/>
                <w:szCs w:val="21"/>
              </w:rPr>
            </w:pPr>
            <w:r w:rsidRPr="00987503">
              <w:rPr>
                <w:rFonts w:ascii="Times New Roman" w:hAnsi="Times New Roman"/>
                <w:sz w:val="21"/>
                <w:szCs w:val="21"/>
              </w:rPr>
              <w:t>Use Case Specification</w:t>
            </w:r>
          </w:p>
        </w:tc>
      </w:tr>
      <w:tr w:rsidR="0041768F" w:rsidRPr="00CB5058" w14:paraId="3DB796B9"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74EDCD9F" w14:textId="77777777" w:rsidR="0041768F" w:rsidRPr="00987503" w:rsidRDefault="0041768F" w:rsidP="0041768F">
            <w:pPr>
              <w:rPr>
                <w:rFonts w:ascii="Times New Roman" w:hAnsi="Times New Roman"/>
                <w:sz w:val="21"/>
                <w:szCs w:val="21"/>
              </w:rPr>
            </w:pPr>
            <w:r w:rsidRPr="00987503">
              <w:rPr>
                <w:rFonts w:ascii="Times New Roman" w:hAnsi="Times New Roman"/>
                <w:sz w:val="21"/>
                <w:szCs w:val="21"/>
              </w:rPr>
              <w:t>Use Case Name</w:t>
            </w:r>
          </w:p>
        </w:tc>
        <w:tc>
          <w:tcPr>
            <w:tcW w:w="6194" w:type="dxa"/>
            <w:gridSpan w:val="3"/>
          </w:tcPr>
          <w:p w14:paraId="61F63762" w14:textId="77777777" w:rsidR="0041768F" w:rsidRPr="00987503"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调用目标检测算法生成物体候选框</w:t>
            </w:r>
          </w:p>
        </w:tc>
      </w:tr>
      <w:tr w:rsidR="0041768F" w:rsidRPr="00CB5058" w14:paraId="041A8B49"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471E152B" w14:textId="77777777" w:rsidR="0041768F" w:rsidRPr="00987503" w:rsidRDefault="0041768F" w:rsidP="0041768F">
            <w:pPr>
              <w:rPr>
                <w:rFonts w:ascii="Times New Roman" w:hAnsi="Times New Roman"/>
                <w:sz w:val="21"/>
                <w:szCs w:val="21"/>
              </w:rPr>
            </w:pPr>
            <w:r w:rsidRPr="00987503">
              <w:rPr>
                <w:rFonts w:ascii="Times New Roman" w:hAnsi="Times New Roman"/>
                <w:sz w:val="21"/>
                <w:szCs w:val="21"/>
              </w:rPr>
              <w:t>Brief Description</w:t>
            </w:r>
          </w:p>
        </w:tc>
        <w:tc>
          <w:tcPr>
            <w:tcW w:w="6194" w:type="dxa"/>
            <w:gridSpan w:val="3"/>
          </w:tcPr>
          <w:p w14:paraId="681EE3EB" w14:textId="77777777" w:rsidR="0041768F" w:rsidRPr="00987503" w:rsidRDefault="0041768F" w:rsidP="0041768F">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用户导入工具包，并使用工具包中选定的目标检测方法使用指定的预训练模型在指定数据集上生成物体候选框，并保存到本地</w:t>
            </w:r>
          </w:p>
        </w:tc>
      </w:tr>
      <w:tr w:rsidR="0041768F" w:rsidRPr="00CB5058" w14:paraId="78D6ECF7"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95E2BFE" w14:textId="77777777" w:rsidR="0041768F" w:rsidRPr="00987503" w:rsidRDefault="0041768F" w:rsidP="0041768F">
            <w:pPr>
              <w:rPr>
                <w:rFonts w:ascii="Times New Roman" w:hAnsi="Times New Roman"/>
                <w:sz w:val="21"/>
                <w:szCs w:val="21"/>
              </w:rPr>
            </w:pPr>
            <w:r w:rsidRPr="00987503">
              <w:rPr>
                <w:rFonts w:ascii="Times New Roman" w:hAnsi="Times New Roman"/>
                <w:sz w:val="21"/>
                <w:szCs w:val="21"/>
              </w:rPr>
              <w:t>Precondition</w:t>
            </w:r>
          </w:p>
        </w:tc>
        <w:tc>
          <w:tcPr>
            <w:tcW w:w="6194" w:type="dxa"/>
            <w:gridSpan w:val="3"/>
          </w:tcPr>
          <w:p w14:paraId="7CCA52C9" w14:textId="77777777" w:rsidR="0041768F" w:rsidRPr="00987503"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系统正常运行</w:t>
            </w:r>
          </w:p>
        </w:tc>
      </w:tr>
      <w:tr w:rsidR="0041768F" w:rsidRPr="00CB5058" w14:paraId="11C0459E"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684DBAFC" w14:textId="77777777" w:rsidR="0041768F" w:rsidRPr="00987503" w:rsidRDefault="0041768F" w:rsidP="0041768F">
            <w:pPr>
              <w:rPr>
                <w:rFonts w:ascii="Times New Roman" w:hAnsi="Times New Roman"/>
                <w:sz w:val="21"/>
                <w:szCs w:val="21"/>
              </w:rPr>
            </w:pPr>
            <w:r w:rsidRPr="00987503">
              <w:rPr>
                <w:rFonts w:ascii="Times New Roman" w:hAnsi="Times New Roman"/>
                <w:sz w:val="21"/>
                <w:szCs w:val="21"/>
              </w:rPr>
              <w:t>Primary Actor</w:t>
            </w:r>
          </w:p>
        </w:tc>
        <w:tc>
          <w:tcPr>
            <w:tcW w:w="6194" w:type="dxa"/>
            <w:gridSpan w:val="3"/>
          </w:tcPr>
          <w:p w14:paraId="090B4E1C" w14:textId="650266ED" w:rsidR="0041768F" w:rsidRPr="00987503" w:rsidRDefault="000C5F9B" w:rsidP="0041768F">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 xml:space="preserve">CV </w:t>
            </w:r>
            <w:r w:rsidR="00B7613F" w:rsidRPr="00987503">
              <w:rPr>
                <w:rFonts w:ascii="Times New Roman" w:hAnsi="Times New Roman" w:hint="eastAsia"/>
                <w:sz w:val="21"/>
                <w:szCs w:val="21"/>
              </w:rPr>
              <w:t>研究人员</w:t>
            </w:r>
          </w:p>
        </w:tc>
      </w:tr>
      <w:tr w:rsidR="0041768F" w:rsidRPr="00CB5058" w14:paraId="05FFC0D0"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83B6FC7" w14:textId="77777777" w:rsidR="0041768F" w:rsidRPr="00987503" w:rsidRDefault="0041768F" w:rsidP="0041768F">
            <w:pPr>
              <w:rPr>
                <w:rFonts w:ascii="Times New Roman" w:hAnsi="Times New Roman"/>
                <w:sz w:val="21"/>
                <w:szCs w:val="21"/>
              </w:rPr>
            </w:pPr>
            <w:r w:rsidRPr="00987503">
              <w:rPr>
                <w:rFonts w:ascii="Times New Roman" w:hAnsi="Times New Roman"/>
                <w:sz w:val="21"/>
                <w:szCs w:val="21"/>
              </w:rPr>
              <w:t>Secondary Actor</w:t>
            </w:r>
          </w:p>
        </w:tc>
        <w:tc>
          <w:tcPr>
            <w:tcW w:w="6194" w:type="dxa"/>
            <w:gridSpan w:val="3"/>
          </w:tcPr>
          <w:p w14:paraId="3B3BF3AB" w14:textId="77777777" w:rsidR="0041768F" w:rsidRPr="00987503"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41768F" w:rsidRPr="00CB5058" w14:paraId="4F159000"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3F94AF4C" w14:textId="77777777" w:rsidR="0041768F" w:rsidRPr="00987503" w:rsidRDefault="0041768F" w:rsidP="0041768F">
            <w:pPr>
              <w:rPr>
                <w:rFonts w:ascii="Times New Roman" w:hAnsi="Times New Roman"/>
                <w:sz w:val="21"/>
                <w:szCs w:val="21"/>
              </w:rPr>
            </w:pPr>
            <w:r w:rsidRPr="00987503">
              <w:rPr>
                <w:rFonts w:ascii="Times New Roman" w:hAnsi="Times New Roman"/>
                <w:sz w:val="21"/>
                <w:szCs w:val="21"/>
              </w:rPr>
              <w:t>Dependency</w:t>
            </w:r>
          </w:p>
        </w:tc>
        <w:tc>
          <w:tcPr>
            <w:tcW w:w="6194" w:type="dxa"/>
            <w:gridSpan w:val="3"/>
          </w:tcPr>
          <w:p w14:paraId="4615D83E" w14:textId="28336F59" w:rsidR="0041768F" w:rsidRPr="00987503" w:rsidRDefault="000C5F9B" w:rsidP="0041768F">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 xml:space="preserve">INCLUDE USE CASE </w:t>
            </w:r>
            <w:r w:rsidRPr="00987503">
              <w:rPr>
                <w:rFonts w:ascii="Times New Roman" w:hAnsi="Times New Roman" w:hint="eastAsia"/>
                <w:sz w:val="21"/>
                <w:szCs w:val="21"/>
              </w:rPr>
              <w:t>加载模型，</w:t>
            </w:r>
            <w:r w:rsidRPr="00987503">
              <w:rPr>
                <w:rFonts w:ascii="Times New Roman" w:hAnsi="Times New Roman"/>
                <w:sz w:val="21"/>
                <w:szCs w:val="21"/>
              </w:rPr>
              <w:t xml:space="preserve">INCLUDE USE CASE </w:t>
            </w:r>
            <w:r w:rsidRPr="00987503">
              <w:rPr>
                <w:rFonts w:ascii="Times New Roman" w:hAnsi="Times New Roman" w:hint="eastAsia"/>
                <w:sz w:val="21"/>
                <w:szCs w:val="21"/>
              </w:rPr>
              <w:t>处理数据</w:t>
            </w:r>
          </w:p>
        </w:tc>
      </w:tr>
      <w:tr w:rsidR="0041768F" w:rsidRPr="00CB5058" w14:paraId="60393FF5"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94222CD" w14:textId="77777777" w:rsidR="0041768F" w:rsidRPr="00987503" w:rsidRDefault="0041768F" w:rsidP="0041768F">
            <w:pPr>
              <w:rPr>
                <w:rFonts w:ascii="Times New Roman" w:hAnsi="Times New Roman"/>
                <w:sz w:val="21"/>
                <w:szCs w:val="21"/>
              </w:rPr>
            </w:pPr>
            <w:r w:rsidRPr="00987503">
              <w:rPr>
                <w:rFonts w:ascii="Times New Roman" w:hAnsi="Times New Roman"/>
                <w:sz w:val="21"/>
                <w:szCs w:val="21"/>
              </w:rPr>
              <w:t>Generalization</w:t>
            </w:r>
          </w:p>
        </w:tc>
        <w:tc>
          <w:tcPr>
            <w:tcW w:w="6194" w:type="dxa"/>
            <w:gridSpan w:val="3"/>
          </w:tcPr>
          <w:p w14:paraId="493DBAEF" w14:textId="77777777" w:rsidR="0041768F" w:rsidRPr="00987503"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41768F" w:rsidRPr="00CB5058" w14:paraId="77EC03D7"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val="restart"/>
          </w:tcPr>
          <w:p w14:paraId="0F5791BE" w14:textId="77777777" w:rsidR="0041768F" w:rsidRPr="00987503" w:rsidRDefault="0041768F" w:rsidP="0041768F">
            <w:pPr>
              <w:rPr>
                <w:rFonts w:ascii="Times New Roman" w:hAnsi="Times New Roman"/>
                <w:sz w:val="21"/>
                <w:szCs w:val="21"/>
              </w:rPr>
            </w:pPr>
            <w:r w:rsidRPr="00987503">
              <w:rPr>
                <w:rFonts w:ascii="Times New Roman" w:hAnsi="Times New Roman"/>
                <w:sz w:val="21"/>
                <w:szCs w:val="21"/>
              </w:rPr>
              <w:t>Basic Flow</w:t>
            </w:r>
          </w:p>
        </w:tc>
        <w:tc>
          <w:tcPr>
            <w:tcW w:w="6194" w:type="dxa"/>
            <w:gridSpan w:val="3"/>
          </w:tcPr>
          <w:p w14:paraId="2D7EE38B" w14:textId="77777777" w:rsidR="0041768F" w:rsidRPr="00987503" w:rsidRDefault="0041768F" w:rsidP="0041768F">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sz w:val="21"/>
                <w:szCs w:val="21"/>
              </w:rPr>
              <w:t>Steps</w:t>
            </w:r>
          </w:p>
        </w:tc>
      </w:tr>
      <w:tr w:rsidR="0041768F" w:rsidRPr="00CB5058" w14:paraId="4C52BFDC"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45C3FB9" w14:textId="77777777" w:rsidR="0041768F" w:rsidRPr="00987503" w:rsidRDefault="0041768F" w:rsidP="0041768F">
            <w:pPr>
              <w:rPr>
                <w:rFonts w:ascii="Times New Roman" w:hAnsi="Times New Roman"/>
                <w:sz w:val="21"/>
                <w:szCs w:val="21"/>
              </w:rPr>
            </w:pPr>
          </w:p>
        </w:tc>
        <w:tc>
          <w:tcPr>
            <w:tcW w:w="644" w:type="dxa"/>
          </w:tcPr>
          <w:p w14:paraId="52057658" w14:textId="77777777" w:rsidR="0041768F" w:rsidRPr="00987503"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550" w:type="dxa"/>
            <w:gridSpan w:val="2"/>
          </w:tcPr>
          <w:p w14:paraId="3699FB84" w14:textId="77777777" w:rsidR="0041768F" w:rsidRPr="00987503"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w:t>
            </w:r>
          </w:p>
        </w:tc>
      </w:tr>
      <w:tr w:rsidR="000C5F9B" w:rsidRPr="00CB5058" w14:paraId="49A80ECB"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6966856E" w14:textId="77777777" w:rsidR="000C5F9B" w:rsidRPr="00987503" w:rsidRDefault="000C5F9B" w:rsidP="000C5F9B">
            <w:pPr>
              <w:rPr>
                <w:rFonts w:ascii="Times New Roman" w:hAnsi="Times New Roman"/>
                <w:sz w:val="21"/>
                <w:szCs w:val="21"/>
              </w:rPr>
            </w:pPr>
          </w:p>
        </w:tc>
        <w:tc>
          <w:tcPr>
            <w:tcW w:w="644" w:type="dxa"/>
          </w:tcPr>
          <w:p w14:paraId="1D19BCC2" w14:textId="35606D50" w:rsidR="000C5F9B" w:rsidRPr="00987503"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550" w:type="dxa"/>
            <w:gridSpan w:val="2"/>
          </w:tcPr>
          <w:p w14:paraId="7F6B1240" w14:textId="4F4E766B" w:rsidR="000C5F9B" w:rsidRPr="00987503"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用户加载模型</w:t>
            </w:r>
          </w:p>
        </w:tc>
      </w:tr>
      <w:tr w:rsidR="000C5F9B" w:rsidRPr="00CB5058" w14:paraId="08F80662"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44B46FED" w14:textId="77777777" w:rsidR="000C5F9B" w:rsidRPr="00987503" w:rsidRDefault="000C5F9B" w:rsidP="000C5F9B">
            <w:pPr>
              <w:rPr>
                <w:rFonts w:ascii="Times New Roman" w:hAnsi="Times New Roman"/>
                <w:sz w:val="21"/>
                <w:szCs w:val="21"/>
              </w:rPr>
            </w:pPr>
          </w:p>
        </w:tc>
        <w:tc>
          <w:tcPr>
            <w:tcW w:w="644" w:type="dxa"/>
          </w:tcPr>
          <w:p w14:paraId="5936B86E" w14:textId="1021D757" w:rsidR="000C5F9B" w:rsidRPr="00987503" w:rsidRDefault="000C5F9B" w:rsidP="000C5F9B">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3</w:t>
            </w:r>
          </w:p>
        </w:tc>
        <w:tc>
          <w:tcPr>
            <w:tcW w:w="5550" w:type="dxa"/>
            <w:gridSpan w:val="2"/>
          </w:tcPr>
          <w:p w14:paraId="234E2BEE" w14:textId="65DE9EA9" w:rsidR="000C5F9B" w:rsidRPr="00987503" w:rsidRDefault="000C5F9B" w:rsidP="000C5F9B">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用户载入</w:t>
            </w:r>
            <w:ins w:id="411" w:author="cynsierwang@gmail.com" w:date="2020-04-17T11:04:00Z">
              <w:r w:rsidR="007C5EAF">
                <w:rPr>
                  <w:rFonts w:ascii="Times New Roman" w:hAnsi="Times New Roman" w:hint="eastAsia"/>
                  <w:sz w:val="21"/>
                  <w:szCs w:val="21"/>
                </w:rPr>
                <w:t>已</w:t>
              </w:r>
            </w:ins>
            <w:del w:id="412" w:author="cynsierwang@gmail.com" w:date="2020-04-17T11:04:00Z">
              <w:r w:rsidRPr="00987503" w:rsidDel="007C5EAF">
                <w:rPr>
                  <w:rFonts w:ascii="Times New Roman" w:hAnsi="Times New Roman" w:hint="eastAsia"/>
                  <w:sz w:val="21"/>
                  <w:szCs w:val="21"/>
                </w:rPr>
                <w:delText>数据</w:delText>
              </w:r>
            </w:del>
            <w:r w:rsidRPr="00987503">
              <w:rPr>
                <w:rFonts w:ascii="Times New Roman" w:hAnsi="Times New Roman" w:hint="eastAsia"/>
                <w:sz w:val="21"/>
                <w:szCs w:val="21"/>
              </w:rPr>
              <w:t>处理成满足</w:t>
            </w:r>
            <w:ins w:id="413" w:author="崇智 张" w:date="2020-04-16T10:38:00Z">
              <w:r w:rsidR="00725CE6" w:rsidRPr="00725CE6">
                <w:rPr>
                  <w:rFonts w:ascii="Times New Roman" w:hAnsi="Times New Roman" w:hint="eastAsia"/>
                  <w:sz w:val="21"/>
                  <w:szCs w:val="21"/>
                </w:rPr>
                <w:t>目标检测</w:t>
              </w:r>
            </w:ins>
            <w:r w:rsidRPr="00987503">
              <w:rPr>
                <w:rFonts w:ascii="Times New Roman" w:hAnsi="Times New Roman" w:hint="eastAsia"/>
                <w:sz w:val="21"/>
                <w:szCs w:val="21"/>
              </w:rPr>
              <w:t>函数输入规格要求的</w:t>
            </w:r>
            <w:ins w:id="414" w:author="cynsierwang@gmail.com" w:date="2020-04-17T11:04:00Z">
              <w:r w:rsidR="007C5EAF">
                <w:rPr>
                  <w:rFonts w:ascii="Times New Roman" w:hAnsi="Times New Roman" w:hint="eastAsia"/>
                  <w:sz w:val="21"/>
                  <w:szCs w:val="21"/>
                </w:rPr>
                <w:t>数据</w:t>
              </w:r>
            </w:ins>
            <w:del w:id="415" w:author="cynsierwang@gmail.com" w:date="2020-04-17T11:04:00Z">
              <w:r w:rsidRPr="00987503" w:rsidDel="007C5EAF">
                <w:rPr>
                  <w:rFonts w:ascii="Times New Roman" w:hAnsi="Times New Roman" w:hint="eastAsia"/>
                  <w:sz w:val="21"/>
                  <w:szCs w:val="21"/>
                </w:rPr>
                <w:delText>格式</w:delText>
              </w:r>
            </w:del>
          </w:p>
        </w:tc>
      </w:tr>
      <w:tr w:rsidR="000C5F9B" w:rsidRPr="00CB5058" w14:paraId="6ED45008"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1D972AA6" w14:textId="77777777" w:rsidR="000C5F9B" w:rsidRPr="00987503" w:rsidRDefault="000C5F9B" w:rsidP="000C5F9B">
            <w:pPr>
              <w:rPr>
                <w:rFonts w:ascii="Times New Roman" w:hAnsi="Times New Roman"/>
                <w:sz w:val="21"/>
                <w:szCs w:val="21"/>
              </w:rPr>
            </w:pPr>
          </w:p>
        </w:tc>
        <w:tc>
          <w:tcPr>
            <w:tcW w:w="644" w:type="dxa"/>
          </w:tcPr>
          <w:p w14:paraId="4B4BDFF8" w14:textId="58437203" w:rsidR="000C5F9B" w:rsidRPr="00987503"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4</w:t>
            </w:r>
          </w:p>
        </w:tc>
        <w:tc>
          <w:tcPr>
            <w:tcW w:w="5550" w:type="dxa"/>
            <w:gridSpan w:val="2"/>
          </w:tcPr>
          <w:p w14:paraId="38DC19BE" w14:textId="2E79BE46" w:rsidR="000C5F9B" w:rsidRPr="00987503"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用户调用工具包中的指定目标检测算法，将模型和数据集传入函数中</w:t>
            </w:r>
          </w:p>
        </w:tc>
      </w:tr>
      <w:tr w:rsidR="000C5F9B" w:rsidRPr="00CB5058" w14:paraId="77DB7DEE"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20F4415" w14:textId="77777777" w:rsidR="000C5F9B" w:rsidRPr="00987503" w:rsidRDefault="000C5F9B" w:rsidP="000C5F9B">
            <w:pPr>
              <w:rPr>
                <w:rFonts w:ascii="Times New Roman" w:hAnsi="Times New Roman"/>
                <w:sz w:val="21"/>
                <w:szCs w:val="21"/>
              </w:rPr>
            </w:pPr>
          </w:p>
        </w:tc>
        <w:tc>
          <w:tcPr>
            <w:tcW w:w="644" w:type="dxa"/>
          </w:tcPr>
          <w:p w14:paraId="7EB3B929" w14:textId="0F854D76" w:rsidR="000C5F9B" w:rsidRPr="00987503" w:rsidRDefault="000C5F9B" w:rsidP="000C5F9B">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5</w:t>
            </w:r>
          </w:p>
        </w:tc>
        <w:tc>
          <w:tcPr>
            <w:tcW w:w="5550" w:type="dxa"/>
            <w:gridSpan w:val="2"/>
          </w:tcPr>
          <w:p w14:paraId="4FD34A70" w14:textId="02491441" w:rsidR="000C5F9B" w:rsidRPr="00987503" w:rsidRDefault="000C5F9B" w:rsidP="000C5F9B">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del w:id="416" w:author="崇智 张" w:date="2020-04-16T10:30:00Z">
              <w:r w:rsidRPr="00987503" w:rsidDel="00725CE6">
                <w:rPr>
                  <w:rFonts w:ascii="Times New Roman" w:hAnsi="Times New Roman" w:hint="eastAsia"/>
                  <w:sz w:val="21"/>
                  <w:szCs w:val="21"/>
                </w:rPr>
                <w:delText>用户得到</w:delText>
              </w:r>
            </w:del>
            <w:ins w:id="417" w:author="崇智 张" w:date="2020-04-16T10:30:00Z">
              <w:r w:rsidR="00725CE6">
                <w:rPr>
                  <w:rFonts w:ascii="Times New Roman" w:hAnsi="Times New Roman" w:hint="eastAsia"/>
                  <w:sz w:val="21"/>
                  <w:szCs w:val="21"/>
                </w:rPr>
                <w:t>函数返回</w:t>
              </w:r>
            </w:ins>
            <w:r w:rsidRPr="00987503">
              <w:rPr>
                <w:rFonts w:ascii="Times New Roman" w:hAnsi="Times New Roman" w:hint="eastAsia"/>
                <w:sz w:val="21"/>
                <w:szCs w:val="21"/>
              </w:rPr>
              <w:t>生成的物体候选框</w:t>
            </w:r>
          </w:p>
        </w:tc>
      </w:tr>
      <w:tr w:rsidR="000C5F9B" w:rsidRPr="00CB5058" w14:paraId="0914876E"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071C6AA1" w14:textId="77777777" w:rsidR="000C5F9B" w:rsidRPr="00987503" w:rsidRDefault="000C5F9B" w:rsidP="000C5F9B">
            <w:pPr>
              <w:rPr>
                <w:rFonts w:ascii="Times New Roman" w:hAnsi="Times New Roman"/>
                <w:sz w:val="21"/>
                <w:szCs w:val="21"/>
              </w:rPr>
            </w:pPr>
          </w:p>
        </w:tc>
        <w:tc>
          <w:tcPr>
            <w:tcW w:w="1638" w:type="dxa"/>
            <w:gridSpan w:val="2"/>
          </w:tcPr>
          <w:p w14:paraId="68334A93" w14:textId="77777777" w:rsidR="000C5F9B" w:rsidRPr="00987503"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556" w:type="dxa"/>
          </w:tcPr>
          <w:p w14:paraId="12C0CA10" w14:textId="77777777" w:rsidR="000C5F9B" w:rsidRPr="00987503"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系统不报告错误信息，正常运行</w:t>
            </w:r>
          </w:p>
        </w:tc>
      </w:tr>
      <w:tr w:rsidR="000C5F9B" w:rsidRPr="00CB5058" w14:paraId="25253140"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2F07DB99" w14:textId="77777777" w:rsidR="000C5F9B" w:rsidRPr="00987503" w:rsidRDefault="000C5F9B" w:rsidP="000C5F9B">
            <w:pPr>
              <w:rPr>
                <w:rFonts w:ascii="Times New Roman" w:hAnsi="Times New Roman"/>
                <w:b w:val="0"/>
                <w:bCs w:val="0"/>
                <w:sz w:val="21"/>
                <w:szCs w:val="21"/>
              </w:rPr>
            </w:pPr>
            <w:r w:rsidRPr="00987503">
              <w:rPr>
                <w:rFonts w:ascii="Times New Roman" w:hAnsi="Times New Roman"/>
                <w:sz w:val="21"/>
                <w:szCs w:val="21"/>
              </w:rPr>
              <w:t xml:space="preserve">Bounded </w:t>
            </w:r>
          </w:p>
          <w:p w14:paraId="4CB3FE43" w14:textId="77777777" w:rsidR="000C5F9B" w:rsidRPr="00987503" w:rsidRDefault="000C5F9B" w:rsidP="000C5F9B">
            <w:pPr>
              <w:rPr>
                <w:rFonts w:ascii="Times New Roman" w:hAnsi="Times New Roman"/>
                <w:b w:val="0"/>
                <w:bCs w:val="0"/>
                <w:sz w:val="21"/>
                <w:szCs w:val="21"/>
              </w:rPr>
            </w:pPr>
            <w:r w:rsidRPr="00987503">
              <w:rPr>
                <w:rFonts w:ascii="Times New Roman" w:hAnsi="Times New Roman"/>
                <w:sz w:val="21"/>
                <w:szCs w:val="21"/>
              </w:rPr>
              <w:t xml:space="preserve">Alternative </w:t>
            </w:r>
          </w:p>
          <w:p w14:paraId="302E34F8" w14:textId="77777777" w:rsidR="000C5F9B" w:rsidRPr="00987503" w:rsidRDefault="000C5F9B" w:rsidP="000C5F9B">
            <w:pPr>
              <w:rPr>
                <w:rFonts w:ascii="Times New Roman" w:hAnsi="Times New Roman"/>
                <w:sz w:val="21"/>
                <w:szCs w:val="21"/>
              </w:rPr>
            </w:pPr>
            <w:r w:rsidRPr="00987503">
              <w:rPr>
                <w:rFonts w:ascii="Times New Roman" w:hAnsi="Times New Roman"/>
                <w:sz w:val="21"/>
                <w:szCs w:val="21"/>
              </w:rPr>
              <w:t>Flow</w:t>
            </w:r>
          </w:p>
        </w:tc>
        <w:tc>
          <w:tcPr>
            <w:tcW w:w="6194" w:type="dxa"/>
            <w:gridSpan w:val="3"/>
          </w:tcPr>
          <w:p w14:paraId="77B2E5C2" w14:textId="40BC2EE1" w:rsidR="000C5F9B" w:rsidRPr="00987503" w:rsidRDefault="000C5F9B" w:rsidP="000C5F9B">
            <w:pPr>
              <w:cnfStyle w:val="000000100000" w:firstRow="0" w:lastRow="0" w:firstColumn="0" w:lastColumn="0" w:oddVBand="0" w:evenVBand="0" w:oddHBand="1" w:evenHBand="0" w:firstRowFirstColumn="0" w:firstRowLastColumn="0" w:lastRowFirstColumn="0" w:lastRowLastColumn="0"/>
              <w:rPr>
                <w:rFonts w:ascii="Times New Roman" w:hAnsi="Times New Roman" w:hint="eastAsia"/>
                <w:sz w:val="21"/>
                <w:szCs w:val="21"/>
              </w:rPr>
            </w:pPr>
            <w:r w:rsidRPr="00987503">
              <w:rPr>
                <w:rFonts w:ascii="Times New Roman" w:hAnsi="Times New Roman"/>
                <w:b/>
                <w:bCs/>
                <w:color w:val="0070C0"/>
                <w:sz w:val="21"/>
                <w:szCs w:val="21"/>
              </w:rPr>
              <w:t>RFS</w:t>
            </w:r>
            <w:r w:rsidRPr="00987503">
              <w:rPr>
                <w:rFonts w:ascii="Times New Roman" w:hAnsi="Times New Roman"/>
                <w:sz w:val="21"/>
                <w:szCs w:val="21"/>
              </w:rPr>
              <w:t xml:space="preserve"> </w:t>
            </w:r>
            <w:ins w:id="418" w:author="cynsierwang@gmail.com" w:date="2020-04-17T11:11:00Z">
              <w:r w:rsidR="00985027">
                <w:rPr>
                  <w:rFonts w:ascii="Times New Roman" w:hAnsi="Times New Roman" w:hint="eastAsia"/>
                  <w:sz w:val="21"/>
                  <w:szCs w:val="21"/>
                </w:rPr>
                <w:t>2</w:t>
              </w:r>
              <w:r w:rsidR="00985027">
                <w:rPr>
                  <w:rFonts w:ascii="Times New Roman" w:hAnsi="Times New Roman" w:hint="eastAsia"/>
                  <w:sz w:val="21"/>
                  <w:szCs w:val="21"/>
                </w:rPr>
                <w:t>，</w:t>
              </w:r>
              <w:r w:rsidR="00985027">
                <w:rPr>
                  <w:rFonts w:ascii="Times New Roman" w:hAnsi="Times New Roman" w:hint="eastAsia"/>
                  <w:sz w:val="21"/>
                  <w:szCs w:val="21"/>
                </w:rPr>
                <w:t>3</w:t>
              </w:r>
              <w:r w:rsidR="00985027">
                <w:rPr>
                  <w:rFonts w:ascii="Times New Roman" w:hAnsi="Times New Roman" w:hint="eastAsia"/>
                  <w:sz w:val="21"/>
                  <w:szCs w:val="21"/>
                </w:rPr>
                <w:t>，</w:t>
              </w:r>
              <w:r w:rsidR="00985027">
                <w:rPr>
                  <w:rFonts w:ascii="Times New Roman" w:hAnsi="Times New Roman" w:hint="eastAsia"/>
                  <w:sz w:val="21"/>
                  <w:szCs w:val="21"/>
                </w:rPr>
                <w:t>4</w:t>
              </w:r>
            </w:ins>
            <w:bookmarkStart w:id="419" w:name="_GoBack"/>
            <w:bookmarkEnd w:id="419"/>
            <w:del w:id="420" w:author="cynsierwang@gmail.com" w:date="2020-04-17T11:11:00Z">
              <w:r w:rsidRPr="00987503" w:rsidDel="00985027">
                <w:rPr>
                  <w:rFonts w:ascii="Times New Roman" w:hAnsi="Times New Roman"/>
                  <w:sz w:val="21"/>
                  <w:szCs w:val="21"/>
                </w:rPr>
                <w:delText>2</w:delText>
              </w:r>
            </w:del>
            <w:del w:id="421" w:author="cynsierwang@gmail.com" w:date="2020-04-17T11:04:00Z">
              <w:r w:rsidRPr="00987503" w:rsidDel="007C5EAF">
                <w:rPr>
                  <w:rFonts w:ascii="Times New Roman" w:hAnsi="Times New Roman"/>
                  <w:sz w:val="21"/>
                  <w:szCs w:val="21"/>
                </w:rPr>
                <w:delText>, 3</w:delText>
              </w:r>
            </w:del>
            <w:del w:id="422" w:author="cynsierwang@gmail.com" w:date="2020-04-17T11:11:00Z">
              <w:r w:rsidRPr="00987503" w:rsidDel="00985027">
                <w:rPr>
                  <w:rFonts w:ascii="Times New Roman" w:hAnsi="Times New Roman"/>
                  <w:sz w:val="21"/>
                  <w:szCs w:val="21"/>
                </w:rPr>
                <w:delText>, 4</w:delText>
              </w:r>
            </w:del>
          </w:p>
        </w:tc>
      </w:tr>
      <w:tr w:rsidR="000C5F9B" w:rsidRPr="00CB5058" w14:paraId="3378ED42"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1EDF1BC6" w14:textId="77777777" w:rsidR="000C5F9B" w:rsidRPr="00987503" w:rsidRDefault="000C5F9B" w:rsidP="000C5F9B">
            <w:pPr>
              <w:rPr>
                <w:rFonts w:ascii="Times New Roman" w:hAnsi="Times New Roman"/>
                <w:sz w:val="21"/>
                <w:szCs w:val="21"/>
              </w:rPr>
            </w:pPr>
          </w:p>
        </w:tc>
        <w:tc>
          <w:tcPr>
            <w:tcW w:w="644" w:type="dxa"/>
          </w:tcPr>
          <w:p w14:paraId="70394542" w14:textId="389EDB2A" w:rsidR="000C5F9B" w:rsidRPr="00987503"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550" w:type="dxa"/>
            <w:gridSpan w:val="2"/>
          </w:tcPr>
          <w:p w14:paraId="6022D602" w14:textId="28799E2D" w:rsidR="000C5F9B" w:rsidRPr="00987503" w:rsidRDefault="007C5EAF"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ins w:id="423" w:author="cynsierwang@gmail.com" w:date="2020-04-17T11:04:00Z">
              <w:r>
                <w:rPr>
                  <w:rFonts w:ascii="Times New Roman" w:hAnsi="Times New Roman" w:hint="eastAsia"/>
                  <w:sz w:val="21"/>
                  <w:szCs w:val="21"/>
                </w:rPr>
                <w:t>函数调用</w:t>
              </w:r>
            </w:ins>
            <w:del w:id="424" w:author="cynsierwang@gmail.com" w:date="2020-04-17T11:04:00Z">
              <w:r w:rsidR="000C5F9B" w:rsidRPr="00987503" w:rsidDel="007C5EAF">
                <w:rPr>
                  <w:rFonts w:ascii="Times New Roman" w:hAnsi="Times New Roman" w:hint="eastAsia"/>
                  <w:sz w:val="21"/>
                  <w:szCs w:val="21"/>
                </w:rPr>
                <w:delText>使用工具包</w:delText>
              </w:r>
            </w:del>
            <w:r w:rsidR="000C5F9B" w:rsidRPr="00987503">
              <w:rPr>
                <w:rFonts w:ascii="Times New Roman" w:hAnsi="Times New Roman" w:hint="eastAsia"/>
                <w:sz w:val="21"/>
                <w:szCs w:val="21"/>
              </w:rPr>
              <w:t>失败</w:t>
            </w:r>
          </w:p>
        </w:tc>
      </w:tr>
      <w:tr w:rsidR="000C5F9B" w:rsidRPr="00CB5058" w14:paraId="0EC149A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6F436C4" w14:textId="77777777" w:rsidR="000C5F9B" w:rsidRPr="00987503" w:rsidRDefault="000C5F9B" w:rsidP="000C5F9B">
            <w:pPr>
              <w:rPr>
                <w:rFonts w:ascii="Times New Roman" w:hAnsi="Times New Roman"/>
                <w:sz w:val="21"/>
                <w:szCs w:val="21"/>
              </w:rPr>
            </w:pPr>
          </w:p>
        </w:tc>
        <w:tc>
          <w:tcPr>
            <w:tcW w:w="644" w:type="dxa"/>
          </w:tcPr>
          <w:p w14:paraId="11E606D9" w14:textId="586D508B" w:rsidR="000C5F9B" w:rsidRPr="00987503" w:rsidRDefault="000C5F9B" w:rsidP="000C5F9B">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550" w:type="dxa"/>
            <w:gridSpan w:val="2"/>
          </w:tcPr>
          <w:p w14:paraId="40A1803C" w14:textId="74B7C48D" w:rsidR="000C5F9B" w:rsidRPr="00987503" w:rsidRDefault="000C5F9B" w:rsidP="000C5F9B">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系统报告命令不合法信息</w:t>
            </w:r>
          </w:p>
        </w:tc>
      </w:tr>
      <w:tr w:rsidR="002C7B53" w:rsidRPr="00CB5058" w14:paraId="1A37B1DD" w14:textId="77777777" w:rsidTr="0059003C">
        <w:trPr>
          <w:ins w:id="425" w:author="崇智 张" w:date="2020-04-16T10:27:00Z"/>
        </w:trPr>
        <w:tc>
          <w:tcPr>
            <w:cnfStyle w:val="001000000000" w:firstRow="0" w:lastRow="0" w:firstColumn="1" w:lastColumn="0" w:oddVBand="0" w:evenVBand="0" w:oddHBand="0" w:evenHBand="0" w:firstRowFirstColumn="0" w:firstRowLastColumn="0" w:lastRowFirstColumn="0" w:lastRowLastColumn="0"/>
            <w:tcW w:w="2102" w:type="dxa"/>
            <w:vMerge/>
          </w:tcPr>
          <w:p w14:paraId="1DBEB4B7" w14:textId="77777777" w:rsidR="002C7B53" w:rsidRPr="00987503" w:rsidRDefault="002C7B53" w:rsidP="002C7B53">
            <w:pPr>
              <w:rPr>
                <w:ins w:id="426" w:author="崇智 张" w:date="2020-04-16T10:27:00Z"/>
                <w:rFonts w:ascii="Times New Roman" w:hAnsi="Times New Roman"/>
                <w:sz w:val="21"/>
                <w:szCs w:val="21"/>
              </w:rPr>
            </w:pPr>
          </w:p>
        </w:tc>
        <w:tc>
          <w:tcPr>
            <w:tcW w:w="644" w:type="dxa"/>
          </w:tcPr>
          <w:p w14:paraId="3827A30D" w14:textId="0CCFEE98" w:rsidR="002C7B53" w:rsidRPr="00987503" w:rsidRDefault="002C7B53" w:rsidP="002C7B53">
            <w:pPr>
              <w:cnfStyle w:val="000000000000" w:firstRow="0" w:lastRow="0" w:firstColumn="0" w:lastColumn="0" w:oddVBand="0" w:evenVBand="0" w:oddHBand="0" w:evenHBand="0" w:firstRowFirstColumn="0" w:firstRowLastColumn="0" w:lastRowFirstColumn="0" w:lastRowLastColumn="0"/>
              <w:rPr>
                <w:ins w:id="427" w:author="崇智 张" w:date="2020-04-16T10:27:00Z"/>
                <w:rFonts w:ascii="Times New Roman" w:hAnsi="Times New Roman"/>
                <w:sz w:val="21"/>
                <w:szCs w:val="21"/>
              </w:rPr>
            </w:pPr>
            <w:ins w:id="428" w:author="崇智 张" w:date="2020-04-16T10:27:00Z">
              <w:r>
                <w:rPr>
                  <w:rFonts w:ascii="Times New Roman" w:hAnsi="Times New Roman" w:hint="eastAsia"/>
                  <w:sz w:val="21"/>
                  <w:szCs w:val="21"/>
                </w:rPr>
                <w:t>3</w:t>
              </w:r>
            </w:ins>
          </w:p>
        </w:tc>
        <w:tc>
          <w:tcPr>
            <w:tcW w:w="5550" w:type="dxa"/>
            <w:gridSpan w:val="2"/>
          </w:tcPr>
          <w:p w14:paraId="63A70A01" w14:textId="2000FF9C" w:rsidR="002C7B53" w:rsidRPr="00987503" w:rsidRDefault="002C7B53" w:rsidP="002C7B53">
            <w:pPr>
              <w:cnfStyle w:val="000000000000" w:firstRow="0" w:lastRow="0" w:firstColumn="0" w:lastColumn="0" w:oddVBand="0" w:evenVBand="0" w:oddHBand="0" w:evenHBand="0" w:firstRowFirstColumn="0" w:firstRowLastColumn="0" w:lastRowFirstColumn="0" w:lastRowLastColumn="0"/>
              <w:rPr>
                <w:ins w:id="429" w:author="崇智 张" w:date="2020-04-16T10:27:00Z"/>
                <w:rFonts w:ascii="Times New Roman" w:hAnsi="Times New Roman"/>
                <w:sz w:val="21"/>
                <w:szCs w:val="21"/>
              </w:rPr>
            </w:pPr>
            <w:ins w:id="430" w:author="崇智 张" w:date="2020-04-16T10:27:00Z">
              <w:r>
                <w:rPr>
                  <w:rFonts w:ascii="Times New Roman" w:hAnsi="Times New Roman" w:hint="eastAsia"/>
                  <w:sz w:val="21"/>
                  <w:szCs w:val="21"/>
                </w:rPr>
                <w:t>A</w:t>
              </w:r>
              <w:r>
                <w:rPr>
                  <w:rFonts w:ascii="Times New Roman" w:hAnsi="Times New Roman"/>
                  <w:sz w:val="21"/>
                  <w:szCs w:val="21"/>
                </w:rPr>
                <w:t>BORT</w:t>
              </w:r>
            </w:ins>
          </w:p>
        </w:tc>
      </w:tr>
      <w:tr w:rsidR="002C7B53" w:rsidRPr="00CB5058" w14:paraId="3D7ED6E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4132D159" w14:textId="77777777" w:rsidR="002C7B53" w:rsidRPr="00987503" w:rsidRDefault="002C7B53" w:rsidP="002C7B53">
            <w:pPr>
              <w:rPr>
                <w:rFonts w:ascii="Times New Roman" w:hAnsi="Times New Roman"/>
                <w:sz w:val="21"/>
                <w:szCs w:val="21"/>
              </w:rPr>
            </w:pPr>
          </w:p>
        </w:tc>
        <w:tc>
          <w:tcPr>
            <w:tcW w:w="1638" w:type="dxa"/>
            <w:gridSpan w:val="2"/>
          </w:tcPr>
          <w:p w14:paraId="55960B0A" w14:textId="77777777" w:rsidR="002C7B53" w:rsidRPr="00987503" w:rsidRDefault="002C7B53" w:rsidP="002C7B53">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556" w:type="dxa"/>
          </w:tcPr>
          <w:p w14:paraId="783251F3" w14:textId="77777777" w:rsidR="002C7B53" w:rsidRPr="00987503" w:rsidRDefault="002C7B53" w:rsidP="002C7B53">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程序中断，用户依据报告信息修改代码</w:t>
            </w:r>
          </w:p>
        </w:tc>
      </w:tr>
    </w:tbl>
    <w:p w14:paraId="06557B35" w14:textId="77777777" w:rsidR="0041768F" w:rsidRPr="00987503" w:rsidRDefault="0041768F" w:rsidP="0041768F">
      <w:pPr>
        <w:rPr>
          <w:rFonts w:ascii="Times New Roman" w:hAnsi="Times New Roman"/>
        </w:rPr>
      </w:pPr>
    </w:p>
    <w:p w14:paraId="51542D32" w14:textId="20F77100" w:rsidR="004030C4" w:rsidRPr="00987503" w:rsidRDefault="004030C4" w:rsidP="004030C4">
      <w:pPr>
        <w:pStyle w:val="3"/>
        <w:rPr>
          <w:rFonts w:ascii="Times New Roman" w:hAnsi="Times New Roman"/>
        </w:rPr>
      </w:pPr>
      <w:bookmarkStart w:id="431" w:name="_Toc37923788"/>
      <w:r w:rsidRPr="00987503">
        <w:rPr>
          <w:rFonts w:ascii="Times New Roman" w:hAnsi="Times New Roman"/>
        </w:rPr>
        <w:lastRenderedPageBreak/>
        <w:t>3.1.4</w:t>
      </w:r>
      <w:r w:rsidR="00C21B8B" w:rsidRPr="00987503">
        <w:rPr>
          <w:rFonts w:ascii="Times New Roman" w:hAnsi="Times New Roman" w:hint="eastAsia"/>
        </w:rPr>
        <w:t>调用</w:t>
      </w:r>
      <w:r w:rsidR="00941477" w:rsidRPr="00987503">
        <w:rPr>
          <w:rFonts w:ascii="Times New Roman" w:hAnsi="Times New Roman" w:hint="eastAsia"/>
        </w:rPr>
        <w:t>主动学习模块</w:t>
      </w:r>
      <w:bookmarkEnd w:id="431"/>
    </w:p>
    <w:p w14:paraId="0CA0E45B" w14:textId="77777777" w:rsidR="002442E8" w:rsidRPr="00987503" w:rsidRDefault="00941477" w:rsidP="00987503">
      <w:pPr>
        <w:spacing w:line="360" w:lineRule="auto"/>
        <w:jc w:val="both"/>
        <w:rPr>
          <w:rFonts w:ascii="Times New Roman" w:hAnsi="Times New Roman"/>
        </w:rPr>
      </w:pPr>
      <w:r w:rsidRPr="00987503">
        <w:rPr>
          <w:rFonts w:ascii="Times New Roman" w:hAnsi="Times New Roman"/>
        </w:rPr>
        <w:tab/>
      </w:r>
      <w:r w:rsidR="00F72851" w:rsidRPr="00987503">
        <w:rPr>
          <w:rFonts w:ascii="Times New Roman" w:hAnsi="Times New Roman" w:hint="eastAsia"/>
        </w:rPr>
        <w:t>用户调</w:t>
      </w:r>
      <w:r w:rsidR="002442E8" w:rsidRPr="00987503">
        <w:rPr>
          <w:rFonts w:ascii="Times New Roman" w:hAnsi="Times New Roman" w:hint="eastAsia"/>
        </w:rPr>
        <w:t>用</w:t>
      </w:r>
      <w:r w:rsidR="00F72851" w:rsidRPr="00987503">
        <w:rPr>
          <w:rFonts w:ascii="Times New Roman" w:hAnsi="Times New Roman" w:hint="eastAsia"/>
        </w:rPr>
        <w:t>文本处理工具对文本数据预处理，转化为</w:t>
      </w:r>
      <w:r w:rsidR="00F72851" w:rsidRPr="00987503">
        <w:rPr>
          <w:rFonts w:ascii="Times New Roman" w:hAnsi="Times New Roman"/>
        </w:rPr>
        <w:t>Token</w:t>
      </w:r>
      <w:r w:rsidR="00F72851" w:rsidRPr="00987503">
        <w:rPr>
          <w:rFonts w:ascii="Times New Roman" w:hAnsi="Times New Roman" w:hint="eastAsia"/>
        </w:rPr>
        <w:t>向量形式，将分类标签转化为标签</w:t>
      </w:r>
      <w:r w:rsidR="00F72851" w:rsidRPr="00987503">
        <w:rPr>
          <w:rFonts w:ascii="Times New Roman" w:hAnsi="Times New Roman"/>
        </w:rPr>
        <w:t>ID</w:t>
      </w:r>
      <w:r w:rsidR="00F72851" w:rsidRPr="00987503">
        <w:rPr>
          <w:rFonts w:ascii="Times New Roman" w:hAnsi="Times New Roman" w:hint="eastAsia"/>
        </w:rPr>
        <w:t>。为了后续执行主动学习算法的方便，每一条数据处理为字典。训练数据包括三个</w:t>
      </w:r>
      <w:r w:rsidR="00F72851" w:rsidRPr="00987503">
        <w:rPr>
          <w:rFonts w:ascii="Times New Roman" w:hAnsi="Times New Roman"/>
        </w:rPr>
        <w:t>Key</w:t>
      </w:r>
      <w:r w:rsidR="00F72851" w:rsidRPr="00987503">
        <w:rPr>
          <w:rFonts w:ascii="Times New Roman" w:hAnsi="Times New Roman" w:hint="eastAsia"/>
        </w:rPr>
        <w:t>：</w:t>
      </w:r>
      <w:r w:rsidR="00F72851" w:rsidRPr="00987503">
        <w:rPr>
          <w:rFonts w:ascii="Times New Roman" w:hAnsi="Times New Roman"/>
        </w:rPr>
        <w:t>Tokens</w:t>
      </w:r>
      <w:r w:rsidR="00F72851" w:rsidRPr="00987503">
        <w:rPr>
          <w:rFonts w:ascii="Times New Roman" w:hAnsi="Times New Roman" w:hint="eastAsia"/>
        </w:rPr>
        <w:t>、</w:t>
      </w:r>
      <w:r w:rsidR="00F72851" w:rsidRPr="00987503">
        <w:rPr>
          <w:rFonts w:ascii="Times New Roman" w:hAnsi="Times New Roman"/>
        </w:rPr>
        <w:t>Label</w:t>
      </w:r>
      <w:r w:rsidR="00F72851" w:rsidRPr="00987503">
        <w:rPr>
          <w:rFonts w:ascii="Times New Roman" w:hAnsi="Times New Roman" w:hint="eastAsia"/>
        </w:rPr>
        <w:t>、</w:t>
      </w:r>
      <w:r w:rsidR="00F72851" w:rsidRPr="00987503">
        <w:rPr>
          <w:rFonts w:ascii="Times New Roman" w:hAnsi="Times New Roman"/>
        </w:rPr>
        <w:t>IsLabeled</w:t>
      </w:r>
      <w:r w:rsidR="00F72851" w:rsidRPr="00987503">
        <w:rPr>
          <w:rFonts w:ascii="Times New Roman" w:hAnsi="Times New Roman" w:hint="eastAsia"/>
        </w:rPr>
        <w:t>。其中</w:t>
      </w:r>
      <w:r w:rsidR="00F72851" w:rsidRPr="00987503">
        <w:rPr>
          <w:rFonts w:ascii="Times New Roman" w:hAnsi="Times New Roman"/>
        </w:rPr>
        <w:t>Tokens</w:t>
      </w:r>
      <w:r w:rsidR="00F72851" w:rsidRPr="00987503">
        <w:rPr>
          <w:rFonts w:ascii="Times New Roman" w:hAnsi="Times New Roman" w:hint="eastAsia"/>
        </w:rPr>
        <w:t>为文本对应的</w:t>
      </w:r>
      <w:r w:rsidR="00F72851" w:rsidRPr="00987503">
        <w:rPr>
          <w:rFonts w:ascii="Times New Roman" w:hAnsi="Times New Roman"/>
        </w:rPr>
        <w:t>Token</w:t>
      </w:r>
      <w:r w:rsidR="00F72851" w:rsidRPr="00987503">
        <w:rPr>
          <w:rFonts w:ascii="Times New Roman" w:hAnsi="Times New Roman" w:hint="eastAsia"/>
        </w:rPr>
        <w:t>向量，</w:t>
      </w:r>
      <w:r w:rsidR="00F72851" w:rsidRPr="00987503">
        <w:rPr>
          <w:rFonts w:ascii="Times New Roman" w:hAnsi="Times New Roman"/>
        </w:rPr>
        <w:t>Label</w:t>
      </w:r>
      <w:r w:rsidR="00F72851" w:rsidRPr="00987503">
        <w:rPr>
          <w:rFonts w:ascii="Times New Roman" w:hAnsi="Times New Roman" w:hint="eastAsia"/>
        </w:rPr>
        <w:t>为数据对应的分类标签，</w:t>
      </w:r>
      <w:r w:rsidR="00F72851" w:rsidRPr="00987503">
        <w:rPr>
          <w:rFonts w:ascii="Times New Roman" w:hAnsi="Times New Roman"/>
        </w:rPr>
        <w:t>IsLabeled</w:t>
      </w:r>
      <w:r w:rsidR="00F72851" w:rsidRPr="00987503">
        <w:rPr>
          <w:rFonts w:ascii="Times New Roman" w:hAnsi="Times New Roman" w:hint="eastAsia"/>
        </w:rPr>
        <w:t>代表样本是否处于标注池中；而测试数据只包含</w:t>
      </w:r>
      <w:r w:rsidR="00F72851" w:rsidRPr="00987503">
        <w:rPr>
          <w:rFonts w:ascii="Times New Roman" w:hAnsi="Times New Roman"/>
        </w:rPr>
        <w:t>Tokens</w:t>
      </w:r>
      <w:r w:rsidR="00F72851" w:rsidRPr="00987503">
        <w:rPr>
          <w:rFonts w:ascii="Times New Roman" w:hAnsi="Times New Roman" w:hint="eastAsia"/>
        </w:rPr>
        <w:t>和</w:t>
      </w:r>
      <w:r w:rsidR="00F72851" w:rsidRPr="00987503">
        <w:rPr>
          <w:rFonts w:ascii="Times New Roman" w:hAnsi="Times New Roman"/>
        </w:rPr>
        <w:t>Label</w:t>
      </w:r>
      <w:r w:rsidR="00F72851" w:rsidRPr="00987503">
        <w:rPr>
          <w:rFonts w:ascii="Times New Roman" w:hAnsi="Times New Roman" w:hint="eastAsia"/>
        </w:rPr>
        <w:t>两个</w:t>
      </w:r>
      <w:r w:rsidR="00F72851" w:rsidRPr="00987503">
        <w:rPr>
          <w:rFonts w:ascii="Times New Roman" w:hAnsi="Times New Roman"/>
        </w:rPr>
        <w:t>Key</w:t>
      </w:r>
      <w:r w:rsidR="00F72851" w:rsidRPr="00987503">
        <w:rPr>
          <w:rFonts w:ascii="Times New Roman" w:hAnsi="Times New Roman" w:hint="eastAsia"/>
        </w:rPr>
        <w:t>。</w:t>
      </w:r>
    </w:p>
    <w:p w14:paraId="6AE07FDD" w14:textId="77777777" w:rsidR="002442E8" w:rsidRPr="00987503" w:rsidRDefault="00F72851" w:rsidP="00987503">
      <w:pPr>
        <w:spacing w:line="360" w:lineRule="auto"/>
        <w:ind w:firstLine="420"/>
        <w:jc w:val="both"/>
        <w:rPr>
          <w:rFonts w:ascii="Times New Roman" w:hAnsi="Times New Roman"/>
        </w:rPr>
      </w:pPr>
      <w:r w:rsidRPr="00987503">
        <w:rPr>
          <w:rFonts w:ascii="Times New Roman" w:hAnsi="Times New Roman" w:hint="eastAsia"/>
        </w:rPr>
        <w:t>用户可以指定数据处理的模式为训练模式或者测试模式。在训练模式下，数据加载算法会随机选择小部分数据作为主动学习算法的初始训练数据。数据文件的格式规定如下：每行为一条数据，包括文本和类标签。文本和类标签之间用逗号隔开。用户可以选择本模块提供的对模型进行主动学习训练的算法，用户需要输入需要训练的模型。模块中的主动学习算法支持任意的序列建模模型，模型的输入需要为</w:t>
      </w:r>
      <w:r w:rsidRPr="00987503">
        <w:rPr>
          <w:rFonts w:ascii="Times New Roman" w:hAnsi="Times New Roman"/>
        </w:rPr>
        <w:t>Token</w:t>
      </w:r>
      <w:r w:rsidRPr="00987503">
        <w:rPr>
          <w:rFonts w:ascii="Times New Roman" w:hAnsi="Times New Roman" w:hint="eastAsia"/>
        </w:rPr>
        <w:t>向量，输出要包括预测的概率分布以及序列的深层次特征向量。</w:t>
      </w:r>
    </w:p>
    <w:p w14:paraId="0AA17738" w14:textId="0858032B" w:rsidR="002442E8" w:rsidRPr="00987503" w:rsidRDefault="00F72851" w:rsidP="00987503">
      <w:pPr>
        <w:spacing w:line="360" w:lineRule="auto"/>
        <w:ind w:firstLine="420"/>
        <w:jc w:val="both"/>
        <w:rPr>
          <w:rFonts w:ascii="Times New Roman" w:hAnsi="Times New Roman"/>
        </w:rPr>
      </w:pPr>
      <w:r w:rsidRPr="00987503">
        <w:rPr>
          <w:rFonts w:ascii="Times New Roman" w:hAnsi="Times New Roman" w:hint="eastAsia"/>
        </w:rPr>
        <w:t>用户构建主动学习算法对象时，除了提供训练数据以及需要训练的模型外，还需要提供对应主动学习算法的参数配置信息。用户调用主动学习对象的训练方法，可以应用提供的输入，利用对应的主动学习算法对模型进行训练。用户需要配置训练的相关信息，包括损失函数、评价指标、</w:t>
      </w:r>
      <w:r w:rsidRPr="00987503">
        <w:rPr>
          <w:rFonts w:ascii="Times New Roman" w:hAnsi="Times New Roman"/>
        </w:rPr>
        <w:t>batch</w:t>
      </w:r>
      <w:r w:rsidR="00333DB2" w:rsidRPr="00987503">
        <w:rPr>
          <w:rFonts w:ascii="Times New Roman" w:hAnsi="Times New Roman"/>
        </w:rPr>
        <w:t xml:space="preserve"> </w:t>
      </w:r>
      <w:r w:rsidRPr="00987503">
        <w:rPr>
          <w:rFonts w:ascii="Times New Roman" w:hAnsi="Times New Roman"/>
        </w:rPr>
        <w:t>size</w:t>
      </w:r>
      <w:r w:rsidRPr="00987503">
        <w:rPr>
          <w:rFonts w:ascii="Times New Roman" w:hAnsi="Times New Roman" w:hint="eastAsia"/>
        </w:rPr>
        <w:t>以及</w:t>
      </w:r>
      <w:r w:rsidRPr="00987503">
        <w:rPr>
          <w:rFonts w:ascii="Times New Roman" w:hAnsi="Times New Roman"/>
        </w:rPr>
        <w:t>epoch</w:t>
      </w:r>
      <w:r w:rsidRPr="00987503">
        <w:rPr>
          <w:rFonts w:ascii="Times New Roman" w:hAnsi="Times New Roman" w:hint="eastAsia"/>
        </w:rPr>
        <w:t>等。</w:t>
      </w:r>
    </w:p>
    <w:p w14:paraId="4694647A" w14:textId="31F15848" w:rsidR="00F72851" w:rsidRPr="00987503" w:rsidRDefault="00F72851" w:rsidP="00987503">
      <w:pPr>
        <w:spacing w:line="360" w:lineRule="auto"/>
        <w:ind w:firstLine="420"/>
        <w:jc w:val="both"/>
        <w:rPr>
          <w:rFonts w:ascii="Times New Roman" w:hAnsi="Times New Roman"/>
        </w:rPr>
      </w:pPr>
      <w:r w:rsidRPr="00987503">
        <w:rPr>
          <w:rFonts w:ascii="Times New Roman" w:hAnsi="Times New Roman" w:hint="eastAsia"/>
        </w:rPr>
        <w:t>用户调用主动学习对象的</w:t>
      </w:r>
      <w:r w:rsidRPr="00987503">
        <w:rPr>
          <w:rFonts w:ascii="Times New Roman" w:hAnsi="Times New Roman"/>
        </w:rPr>
        <w:t>test</w:t>
      </w:r>
      <w:r w:rsidRPr="00987503">
        <w:rPr>
          <w:rFonts w:ascii="Times New Roman" w:hAnsi="Times New Roman" w:hint="eastAsia"/>
        </w:rPr>
        <w:t>方法，可以对训练得到的模型进行测试。用户需要提供测试指标以及测试数据</w:t>
      </w:r>
      <w:r w:rsidR="002442E8" w:rsidRPr="00987503">
        <w:rPr>
          <w:rFonts w:ascii="Times New Roman" w:hAnsi="Times New Roman" w:hint="eastAsia"/>
        </w:rPr>
        <w:t>，</w:t>
      </w:r>
      <w:r w:rsidRPr="00987503">
        <w:rPr>
          <w:rFonts w:ascii="Times New Roman" w:hAnsi="Times New Roman" w:hint="eastAsia"/>
        </w:rPr>
        <w:t>测试数据的格式要求与数据加载算法中描述的测试模式下的数据处理结果相同。</w:t>
      </w:r>
    </w:p>
    <w:p w14:paraId="008C5297" w14:textId="5CB01F17" w:rsidR="00941477" w:rsidRDefault="00F72851" w:rsidP="00FD7708">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该用例的</w:t>
      </w:r>
      <w:r w:rsidRPr="00987503">
        <w:rPr>
          <w:rFonts w:ascii="Times New Roman" w:hAnsi="Times New Roman"/>
        </w:rPr>
        <w:t>RUCM</w:t>
      </w:r>
      <w:r w:rsidRPr="00987503">
        <w:rPr>
          <w:rFonts w:ascii="Times New Roman" w:hAnsi="Times New Roman" w:hint="eastAsia"/>
        </w:rPr>
        <w:t>如</w:t>
      </w:r>
      <w:ins w:id="432" w:author="崇智 张" w:date="2020-04-15T20:15:00Z">
        <w:r w:rsidR="00580782">
          <w:rPr>
            <w:rFonts w:ascii="Times New Roman" w:hAnsi="Times New Roman" w:hint="eastAsia"/>
          </w:rPr>
          <w:t>表</w:t>
        </w:r>
        <w:r w:rsidR="00580782">
          <w:rPr>
            <w:rFonts w:ascii="Times New Roman" w:hAnsi="Times New Roman" w:hint="eastAsia"/>
          </w:rPr>
          <w:t>3</w:t>
        </w:r>
        <w:r w:rsidR="00580782">
          <w:rPr>
            <w:rFonts w:ascii="Times New Roman" w:hAnsi="Times New Roman"/>
          </w:rPr>
          <w:t>.4</w:t>
        </w:r>
      </w:ins>
      <w:del w:id="433" w:author="崇智 张" w:date="2020-04-15T20:15:00Z">
        <w:r w:rsidRPr="00987503" w:rsidDel="00580782">
          <w:rPr>
            <w:rFonts w:ascii="Times New Roman" w:hAnsi="Times New Roman" w:hint="eastAsia"/>
          </w:rPr>
          <w:delText>下</w:delText>
        </w:r>
      </w:del>
      <w:r w:rsidRPr="00987503">
        <w:rPr>
          <w:rFonts w:ascii="Times New Roman" w:hAnsi="Times New Roman" w:hint="eastAsia"/>
        </w:rPr>
        <w:t>所示：</w:t>
      </w:r>
    </w:p>
    <w:p w14:paraId="1146FB88" w14:textId="40E138A7" w:rsidR="00563F13" w:rsidDel="00580782" w:rsidRDefault="00563F13" w:rsidP="00FD7708">
      <w:pPr>
        <w:spacing w:line="360" w:lineRule="auto"/>
        <w:jc w:val="both"/>
        <w:rPr>
          <w:del w:id="434" w:author="崇智 张" w:date="2020-04-15T20:15:00Z"/>
          <w:rFonts w:ascii="Times New Roman" w:hAnsi="Times New Roman"/>
        </w:rPr>
      </w:pPr>
    </w:p>
    <w:p w14:paraId="30FED010" w14:textId="1B47306B" w:rsidR="00563F13" w:rsidDel="00580782" w:rsidRDefault="00563F13" w:rsidP="00FD7708">
      <w:pPr>
        <w:spacing w:line="360" w:lineRule="auto"/>
        <w:jc w:val="both"/>
        <w:rPr>
          <w:del w:id="435" w:author="崇智 张" w:date="2020-04-15T20:15:00Z"/>
          <w:rFonts w:ascii="Times New Roman" w:hAnsi="Times New Roman"/>
        </w:rPr>
      </w:pPr>
    </w:p>
    <w:p w14:paraId="76809B51" w14:textId="151932DE" w:rsidR="00563F13" w:rsidDel="00580782" w:rsidRDefault="00563F13" w:rsidP="00FD7708">
      <w:pPr>
        <w:spacing w:line="360" w:lineRule="auto"/>
        <w:jc w:val="both"/>
        <w:rPr>
          <w:del w:id="436" w:author="崇智 张" w:date="2020-04-15T20:15:00Z"/>
          <w:rFonts w:ascii="Times New Roman" w:hAnsi="Times New Roman"/>
        </w:rPr>
      </w:pPr>
    </w:p>
    <w:p w14:paraId="4FF886C9" w14:textId="02C138C2" w:rsidR="00563F13" w:rsidDel="00580782" w:rsidRDefault="00563F13" w:rsidP="00FD7708">
      <w:pPr>
        <w:spacing w:line="360" w:lineRule="auto"/>
        <w:jc w:val="both"/>
        <w:rPr>
          <w:del w:id="437" w:author="崇智 张" w:date="2020-04-15T20:15:00Z"/>
          <w:rFonts w:ascii="Times New Roman" w:hAnsi="Times New Roman"/>
        </w:rPr>
      </w:pPr>
    </w:p>
    <w:p w14:paraId="19F6B41B" w14:textId="49AB103D" w:rsidR="00563F13" w:rsidDel="00580782" w:rsidRDefault="00563F13" w:rsidP="00FD7708">
      <w:pPr>
        <w:spacing w:line="360" w:lineRule="auto"/>
        <w:jc w:val="both"/>
        <w:rPr>
          <w:del w:id="438" w:author="崇智 张" w:date="2020-04-15T20:15:00Z"/>
          <w:rFonts w:ascii="Times New Roman" w:hAnsi="Times New Roman"/>
        </w:rPr>
      </w:pPr>
    </w:p>
    <w:p w14:paraId="3E9FD35F" w14:textId="429AE2FB" w:rsidR="00563F13" w:rsidDel="00580782" w:rsidRDefault="00563F13" w:rsidP="00FD7708">
      <w:pPr>
        <w:spacing w:line="360" w:lineRule="auto"/>
        <w:jc w:val="both"/>
        <w:rPr>
          <w:del w:id="439" w:author="崇智 张" w:date="2020-04-15T20:15:00Z"/>
          <w:rFonts w:ascii="Times New Roman" w:hAnsi="Times New Roman"/>
        </w:rPr>
      </w:pPr>
    </w:p>
    <w:p w14:paraId="7E45FE5F" w14:textId="4B029A77" w:rsidR="00563F13" w:rsidRPr="00987503" w:rsidDel="00580782" w:rsidRDefault="00563F13" w:rsidP="00987503">
      <w:pPr>
        <w:spacing w:line="360" w:lineRule="auto"/>
        <w:jc w:val="both"/>
        <w:rPr>
          <w:del w:id="440" w:author="崇智 张" w:date="2020-04-15T20:15:00Z"/>
          <w:rFonts w:ascii="Times New Roman" w:hAnsi="Times New Roman"/>
        </w:rPr>
      </w:pPr>
    </w:p>
    <w:p w14:paraId="5F5D5E65" w14:textId="5E4E86DD" w:rsidR="002442E8" w:rsidRPr="00987503" w:rsidRDefault="002442E8" w:rsidP="00987503">
      <w:pPr>
        <w:spacing w:line="360" w:lineRule="auto"/>
        <w:ind w:firstLineChars="200" w:firstLine="420"/>
        <w:jc w:val="center"/>
        <w:rPr>
          <w:rFonts w:ascii="Times New Roman" w:hAnsi="Times New Roman"/>
          <w:b/>
          <w:bCs/>
          <w:sz w:val="21"/>
          <w:szCs w:val="21"/>
        </w:rPr>
      </w:pPr>
      <w:r w:rsidRPr="00987503">
        <w:rPr>
          <w:rFonts w:ascii="Times New Roman" w:hAnsi="Times New Roman"/>
          <w:b/>
          <w:bCs/>
          <w:sz w:val="21"/>
          <w:szCs w:val="21"/>
        </w:rPr>
        <w:t>表</w:t>
      </w:r>
      <w:r w:rsidR="003A02F6" w:rsidRPr="00987503">
        <w:rPr>
          <w:rFonts w:ascii="Times New Roman" w:hAnsi="Times New Roman"/>
          <w:b/>
          <w:bCs/>
          <w:sz w:val="21"/>
          <w:szCs w:val="21"/>
        </w:rPr>
        <w:t>3.4</w:t>
      </w:r>
      <w:r w:rsidRPr="00987503">
        <w:rPr>
          <w:rFonts w:ascii="Times New Roman" w:hAnsi="Times New Roman"/>
          <w:b/>
          <w:bCs/>
          <w:sz w:val="21"/>
          <w:szCs w:val="21"/>
        </w:rPr>
        <w:t xml:space="preserve"> </w:t>
      </w:r>
      <w:r w:rsidRPr="00987503">
        <w:rPr>
          <w:rFonts w:ascii="Times New Roman" w:hAnsi="Times New Roman" w:hint="eastAsia"/>
          <w:b/>
          <w:bCs/>
          <w:sz w:val="21"/>
          <w:szCs w:val="21"/>
        </w:rPr>
        <w:t>调用模型进行主动学习用例</w:t>
      </w:r>
      <w:r w:rsidRPr="00987503">
        <w:rPr>
          <w:rFonts w:ascii="Times New Roman" w:hAnsi="Times New Roman"/>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F72851" w:rsidRPr="00CB5058" w14:paraId="26354D87" w14:textId="77777777" w:rsidTr="00B44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59FBA6A7" w14:textId="77777777" w:rsidR="00F72851" w:rsidRPr="00987503" w:rsidRDefault="00F72851" w:rsidP="006674A7">
            <w:pPr>
              <w:jc w:val="center"/>
              <w:rPr>
                <w:rFonts w:ascii="Times New Roman" w:hAnsi="Times New Roman"/>
                <w:sz w:val="21"/>
                <w:szCs w:val="21"/>
              </w:rPr>
            </w:pPr>
            <w:r w:rsidRPr="00987503">
              <w:rPr>
                <w:rFonts w:ascii="Times New Roman" w:hAnsi="Times New Roman"/>
                <w:sz w:val="21"/>
                <w:szCs w:val="21"/>
              </w:rPr>
              <w:t>Use Case Specification</w:t>
            </w:r>
          </w:p>
        </w:tc>
      </w:tr>
      <w:tr w:rsidR="00F72851" w:rsidRPr="00CB5058" w14:paraId="641C6815"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65EC0D5B" w14:textId="77777777" w:rsidR="00F72851" w:rsidRPr="00987503" w:rsidRDefault="00F72851" w:rsidP="006674A7">
            <w:pPr>
              <w:rPr>
                <w:rFonts w:ascii="Times New Roman" w:hAnsi="Times New Roman"/>
                <w:sz w:val="21"/>
                <w:szCs w:val="21"/>
              </w:rPr>
            </w:pPr>
            <w:r w:rsidRPr="00987503">
              <w:rPr>
                <w:rFonts w:ascii="Times New Roman" w:hAnsi="Times New Roman"/>
                <w:sz w:val="21"/>
                <w:szCs w:val="21"/>
              </w:rPr>
              <w:t>Use Case Name</w:t>
            </w:r>
          </w:p>
        </w:tc>
        <w:tc>
          <w:tcPr>
            <w:tcW w:w="6194" w:type="dxa"/>
            <w:gridSpan w:val="3"/>
          </w:tcPr>
          <w:p w14:paraId="2BC949AE" w14:textId="77777777" w:rsidR="00F72851" w:rsidRPr="00987503" w:rsidRDefault="00F72851"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调用模型进行主动学习</w:t>
            </w:r>
          </w:p>
        </w:tc>
      </w:tr>
      <w:tr w:rsidR="00F72851" w:rsidRPr="00CB5058" w14:paraId="69E6F2E2" w14:textId="77777777" w:rsidTr="00B44E75">
        <w:tc>
          <w:tcPr>
            <w:cnfStyle w:val="001000000000" w:firstRow="0" w:lastRow="0" w:firstColumn="1" w:lastColumn="0" w:oddVBand="0" w:evenVBand="0" w:oddHBand="0" w:evenHBand="0" w:firstRowFirstColumn="0" w:firstRowLastColumn="0" w:lastRowFirstColumn="0" w:lastRowLastColumn="0"/>
            <w:tcW w:w="2102" w:type="dxa"/>
          </w:tcPr>
          <w:p w14:paraId="30D1DF99" w14:textId="77777777" w:rsidR="00F72851" w:rsidRPr="00987503" w:rsidRDefault="00F72851" w:rsidP="006674A7">
            <w:pPr>
              <w:rPr>
                <w:rFonts w:ascii="Times New Roman" w:hAnsi="Times New Roman"/>
                <w:sz w:val="21"/>
                <w:szCs w:val="21"/>
              </w:rPr>
            </w:pPr>
            <w:r w:rsidRPr="00987503">
              <w:rPr>
                <w:rFonts w:ascii="Times New Roman" w:hAnsi="Times New Roman"/>
                <w:sz w:val="21"/>
                <w:szCs w:val="21"/>
              </w:rPr>
              <w:t>Brief Description</w:t>
            </w:r>
          </w:p>
        </w:tc>
        <w:tc>
          <w:tcPr>
            <w:tcW w:w="6194" w:type="dxa"/>
            <w:gridSpan w:val="3"/>
          </w:tcPr>
          <w:p w14:paraId="7E7BAE9F" w14:textId="77777777" w:rsidR="00F72851" w:rsidRPr="00987503" w:rsidRDefault="00F72851"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用户导入工具包，并使用工具包中选定的主动学习方法对提供的模型进行训练和测试。</w:t>
            </w:r>
          </w:p>
        </w:tc>
      </w:tr>
      <w:tr w:rsidR="00F72851" w:rsidRPr="00CB5058" w14:paraId="288450DD"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C00C24F" w14:textId="77777777" w:rsidR="00F72851" w:rsidRPr="00987503" w:rsidRDefault="00F72851" w:rsidP="006674A7">
            <w:pPr>
              <w:rPr>
                <w:rFonts w:ascii="Times New Roman" w:hAnsi="Times New Roman"/>
                <w:sz w:val="21"/>
                <w:szCs w:val="21"/>
              </w:rPr>
            </w:pPr>
            <w:r w:rsidRPr="00987503">
              <w:rPr>
                <w:rFonts w:ascii="Times New Roman" w:hAnsi="Times New Roman"/>
                <w:sz w:val="21"/>
                <w:szCs w:val="21"/>
              </w:rPr>
              <w:t>Precondition</w:t>
            </w:r>
          </w:p>
        </w:tc>
        <w:tc>
          <w:tcPr>
            <w:tcW w:w="6194" w:type="dxa"/>
            <w:gridSpan w:val="3"/>
          </w:tcPr>
          <w:p w14:paraId="242B345B" w14:textId="12D47D94" w:rsidR="00F72851" w:rsidRPr="00987503" w:rsidRDefault="0079701C"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trike/>
                <w:sz w:val="21"/>
                <w:szCs w:val="21"/>
              </w:rPr>
            </w:pPr>
            <w:r w:rsidRPr="00987503">
              <w:rPr>
                <w:rFonts w:ascii="Times New Roman" w:hAnsi="Times New Roman"/>
                <w:sz w:val="21"/>
                <w:szCs w:val="21"/>
              </w:rPr>
              <w:t>系统正常运行</w:t>
            </w:r>
          </w:p>
        </w:tc>
      </w:tr>
      <w:tr w:rsidR="00355386" w:rsidRPr="00CB5058" w14:paraId="703DC4C6" w14:textId="77777777" w:rsidTr="00B44E75">
        <w:tc>
          <w:tcPr>
            <w:cnfStyle w:val="001000000000" w:firstRow="0" w:lastRow="0" w:firstColumn="1" w:lastColumn="0" w:oddVBand="0" w:evenVBand="0" w:oddHBand="0" w:evenHBand="0" w:firstRowFirstColumn="0" w:firstRowLastColumn="0" w:lastRowFirstColumn="0" w:lastRowLastColumn="0"/>
            <w:tcW w:w="2102" w:type="dxa"/>
          </w:tcPr>
          <w:p w14:paraId="771F04E6" w14:textId="77777777" w:rsidR="00355386" w:rsidRPr="00987503" w:rsidRDefault="00355386" w:rsidP="00355386">
            <w:pPr>
              <w:rPr>
                <w:rFonts w:ascii="Times New Roman" w:hAnsi="Times New Roman"/>
                <w:sz w:val="21"/>
                <w:szCs w:val="21"/>
              </w:rPr>
            </w:pPr>
            <w:r w:rsidRPr="00987503">
              <w:rPr>
                <w:rFonts w:ascii="Times New Roman" w:hAnsi="Times New Roman"/>
                <w:sz w:val="21"/>
                <w:szCs w:val="21"/>
              </w:rPr>
              <w:t>Primary Actor</w:t>
            </w:r>
          </w:p>
        </w:tc>
        <w:tc>
          <w:tcPr>
            <w:tcW w:w="6194" w:type="dxa"/>
            <w:gridSpan w:val="3"/>
          </w:tcPr>
          <w:p w14:paraId="7C0BEADB" w14:textId="3684AEEB"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 xml:space="preserve">NLP </w:t>
            </w:r>
            <w:r w:rsidR="006722B4" w:rsidRPr="00987503">
              <w:rPr>
                <w:rFonts w:ascii="Times New Roman" w:hAnsi="Times New Roman" w:hint="eastAsia"/>
                <w:sz w:val="21"/>
                <w:szCs w:val="21"/>
              </w:rPr>
              <w:t>研究人员</w:t>
            </w:r>
          </w:p>
        </w:tc>
      </w:tr>
      <w:tr w:rsidR="00355386" w:rsidRPr="00CB5058" w14:paraId="5D36579E"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CB2CB75" w14:textId="77777777" w:rsidR="00355386" w:rsidRPr="00987503" w:rsidRDefault="00355386" w:rsidP="00355386">
            <w:pPr>
              <w:rPr>
                <w:rFonts w:ascii="Times New Roman" w:hAnsi="Times New Roman"/>
                <w:sz w:val="21"/>
                <w:szCs w:val="21"/>
              </w:rPr>
            </w:pPr>
            <w:r w:rsidRPr="00987503">
              <w:rPr>
                <w:rFonts w:ascii="Times New Roman" w:hAnsi="Times New Roman"/>
                <w:sz w:val="21"/>
                <w:szCs w:val="21"/>
              </w:rPr>
              <w:t>Secondary Actor</w:t>
            </w:r>
          </w:p>
        </w:tc>
        <w:tc>
          <w:tcPr>
            <w:tcW w:w="6194" w:type="dxa"/>
            <w:gridSpan w:val="3"/>
          </w:tcPr>
          <w:p w14:paraId="4233EDCB" w14:textId="77777777"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355386" w:rsidRPr="00CB5058" w14:paraId="6D0B21AC" w14:textId="77777777" w:rsidTr="00B44E75">
        <w:tc>
          <w:tcPr>
            <w:cnfStyle w:val="001000000000" w:firstRow="0" w:lastRow="0" w:firstColumn="1" w:lastColumn="0" w:oddVBand="0" w:evenVBand="0" w:oddHBand="0" w:evenHBand="0" w:firstRowFirstColumn="0" w:firstRowLastColumn="0" w:lastRowFirstColumn="0" w:lastRowLastColumn="0"/>
            <w:tcW w:w="2102" w:type="dxa"/>
          </w:tcPr>
          <w:p w14:paraId="08CC1E32" w14:textId="77777777" w:rsidR="00355386" w:rsidRPr="00987503" w:rsidRDefault="00355386" w:rsidP="00355386">
            <w:pPr>
              <w:rPr>
                <w:rFonts w:ascii="Times New Roman" w:hAnsi="Times New Roman"/>
                <w:sz w:val="21"/>
                <w:szCs w:val="21"/>
              </w:rPr>
            </w:pPr>
            <w:r w:rsidRPr="00987503">
              <w:rPr>
                <w:rFonts w:ascii="Times New Roman" w:hAnsi="Times New Roman"/>
                <w:sz w:val="21"/>
                <w:szCs w:val="21"/>
              </w:rPr>
              <w:t>Dependency</w:t>
            </w:r>
          </w:p>
        </w:tc>
        <w:tc>
          <w:tcPr>
            <w:tcW w:w="6194" w:type="dxa"/>
            <w:gridSpan w:val="3"/>
          </w:tcPr>
          <w:p w14:paraId="19AF16D1" w14:textId="1B373741"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 xml:space="preserve">INCLUDE USE CASE </w:t>
            </w:r>
            <w:r w:rsidRPr="00987503">
              <w:rPr>
                <w:rFonts w:ascii="Times New Roman" w:hAnsi="Times New Roman" w:hint="eastAsia"/>
                <w:sz w:val="21"/>
                <w:szCs w:val="21"/>
              </w:rPr>
              <w:t>加载模型，</w:t>
            </w:r>
            <w:r w:rsidRPr="00987503">
              <w:rPr>
                <w:rFonts w:ascii="Times New Roman" w:hAnsi="Times New Roman"/>
                <w:sz w:val="21"/>
                <w:szCs w:val="21"/>
              </w:rPr>
              <w:t xml:space="preserve">INCLUDE USE CASE </w:t>
            </w:r>
            <w:r w:rsidRPr="00987503">
              <w:rPr>
                <w:rFonts w:ascii="Times New Roman" w:hAnsi="Times New Roman" w:hint="eastAsia"/>
                <w:sz w:val="21"/>
                <w:szCs w:val="21"/>
              </w:rPr>
              <w:t>处理数据</w:t>
            </w:r>
          </w:p>
        </w:tc>
      </w:tr>
      <w:tr w:rsidR="00355386" w:rsidRPr="00CB5058" w14:paraId="68661645"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F17A3D7" w14:textId="77777777" w:rsidR="00355386" w:rsidRPr="00987503" w:rsidRDefault="00355386" w:rsidP="00355386">
            <w:pPr>
              <w:rPr>
                <w:rFonts w:ascii="Times New Roman" w:hAnsi="Times New Roman"/>
                <w:sz w:val="21"/>
                <w:szCs w:val="21"/>
              </w:rPr>
            </w:pPr>
            <w:r w:rsidRPr="00987503">
              <w:rPr>
                <w:rFonts w:ascii="Times New Roman" w:hAnsi="Times New Roman"/>
                <w:sz w:val="21"/>
                <w:szCs w:val="21"/>
              </w:rPr>
              <w:lastRenderedPageBreak/>
              <w:t>Generalization</w:t>
            </w:r>
          </w:p>
        </w:tc>
        <w:tc>
          <w:tcPr>
            <w:tcW w:w="6194" w:type="dxa"/>
            <w:gridSpan w:val="3"/>
          </w:tcPr>
          <w:p w14:paraId="28F55FB9" w14:textId="77777777"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355386" w:rsidRPr="00CB5058" w14:paraId="672DFA71"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val="restart"/>
          </w:tcPr>
          <w:p w14:paraId="2F713BA5" w14:textId="77777777" w:rsidR="00355386" w:rsidRPr="00987503" w:rsidRDefault="00355386" w:rsidP="00355386">
            <w:pPr>
              <w:rPr>
                <w:rFonts w:ascii="Times New Roman" w:hAnsi="Times New Roman"/>
                <w:sz w:val="21"/>
                <w:szCs w:val="21"/>
              </w:rPr>
            </w:pPr>
            <w:r w:rsidRPr="00987503">
              <w:rPr>
                <w:rFonts w:ascii="Times New Roman" w:hAnsi="Times New Roman"/>
                <w:sz w:val="21"/>
                <w:szCs w:val="21"/>
              </w:rPr>
              <w:t>Basic Flow</w:t>
            </w:r>
          </w:p>
        </w:tc>
        <w:tc>
          <w:tcPr>
            <w:tcW w:w="6194" w:type="dxa"/>
            <w:gridSpan w:val="3"/>
          </w:tcPr>
          <w:p w14:paraId="2609F5F8" w14:textId="77777777"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sz w:val="21"/>
                <w:szCs w:val="21"/>
              </w:rPr>
              <w:t>Steps</w:t>
            </w:r>
          </w:p>
        </w:tc>
      </w:tr>
      <w:tr w:rsidR="00355386" w:rsidRPr="00CB5058" w14:paraId="3E4CB729"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9EDA899" w14:textId="77777777" w:rsidR="00355386" w:rsidRPr="00987503" w:rsidRDefault="00355386" w:rsidP="00355386">
            <w:pPr>
              <w:rPr>
                <w:rFonts w:ascii="Times New Roman" w:hAnsi="Times New Roman"/>
                <w:sz w:val="21"/>
                <w:szCs w:val="21"/>
              </w:rPr>
            </w:pPr>
          </w:p>
        </w:tc>
        <w:tc>
          <w:tcPr>
            <w:tcW w:w="644" w:type="dxa"/>
          </w:tcPr>
          <w:p w14:paraId="5D69F6D5" w14:textId="77777777"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550" w:type="dxa"/>
            <w:gridSpan w:val="2"/>
          </w:tcPr>
          <w:p w14:paraId="452F2FE1" w14:textId="77777777"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w:t>
            </w:r>
          </w:p>
        </w:tc>
      </w:tr>
      <w:tr w:rsidR="007C5EAF" w:rsidRPr="00CB5058" w14:paraId="6F4672D0"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tcPr>
          <w:p w14:paraId="6754BFA8" w14:textId="77777777" w:rsidR="007C5EAF" w:rsidRPr="00987503" w:rsidRDefault="007C5EAF" w:rsidP="00355386">
            <w:pPr>
              <w:rPr>
                <w:rFonts w:ascii="Times New Roman" w:hAnsi="Times New Roman"/>
                <w:sz w:val="21"/>
                <w:szCs w:val="21"/>
              </w:rPr>
            </w:pPr>
          </w:p>
        </w:tc>
        <w:tc>
          <w:tcPr>
            <w:tcW w:w="644" w:type="dxa"/>
          </w:tcPr>
          <w:p w14:paraId="39497B1B" w14:textId="7CAF9397" w:rsidR="007C5EAF" w:rsidRPr="00987503" w:rsidRDefault="007C5EAF"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hint="eastAsia"/>
                <w:sz w:val="21"/>
                <w:szCs w:val="21"/>
              </w:rPr>
            </w:pPr>
            <w:r>
              <w:rPr>
                <w:rFonts w:ascii="Times New Roman" w:hAnsi="Times New Roman" w:hint="eastAsia"/>
                <w:sz w:val="21"/>
                <w:szCs w:val="21"/>
              </w:rPr>
              <w:t>2</w:t>
            </w:r>
          </w:p>
        </w:tc>
        <w:tc>
          <w:tcPr>
            <w:tcW w:w="5550" w:type="dxa"/>
            <w:gridSpan w:val="2"/>
          </w:tcPr>
          <w:p w14:paraId="530483F0" w14:textId="1012E647" w:rsidR="007C5EAF" w:rsidRPr="00987503" w:rsidRDefault="007C5EAF"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hint="eastAsia"/>
                <w:sz w:val="21"/>
                <w:szCs w:val="21"/>
              </w:rPr>
            </w:pPr>
            <w:r>
              <w:rPr>
                <w:rFonts w:ascii="Times New Roman" w:hAnsi="Times New Roman" w:hint="eastAsia"/>
                <w:sz w:val="21"/>
                <w:szCs w:val="21"/>
              </w:rPr>
              <w:t>用户加载模型</w:t>
            </w:r>
          </w:p>
        </w:tc>
      </w:tr>
      <w:tr w:rsidR="00355386" w:rsidRPr="00CB5058" w14:paraId="7B6EDB09"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01B735E" w14:textId="77777777" w:rsidR="00355386" w:rsidRPr="00987503" w:rsidRDefault="00355386" w:rsidP="00355386">
            <w:pPr>
              <w:rPr>
                <w:rFonts w:ascii="Times New Roman" w:hAnsi="Times New Roman"/>
                <w:sz w:val="21"/>
                <w:szCs w:val="21"/>
              </w:rPr>
            </w:pPr>
          </w:p>
        </w:tc>
        <w:tc>
          <w:tcPr>
            <w:tcW w:w="644" w:type="dxa"/>
          </w:tcPr>
          <w:p w14:paraId="58259DF6" w14:textId="6691272B" w:rsidR="00355386" w:rsidRPr="00987503" w:rsidRDefault="007C5EAF"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hint="eastAsia"/>
                <w:sz w:val="21"/>
                <w:szCs w:val="21"/>
              </w:rPr>
            </w:pPr>
            <w:r>
              <w:rPr>
                <w:rFonts w:ascii="Times New Roman" w:hAnsi="Times New Roman" w:hint="eastAsia"/>
                <w:sz w:val="21"/>
                <w:szCs w:val="21"/>
              </w:rPr>
              <w:t>3</w:t>
            </w:r>
          </w:p>
        </w:tc>
        <w:tc>
          <w:tcPr>
            <w:tcW w:w="5550" w:type="dxa"/>
            <w:gridSpan w:val="2"/>
          </w:tcPr>
          <w:p w14:paraId="3629C4C7" w14:textId="77777777"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用户调用数据处理工具</w:t>
            </w:r>
          </w:p>
        </w:tc>
      </w:tr>
      <w:tr w:rsidR="00355386" w:rsidRPr="00CB5058" w14:paraId="611A9725"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tcPr>
          <w:p w14:paraId="66D5D2D1" w14:textId="77777777" w:rsidR="00355386" w:rsidRPr="00987503" w:rsidRDefault="00355386" w:rsidP="00355386">
            <w:pPr>
              <w:rPr>
                <w:rFonts w:ascii="Times New Roman" w:hAnsi="Times New Roman"/>
                <w:sz w:val="21"/>
                <w:szCs w:val="21"/>
              </w:rPr>
            </w:pPr>
          </w:p>
        </w:tc>
        <w:tc>
          <w:tcPr>
            <w:tcW w:w="644" w:type="dxa"/>
          </w:tcPr>
          <w:p w14:paraId="34058128" w14:textId="69989AE0" w:rsidR="00355386" w:rsidRPr="00987503" w:rsidRDefault="007C5EAF"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hint="eastAsia"/>
                <w:sz w:val="21"/>
                <w:szCs w:val="21"/>
              </w:rPr>
            </w:pPr>
            <w:r>
              <w:rPr>
                <w:rFonts w:ascii="Times New Roman" w:hAnsi="Times New Roman" w:hint="eastAsia"/>
                <w:sz w:val="21"/>
                <w:szCs w:val="21"/>
              </w:rPr>
              <w:t>4</w:t>
            </w:r>
          </w:p>
        </w:tc>
        <w:tc>
          <w:tcPr>
            <w:tcW w:w="5550" w:type="dxa"/>
            <w:gridSpan w:val="2"/>
          </w:tcPr>
          <w:p w14:paraId="52389E37" w14:textId="77777777"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用户选择主动学习算法</w:t>
            </w:r>
          </w:p>
        </w:tc>
      </w:tr>
      <w:tr w:rsidR="00355386" w:rsidRPr="00CB5058" w14:paraId="2330DFDE"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5425473F" w14:textId="77777777" w:rsidR="00355386" w:rsidRPr="00987503" w:rsidRDefault="00355386" w:rsidP="00355386">
            <w:pPr>
              <w:rPr>
                <w:rFonts w:ascii="Times New Roman" w:hAnsi="Times New Roman"/>
                <w:sz w:val="21"/>
                <w:szCs w:val="21"/>
              </w:rPr>
            </w:pPr>
          </w:p>
        </w:tc>
        <w:tc>
          <w:tcPr>
            <w:tcW w:w="644" w:type="dxa"/>
          </w:tcPr>
          <w:p w14:paraId="352B2FCD" w14:textId="1E7A5FB0" w:rsidR="00355386" w:rsidRPr="00987503" w:rsidRDefault="007C5EAF"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hint="eastAsia"/>
                <w:sz w:val="21"/>
                <w:szCs w:val="21"/>
              </w:rPr>
            </w:pPr>
            <w:r>
              <w:rPr>
                <w:rFonts w:ascii="Times New Roman" w:hAnsi="Times New Roman" w:hint="eastAsia"/>
                <w:sz w:val="21"/>
                <w:szCs w:val="21"/>
              </w:rPr>
              <w:t>5</w:t>
            </w:r>
          </w:p>
        </w:tc>
        <w:tc>
          <w:tcPr>
            <w:tcW w:w="5550" w:type="dxa"/>
            <w:gridSpan w:val="2"/>
          </w:tcPr>
          <w:p w14:paraId="54D5A53C" w14:textId="77777777"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用户配置训练相关参数开始训练网络</w:t>
            </w:r>
          </w:p>
        </w:tc>
      </w:tr>
      <w:tr w:rsidR="00355386" w:rsidRPr="00CB5058" w14:paraId="30867D29"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tcPr>
          <w:p w14:paraId="2508FECC" w14:textId="77777777" w:rsidR="00355386" w:rsidRPr="00987503" w:rsidRDefault="00355386" w:rsidP="00355386">
            <w:pPr>
              <w:rPr>
                <w:rFonts w:ascii="Times New Roman" w:hAnsi="Times New Roman"/>
                <w:sz w:val="21"/>
                <w:szCs w:val="21"/>
              </w:rPr>
            </w:pPr>
          </w:p>
        </w:tc>
        <w:tc>
          <w:tcPr>
            <w:tcW w:w="644" w:type="dxa"/>
          </w:tcPr>
          <w:p w14:paraId="6523A5F5" w14:textId="57B5B462" w:rsidR="00355386" w:rsidRPr="00987503" w:rsidRDefault="007C5EAF"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hint="eastAsia"/>
                <w:sz w:val="21"/>
                <w:szCs w:val="21"/>
              </w:rPr>
            </w:pPr>
            <w:r>
              <w:rPr>
                <w:rFonts w:ascii="Times New Roman" w:hAnsi="Times New Roman" w:hint="eastAsia"/>
                <w:sz w:val="21"/>
                <w:szCs w:val="21"/>
              </w:rPr>
              <w:t>6</w:t>
            </w:r>
          </w:p>
        </w:tc>
        <w:tc>
          <w:tcPr>
            <w:tcW w:w="5550" w:type="dxa"/>
            <w:gridSpan w:val="2"/>
          </w:tcPr>
          <w:p w14:paraId="23A29DA5" w14:textId="77777777"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用户定义测试指标</w:t>
            </w:r>
          </w:p>
        </w:tc>
      </w:tr>
      <w:tr w:rsidR="00355386" w:rsidRPr="00CB5058" w14:paraId="372BC044"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27C6CE8" w14:textId="77777777" w:rsidR="00355386" w:rsidRPr="00987503" w:rsidRDefault="00355386" w:rsidP="00355386">
            <w:pPr>
              <w:rPr>
                <w:rFonts w:ascii="Times New Roman" w:hAnsi="Times New Roman"/>
                <w:sz w:val="21"/>
                <w:szCs w:val="21"/>
              </w:rPr>
            </w:pPr>
          </w:p>
        </w:tc>
        <w:tc>
          <w:tcPr>
            <w:tcW w:w="644" w:type="dxa"/>
          </w:tcPr>
          <w:p w14:paraId="6A6AC00B" w14:textId="70D5FE72" w:rsidR="00355386" w:rsidRPr="00987503" w:rsidRDefault="007C5EAF"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hint="eastAsia"/>
                <w:sz w:val="21"/>
                <w:szCs w:val="21"/>
              </w:rPr>
            </w:pPr>
            <w:r>
              <w:rPr>
                <w:rFonts w:ascii="Times New Roman" w:hAnsi="Times New Roman" w:hint="eastAsia"/>
                <w:sz w:val="21"/>
                <w:szCs w:val="21"/>
              </w:rPr>
              <w:t>7</w:t>
            </w:r>
          </w:p>
        </w:tc>
        <w:tc>
          <w:tcPr>
            <w:tcW w:w="5550" w:type="dxa"/>
            <w:gridSpan w:val="2"/>
          </w:tcPr>
          <w:p w14:paraId="1C5655F1" w14:textId="77777777"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用户测试训练完成后的网络性能</w:t>
            </w:r>
          </w:p>
        </w:tc>
      </w:tr>
      <w:tr w:rsidR="00355386" w:rsidRPr="00CB5058" w14:paraId="17614F86"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tcPr>
          <w:p w14:paraId="247BAFA5" w14:textId="77777777" w:rsidR="00355386" w:rsidRPr="00987503" w:rsidRDefault="00355386" w:rsidP="00355386">
            <w:pPr>
              <w:rPr>
                <w:rFonts w:ascii="Times New Roman" w:hAnsi="Times New Roman"/>
                <w:sz w:val="21"/>
                <w:szCs w:val="21"/>
              </w:rPr>
            </w:pPr>
          </w:p>
        </w:tc>
        <w:tc>
          <w:tcPr>
            <w:tcW w:w="1638" w:type="dxa"/>
            <w:gridSpan w:val="2"/>
          </w:tcPr>
          <w:p w14:paraId="380E1699" w14:textId="77777777"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556" w:type="dxa"/>
          </w:tcPr>
          <w:p w14:paraId="0F85B444" w14:textId="77777777"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系统不报告错误信息，正常运行</w:t>
            </w:r>
          </w:p>
        </w:tc>
      </w:tr>
      <w:tr w:rsidR="00355386" w:rsidRPr="00CB5058" w14:paraId="67DCEC29"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09EC7D8E" w14:textId="77777777" w:rsidR="00355386" w:rsidRPr="00987503" w:rsidRDefault="00355386" w:rsidP="00355386">
            <w:pPr>
              <w:rPr>
                <w:rFonts w:ascii="Times New Roman" w:hAnsi="Times New Roman"/>
                <w:b w:val="0"/>
                <w:bCs w:val="0"/>
                <w:sz w:val="21"/>
                <w:szCs w:val="21"/>
              </w:rPr>
            </w:pPr>
            <w:r w:rsidRPr="00987503">
              <w:rPr>
                <w:rFonts w:ascii="Times New Roman" w:hAnsi="Times New Roman"/>
                <w:sz w:val="21"/>
                <w:szCs w:val="21"/>
              </w:rPr>
              <w:t xml:space="preserve">Bounded </w:t>
            </w:r>
          </w:p>
          <w:p w14:paraId="7AC6B846" w14:textId="77777777" w:rsidR="00355386" w:rsidRPr="00987503" w:rsidRDefault="00355386" w:rsidP="00355386">
            <w:pPr>
              <w:rPr>
                <w:rFonts w:ascii="Times New Roman" w:hAnsi="Times New Roman"/>
                <w:b w:val="0"/>
                <w:bCs w:val="0"/>
                <w:sz w:val="21"/>
                <w:szCs w:val="21"/>
              </w:rPr>
            </w:pPr>
            <w:r w:rsidRPr="00987503">
              <w:rPr>
                <w:rFonts w:ascii="Times New Roman" w:hAnsi="Times New Roman"/>
                <w:sz w:val="21"/>
                <w:szCs w:val="21"/>
              </w:rPr>
              <w:t xml:space="preserve">Alternative </w:t>
            </w:r>
          </w:p>
          <w:p w14:paraId="3498485F" w14:textId="77777777" w:rsidR="00355386" w:rsidRPr="00987503" w:rsidRDefault="00355386" w:rsidP="00355386">
            <w:pPr>
              <w:rPr>
                <w:rFonts w:ascii="Times New Roman" w:hAnsi="Times New Roman"/>
                <w:sz w:val="21"/>
                <w:szCs w:val="21"/>
              </w:rPr>
            </w:pPr>
            <w:r w:rsidRPr="00987503">
              <w:rPr>
                <w:rFonts w:ascii="Times New Roman" w:hAnsi="Times New Roman"/>
                <w:sz w:val="21"/>
                <w:szCs w:val="21"/>
              </w:rPr>
              <w:t>Flow</w:t>
            </w:r>
          </w:p>
        </w:tc>
        <w:tc>
          <w:tcPr>
            <w:tcW w:w="6194" w:type="dxa"/>
            <w:gridSpan w:val="3"/>
          </w:tcPr>
          <w:p w14:paraId="511D3090" w14:textId="411452CF"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hint="eastAsia"/>
                <w:sz w:val="21"/>
                <w:szCs w:val="21"/>
              </w:rPr>
            </w:pPr>
            <w:r w:rsidRPr="00987503">
              <w:rPr>
                <w:rFonts w:ascii="Times New Roman" w:hAnsi="Times New Roman"/>
                <w:b/>
                <w:bCs/>
                <w:color w:val="0070C0"/>
                <w:sz w:val="21"/>
                <w:szCs w:val="21"/>
              </w:rPr>
              <w:t>RFS</w:t>
            </w:r>
            <w:r w:rsidRPr="00987503">
              <w:rPr>
                <w:rFonts w:ascii="Times New Roman" w:hAnsi="Times New Roman"/>
                <w:sz w:val="21"/>
                <w:szCs w:val="21"/>
              </w:rPr>
              <w:t xml:space="preserve"> </w:t>
            </w:r>
            <w:ins w:id="441" w:author="cynsierwang@gmail.com" w:date="2020-04-17T11:07:00Z">
              <w:r w:rsidR="007C5EAF">
                <w:rPr>
                  <w:rFonts w:ascii="Times New Roman" w:hAnsi="Times New Roman" w:hint="eastAsia"/>
                  <w:sz w:val="21"/>
                  <w:szCs w:val="21"/>
                </w:rPr>
                <w:t>2</w:t>
              </w:r>
              <w:r w:rsidR="007C5EAF">
                <w:rPr>
                  <w:rFonts w:ascii="Times New Roman" w:hAnsi="Times New Roman" w:hint="eastAsia"/>
                  <w:sz w:val="21"/>
                  <w:szCs w:val="21"/>
                </w:rPr>
                <w:t>，</w:t>
              </w:r>
              <w:r w:rsidR="007C5EAF">
                <w:rPr>
                  <w:rFonts w:ascii="Times New Roman" w:hAnsi="Times New Roman" w:hint="eastAsia"/>
                  <w:sz w:val="21"/>
                  <w:szCs w:val="21"/>
                </w:rPr>
                <w:t>3</w:t>
              </w:r>
              <w:r w:rsidR="007C5EAF">
                <w:rPr>
                  <w:rFonts w:ascii="Times New Roman" w:hAnsi="Times New Roman" w:hint="eastAsia"/>
                  <w:sz w:val="21"/>
                  <w:szCs w:val="21"/>
                </w:rPr>
                <w:t>，</w:t>
              </w:r>
            </w:ins>
            <w:del w:id="442" w:author="cynsierwang@gmail.com" w:date="2020-04-17T11:07:00Z">
              <w:r w:rsidRPr="00987503" w:rsidDel="007C5EAF">
                <w:rPr>
                  <w:rFonts w:ascii="Times New Roman" w:hAnsi="Times New Roman"/>
                  <w:sz w:val="21"/>
                  <w:szCs w:val="21"/>
                </w:rPr>
                <w:delText xml:space="preserve">3, </w:delText>
              </w:r>
            </w:del>
            <w:r w:rsidRPr="00987503">
              <w:rPr>
                <w:rFonts w:ascii="Times New Roman" w:hAnsi="Times New Roman"/>
                <w:sz w:val="21"/>
                <w:szCs w:val="21"/>
              </w:rPr>
              <w:t>4</w:t>
            </w:r>
            <w:del w:id="443" w:author="cynsierwang@gmail.com" w:date="2020-04-17T11:08:00Z">
              <w:r w:rsidR="007C5EAF" w:rsidDel="007C5EAF">
                <w:rPr>
                  <w:rFonts w:ascii="Times New Roman" w:hAnsi="Times New Roman" w:hint="eastAsia"/>
                  <w:sz w:val="21"/>
                  <w:szCs w:val="21"/>
                </w:rPr>
                <w:delText>，</w:delText>
              </w:r>
            </w:del>
            <w:del w:id="444" w:author="cynsierwang@gmail.com" w:date="2020-04-17T11:07:00Z">
              <w:r w:rsidRPr="00987503" w:rsidDel="007C5EAF">
                <w:rPr>
                  <w:rFonts w:ascii="Times New Roman" w:hAnsi="Times New Roman"/>
                  <w:sz w:val="21"/>
                  <w:szCs w:val="21"/>
                </w:rPr>
                <w:delText xml:space="preserve">, </w:delText>
              </w:r>
            </w:del>
            <w:del w:id="445" w:author="cynsierwang@gmail.com" w:date="2020-04-17T11:08:00Z">
              <w:r w:rsidRPr="00987503" w:rsidDel="007C5EAF">
                <w:rPr>
                  <w:rFonts w:ascii="Times New Roman" w:hAnsi="Times New Roman"/>
                  <w:sz w:val="21"/>
                  <w:szCs w:val="21"/>
                </w:rPr>
                <w:delText>6</w:delText>
              </w:r>
            </w:del>
          </w:p>
        </w:tc>
      </w:tr>
      <w:tr w:rsidR="00355386" w:rsidRPr="00CB5058" w14:paraId="20E4AF8B"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tcPr>
          <w:p w14:paraId="215CD7A8" w14:textId="77777777" w:rsidR="00355386" w:rsidRPr="00987503" w:rsidRDefault="00355386" w:rsidP="00355386">
            <w:pPr>
              <w:rPr>
                <w:rFonts w:ascii="Times New Roman" w:hAnsi="Times New Roman"/>
                <w:sz w:val="21"/>
                <w:szCs w:val="21"/>
              </w:rPr>
            </w:pPr>
          </w:p>
        </w:tc>
        <w:tc>
          <w:tcPr>
            <w:tcW w:w="644" w:type="dxa"/>
          </w:tcPr>
          <w:p w14:paraId="01CA1E0E" w14:textId="7282398F"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550" w:type="dxa"/>
            <w:gridSpan w:val="2"/>
          </w:tcPr>
          <w:p w14:paraId="41EFA048" w14:textId="02D74CDB" w:rsidR="00355386" w:rsidRPr="00987503" w:rsidRDefault="007C5EAF"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ins w:id="446" w:author="cynsierwang@gmail.com" w:date="2020-04-17T11:06:00Z">
              <w:r>
                <w:rPr>
                  <w:rFonts w:ascii="Times New Roman" w:hAnsi="Times New Roman" w:hint="eastAsia"/>
                  <w:sz w:val="21"/>
                  <w:szCs w:val="21"/>
                </w:rPr>
                <w:t>函数调用失败</w:t>
              </w:r>
            </w:ins>
            <w:del w:id="447" w:author="cynsierwang@gmail.com" w:date="2020-04-17T11:06:00Z">
              <w:r w:rsidR="00355386" w:rsidRPr="00987503" w:rsidDel="007C5EAF">
                <w:rPr>
                  <w:rFonts w:ascii="Times New Roman" w:hAnsi="Times New Roman" w:hint="eastAsia"/>
                  <w:sz w:val="21"/>
                  <w:szCs w:val="21"/>
                </w:rPr>
                <w:delText>程序运行异常</w:delText>
              </w:r>
            </w:del>
          </w:p>
        </w:tc>
      </w:tr>
      <w:tr w:rsidR="00355386" w:rsidRPr="00CB5058" w14:paraId="4ACAE2E0"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6098460" w14:textId="77777777" w:rsidR="00355386" w:rsidRPr="00987503" w:rsidRDefault="00355386" w:rsidP="00355386">
            <w:pPr>
              <w:rPr>
                <w:rFonts w:ascii="Times New Roman" w:hAnsi="Times New Roman"/>
                <w:sz w:val="21"/>
                <w:szCs w:val="21"/>
              </w:rPr>
            </w:pPr>
          </w:p>
        </w:tc>
        <w:tc>
          <w:tcPr>
            <w:tcW w:w="644" w:type="dxa"/>
          </w:tcPr>
          <w:p w14:paraId="16283969" w14:textId="1A4C616C"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550" w:type="dxa"/>
            <w:gridSpan w:val="2"/>
          </w:tcPr>
          <w:p w14:paraId="202F1F27" w14:textId="7F42227B"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系统报告命令不合法信息</w:t>
            </w:r>
          </w:p>
        </w:tc>
      </w:tr>
      <w:tr w:rsidR="002C7B53" w:rsidRPr="00CB5058" w14:paraId="6A0CFFCC" w14:textId="77777777" w:rsidTr="00B44E75">
        <w:trPr>
          <w:ins w:id="448" w:author="崇智 张" w:date="2020-04-16T10:27:00Z"/>
        </w:trPr>
        <w:tc>
          <w:tcPr>
            <w:cnfStyle w:val="001000000000" w:firstRow="0" w:lastRow="0" w:firstColumn="1" w:lastColumn="0" w:oddVBand="0" w:evenVBand="0" w:oddHBand="0" w:evenHBand="0" w:firstRowFirstColumn="0" w:firstRowLastColumn="0" w:lastRowFirstColumn="0" w:lastRowLastColumn="0"/>
            <w:tcW w:w="2102" w:type="dxa"/>
            <w:vMerge/>
          </w:tcPr>
          <w:p w14:paraId="6837D885" w14:textId="77777777" w:rsidR="002C7B53" w:rsidRPr="00987503" w:rsidRDefault="002C7B53" w:rsidP="002C7B53">
            <w:pPr>
              <w:rPr>
                <w:ins w:id="449" w:author="崇智 张" w:date="2020-04-16T10:27:00Z"/>
                <w:rFonts w:ascii="Times New Roman" w:hAnsi="Times New Roman"/>
                <w:sz w:val="21"/>
                <w:szCs w:val="21"/>
              </w:rPr>
            </w:pPr>
          </w:p>
        </w:tc>
        <w:tc>
          <w:tcPr>
            <w:tcW w:w="644" w:type="dxa"/>
          </w:tcPr>
          <w:p w14:paraId="417A641F" w14:textId="2C2803C7" w:rsidR="002C7B53" w:rsidRPr="00987503" w:rsidRDefault="002C7B53" w:rsidP="002C7B53">
            <w:pPr>
              <w:cnfStyle w:val="000000000000" w:firstRow="0" w:lastRow="0" w:firstColumn="0" w:lastColumn="0" w:oddVBand="0" w:evenVBand="0" w:oddHBand="0" w:evenHBand="0" w:firstRowFirstColumn="0" w:firstRowLastColumn="0" w:lastRowFirstColumn="0" w:lastRowLastColumn="0"/>
              <w:rPr>
                <w:ins w:id="450" w:author="崇智 张" w:date="2020-04-16T10:27:00Z"/>
                <w:rFonts w:ascii="Times New Roman" w:hAnsi="Times New Roman"/>
                <w:sz w:val="21"/>
                <w:szCs w:val="21"/>
              </w:rPr>
            </w:pPr>
            <w:ins w:id="451" w:author="崇智 张" w:date="2020-04-16T10:27:00Z">
              <w:r>
                <w:rPr>
                  <w:rFonts w:ascii="Times New Roman" w:hAnsi="Times New Roman" w:hint="eastAsia"/>
                  <w:sz w:val="21"/>
                  <w:szCs w:val="21"/>
                </w:rPr>
                <w:t>3</w:t>
              </w:r>
            </w:ins>
          </w:p>
        </w:tc>
        <w:tc>
          <w:tcPr>
            <w:tcW w:w="5550" w:type="dxa"/>
            <w:gridSpan w:val="2"/>
          </w:tcPr>
          <w:p w14:paraId="0F5FD221" w14:textId="1625BC8B" w:rsidR="002C7B53" w:rsidRPr="00987503" w:rsidRDefault="002C7B53" w:rsidP="002C7B53">
            <w:pPr>
              <w:cnfStyle w:val="000000000000" w:firstRow="0" w:lastRow="0" w:firstColumn="0" w:lastColumn="0" w:oddVBand="0" w:evenVBand="0" w:oddHBand="0" w:evenHBand="0" w:firstRowFirstColumn="0" w:firstRowLastColumn="0" w:lastRowFirstColumn="0" w:lastRowLastColumn="0"/>
              <w:rPr>
                <w:ins w:id="452" w:author="崇智 张" w:date="2020-04-16T10:27:00Z"/>
                <w:rFonts w:ascii="Times New Roman" w:hAnsi="Times New Roman"/>
                <w:sz w:val="21"/>
                <w:szCs w:val="21"/>
              </w:rPr>
            </w:pPr>
            <w:ins w:id="453" w:author="崇智 张" w:date="2020-04-16T10:27:00Z">
              <w:r>
                <w:rPr>
                  <w:rFonts w:ascii="Times New Roman" w:hAnsi="Times New Roman" w:hint="eastAsia"/>
                  <w:sz w:val="21"/>
                  <w:szCs w:val="21"/>
                </w:rPr>
                <w:t>A</w:t>
              </w:r>
              <w:r>
                <w:rPr>
                  <w:rFonts w:ascii="Times New Roman" w:hAnsi="Times New Roman"/>
                  <w:sz w:val="21"/>
                  <w:szCs w:val="21"/>
                </w:rPr>
                <w:t>BORT</w:t>
              </w:r>
            </w:ins>
          </w:p>
        </w:tc>
      </w:tr>
      <w:tr w:rsidR="002C7B53" w:rsidRPr="00CB5058" w14:paraId="50527BC8"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02F399F" w14:textId="77777777" w:rsidR="002C7B53" w:rsidRPr="00987503" w:rsidRDefault="002C7B53" w:rsidP="002C7B53">
            <w:pPr>
              <w:rPr>
                <w:rFonts w:ascii="Times New Roman" w:hAnsi="Times New Roman"/>
                <w:sz w:val="21"/>
                <w:szCs w:val="21"/>
              </w:rPr>
            </w:pPr>
          </w:p>
        </w:tc>
        <w:tc>
          <w:tcPr>
            <w:tcW w:w="1638" w:type="dxa"/>
            <w:gridSpan w:val="2"/>
          </w:tcPr>
          <w:p w14:paraId="2EC23F3C" w14:textId="77777777" w:rsidR="002C7B53" w:rsidRPr="00987503" w:rsidRDefault="002C7B53" w:rsidP="002C7B53">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556" w:type="dxa"/>
          </w:tcPr>
          <w:p w14:paraId="6D00BCA8" w14:textId="77777777" w:rsidR="002C7B53" w:rsidRPr="00987503" w:rsidRDefault="002C7B53" w:rsidP="002C7B53">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程序中断，用户依据报告信息修改代码</w:t>
            </w:r>
          </w:p>
        </w:tc>
      </w:tr>
    </w:tbl>
    <w:p w14:paraId="060B5757" w14:textId="77777777" w:rsidR="00563F13" w:rsidRDefault="00563F13">
      <w:pPr>
        <w:rPr>
          <w:rFonts w:ascii="Times New Roman" w:eastAsia="黑体" w:hAnsi="Times New Roman" w:cs="黑体"/>
          <w:b/>
          <w:bCs/>
          <w:sz w:val="28"/>
          <w:szCs w:val="28"/>
        </w:rPr>
      </w:pPr>
      <w:r>
        <w:rPr>
          <w:rFonts w:ascii="Times New Roman" w:hAnsi="Times New Roman"/>
        </w:rPr>
        <w:br w:type="page"/>
      </w:r>
    </w:p>
    <w:p w14:paraId="4FC0DF61" w14:textId="2EE443D7" w:rsidR="004030C4" w:rsidRPr="00987503" w:rsidRDefault="004030C4" w:rsidP="004030C4">
      <w:pPr>
        <w:pStyle w:val="3"/>
        <w:rPr>
          <w:rFonts w:ascii="Times New Roman" w:hAnsi="Times New Roman"/>
        </w:rPr>
      </w:pPr>
      <w:bookmarkStart w:id="454" w:name="_Toc37923789"/>
      <w:r w:rsidRPr="00987503">
        <w:rPr>
          <w:rFonts w:ascii="Times New Roman" w:hAnsi="Times New Roman"/>
        </w:rPr>
        <w:lastRenderedPageBreak/>
        <w:t>3.1.5</w:t>
      </w:r>
      <w:r w:rsidR="00C21B8B" w:rsidRPr="00987503">
        <w:rPr>
          <w:rFonts w:ascii="Times New Roman" w:hAnsi="Times New Roman" w:hint="eastAsia"/>
        </w:rPr>
        <w:t>调用阅读理解模块</w:t>
      </w:r>
      <w:bookmarkEnd w:id="454"/>
    </w:p>
    <w:p w14:paraId="06A3CB21" w14:textId="1E6118D5" w:rsidR="00C21B8B" w:rsidRPr="00987503" w:rsidRDefault="00C21B8B"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自然语言阅读理解模块可以调用先进的阅读理解模型，调用模型从文本内容中寻找问题答案。用户可以通过不同的参数设定，将不同格式的文本和问题读入进行分词等预处理，以获得模型可以直接识别的规范数据集。用户可以设定不同的参数，选择不同的经典模型。其中，该模型的具体形态、大小等参数也通过用户决定。用户可以决定训练该模型的方式方法、优化函数、训练集大小，用户通过不同的参数设定，对模型进行训练。对测试集数据进行测试，回答预测集给出的问题。</w:t>
      </w:r>
    </w:p>
    <w:p w14:paraId="79DF4C59" w14:textId="67D70398" w:rsidR="00563F13" w:rsidRPr="00987503" w:rsidRDefault="00C21B8B"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该用例的</w:t>
      </w:r>
      <w:r w:rsidRPr="00987503">
        <w:rPr>
          <w:rFonts w:ascii="Times New Roman" w:hAnsi="Times New Roman"/>
        </w:rPr>
        <w:t>RUCM</w:t>
      </w:r>
      <w:r w:rsidRPr="00987503">
        <w:rPr>
          <w:rFonts w:ascii="Times New Roman" w:hAnsi="Times New Roman" w:hint="eastAsia"/>
        </w:rPr>
        <w:t>如</w:t>
      </w:r>
      <w:ins w:id="455" w:author="崇智 张" w:date="2020-04-15T20:15:00Z">
        <w:r w:rsidR="00580782">
          <w:rPr>
            <w:rFonts w:ascii="Times New Roman" w:hAnsi="Times New Roman" w:hint="eastAsia"/>
          </w:rPr>
          <w:t>表</w:t>
        </w:r>
        <w:r w:rsidR="00580782">
          <w:rPr>
            <w:rFonts w:ascii="Times New Roman" w:hAnsi="Times New Roman" w:hint="eastAsia"/>
          </w:rPr>
          <w:t>3</w:t>
        </w:r>
        <w:r w:rsidR="00580782">
          <w:rPr>
            <w:rFonts w:ascii="Times New Roman" w:hAnsi="Times New Roman"/>
          </w:rPr>
          <w:t>.5</w:t>
        </w:r>
      </w:ins>
      <w:del w:id="456" w:author="崇智 张" w:date="2020-04-15T20:15:00Z">
        <w:r w:rsidRPr="00987503" w:rsidDel="00580782">
          <w:rPr>
            <w:rFonts w:ascii="Times New Roman" w:hAnsi="Times New Roman" w:hint="eastAsia"/>
          </w:rPr>
          <w:delText>下</w:delText>
        </w:r>
      </w:del>
      <w:r w:rsidRPr="00987503">
        <w:rPr>
          <w:rFonts w:ascii="Times New Roman" w:hAnsi="Times New Roman" w:hint="eastAsia"/>
        </w:rPr>
        <w:t>所示：</w:t>
      </w:r>
    </w:p>
    <w:p w14:paraId="2B447C26" w14:textId="7E24DF55" w:rsidR="00F32E67" w:rsidRPr="00987503" w:rsidRDefault="00F32E67" w:rsidP="00987503">
      <w:pPr>
        <w:spacing w:line="360" w:lineRule="auto"/>
        <w:ind w:firstLineChars="200" w:firstLine="420"/>
        <w:jc w:val="center"/>
        <w:rPr>
          <w:rFonts w:ascii="Times New Roman" w:hAnsi="Times New Roman"/>
          <w:b/>
          <w:bCs/>
          <w:sz w:val="21"/>
          <w:szCs w:val="21"/>
        </w:rPr>
      </w:pPr>
      <w:r w:rsidRPr="00987503">
        <w:rPr>
          <w:rFonts w:ascii="Times New Roman" w:hAnsi="Times New Roman"/>
          <w:b/>
          <w:bCs/>
          <w:sz w:val="21"/>
          <w:szCs w:val="21"/>
        </w:rPr>
        <w:t>表</w:t>
      </w:r>
      <w:r w:rsidR="003A02F6" w:rsidRPr="00987503">
        <w:rPr>
          <w:rFonts w:ascii="Times New Roman" w:hAnsi="Times New Roman"/>
          <w:b/>
          <w:bCs/>
          <w:sz w:val="21"/>
          <w:szCs w:val="21"/>
        </w:rPr>
        <w:t xml:space="preserve">3.5 </w:t>
      </w:r>
      <w:r w:rsidRPr="00987503">
        <w:rPr>
          <w:rFonts w:ascii="Times New Roman" w:hAnsi="Times New Roman" w:hint="eastAsia"/>
          <w:b/>
          <w:bCs/>
          <w:sz w:val="21"/>
          <w:szCs w:val="21"/>
        </w:rPr>
        <w:t>调用自然语言阅读理解模型用例</w:t>
      </w:r>
      <w:r w:rsidRPr="00987503">
        <w:rPr>
          <w:rFonts w:ascii="Times New Roman" w:hAnsi="Times New Roman"/>
          <w:b/>
          <w:bCs/>
          <w:sz w:val="21"/>
          <w:szCs w:val="21"/>
        </w:rPr>
        <w:t>描述表</w:t>
      </w:r>
    </w:p>
    <w:tbl>
      <w:tblPr>
        <w:tblStyle w:val="4-1"/>
        <w:tblW w:w="0" w:type="auto"/>
        <w:tblLook w:val="04A0" w:firstRow="1" w:lastRow="0" w:firstColumn="1" w:lastColumn="0" w:noHBand="0" w:noVBand="1"/>
      </w:tblPr>
      <w:tblGrid>
        <w:gridCol w:w="2098"/>
        <w:gridCol w:w="595"/>
        <w:gridCol w:w="988"/>
        <w:gridCol w:w="4615"/>
        <w:tblGridChange w:id="457">
          <w:tblGrid>
            <w:gridCol w:w="2098"/>
            <w:gridCol w:w="595"/>
            <w:gridCol w:w="988"/>
            <w:gridCol w:w="4615"/>
          </w:tblGrid>
        </w:tblGridChange>
      </w:tblGrid>
      <w:tr w:rsidR="00C21B8B" w:rsidRPr="00CB5058" w14:paraId="3AB88E95" w14:textId="77777777" w:rsidTr="00295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1A0486EA" w14:textId="77777777" w:rsidR="00C21B8B" w:rsidRPr="00987503" w:rsidRDefault="00C21B8B" w:rsidP="006674A7">
            <w:pPr>
              <w:jc w:val="center"/>
              <w:rPr>
                <w:rFonts w:ascii="Times New Roman" w:hAnsi="Times New Roman"/>
                <w:sz w:val="21"/>
                <w:szCs w:val="21"/>
              </w:rPr>
            </w:pPr>
            <w:r w:rsidRPr="00987503">
              <w:rPr>
                <w:rFonts w:ascii="Times New Roman" w:hAnsi="Times New Roman"/>
                <w:sz w:val="21"/>
                <w:szCs w:val="21"/>
              </w:rPr>
              <w:t>Use Case Specification</w:t>
            </w:r>
          </w:p>
        </w:tc>
      </w:tr>
      <w:tr w:rsidR="00C21B8B" w:rsidRPr="00CB5058" w14:paraId="1635D410"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5542C038" w14:textId="77777777" w:rsidR="00C21B8B" w:rsidRPr="00987503" w:rsidRDefault="00C21B8B" w:rsidP="006674A7">
            <w:pPr>
              <w:rPr>
                <w:rFonts w:ascii="Times New Roman" w:hAnsi="Times New Roman"/>
                <w:sz w:val="21"/>
                <w:szCs w:val="21"/>
              </w:rPr>
            </w:pPr>
            <w:r w:rsidRPr="00987503">
              <w:rPr>
                <w:rFonts w:ascii="Times New Roman" w:hAnsi="Times New Roman"/>
                <w:sz w:val="21"/>
                <w:szCs w:val="21"/>
              </w:rPr>
              <w:t>Use Case Name</w:t>
            </w:r>
          </w:p>
        </w:tc>
        <w:tc>
          <w:tcPr>
            <w:tcW w:w="6198" w:type="dxa"/>
            <w:gridSpan w:val="3"/>
          </w:tcPr>
          <w:p w14:paraId="7CD5193A"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调用自然语言阅读理解模型</w:t>
            </w:r>
          </w:p>
        </w:tc>
      </w:tr>
      <w:tr w:rsidR="00C21B8B" w:rsidRPr="00CB5058" w14:paraId="48F2DA2B" w14:textId="77777777" w:rsidTr="002958E7">
        <w:tc>
          <w:tcPr>
            <w:cnfStyle w:val="001000000000" w:firstRow="0" w:lastRow="0" w:firstColumn="1" w:lastColumn="0" w:oddVBand="0" w:evenVBand="0" w:oddHBand="0" w:evenHBand="0" w:firstRowFirstColumn="0" w:firstRowLastColumn="0" w:lastRowFirstColumn="0" w:lastRowLastColumn="0"/>
            <w:tcW w:w="2098" w:type="dxa"/>
          </w:tcPr>
          <w:p w14:paraId="2A152562" w14:textId="77777777" w:rsidR="00C21B8B" w:rsidRPr="00987503" w:rsidRDefault="00C21B8B" w:rsidP="006674A7">
            <w:pPr>
              <w:rPr>
                <w:rFonts w:ascii="Times New Roman" w:hAnsi="Times New Roman"/>
                <w:sz w:val="21"/>
                <w:szCs w:val="21"/>
              </w:rPr>
            </w:pPr>
            <w:r w:rsidRPr="00987503">
              <w:rPr>
                <w:rFonts w:ascii="Times New Roman" w:hAnsi="Times New Roman"/>
                <w:sz w:val="21"/>
                <w:szCs w:val="21"/>
              </w:rPr>
              <w:t>Brief Description</w:t>
            </w:r>
          </w:p>
        </w:tc>
        <w:tc>
          <w:tcPr>
            <w:tcW w:w="6198" w:type="dxa"/>
            <w:gridSpan w:val="3"/>
          </w:tcPr>
          <w:p w14:paraId="0847E397" w14:textId="77777777"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用户导入工具包，并使用工具包中选定的阅读理解模型在指定数据集上训练网络，使用训练好的网络回答指定数据集的问题。</w:t>
            </w:r>
          </w:p>
        </w:tc>
      </w:tr>
      <w:tr w:rsidR="00C21B8B" w:rsidRPr="00CB5058" w14:paraId="11DAA469"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27A873F2" w14:textId="77777777" w:rsidR="00C21B8B" w:rsidRPr="00987503" w:rsidRDefault="00C21B8B" w:rsidP="006674A7">
            <w:pPr>
              <w:rPr>
                <w:rFonts w:ascii="Times New Roman" w:hAnsi="Times New Roman"/>
                <w:sz w:val="21"/>
                <w:szCs w:val="21"/>
              </w:rPr>
            </w:pPr>
            <w:r w:rsidRPr="00987503">
              <w:rPr>
                <w:rFonts w:ascii="Times New Roman" w:hAnsi="Times New Roman"/>
                <w:sz w:val="21"/>
                <w:szCs w:val="21"/>
              </w:rPr>
              <w:t>Precondition</w:t>
            </w:r>
          </w:p>
        </w:tc>
        <w:tc>
          <w:tcPr>
            <w:tcW w:w="6198" w:type="dxa"/>
            <w:gridSpan w:val="3"/>
          </w:tcPr>
          <w:p w14:paraId="0474D9F8" w14:textId="10835B7C" w:rsidR="00C21B8B" w:rsidRPr="00987503" w:rsidRDefault="0079701C"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CB5058">
              <w:rPr>
                <w:rFonts w:ascii="Times New Roman" w:hAnsi="Times New Roman" w:cs="Times New Roman" w:hint="eastAsia"/>
                <w:kern w:val="2"/>
                <w:sz w:val="21"/>
                <w:szCs w:val="21"/>
              </w:rPr>
              <w:t>系统正常运行</w:t>
            </w:r>
          </w:p>
        </w:tc>
      </w:tr>
      <w:tr w:rsidR="005E10AD" w:rsidRPr="00CB5058" w14:paraId="21F39222" w14:textId="77777777" w:rsidTr="002958E7">
        <w:tc>
          <w:tcPr>
            <w:cnfStyle w:val="001000000000" w:firstRow="0" w:lastRow="0" w:firstColumn="1" w:lastColumn="0" w:oddVBand="0" w:evenVBand="0" w:oddHBand="0" w:evenHBand="0" w:firstRowFirstColumn="0" w:firstRowLastColumn="0" w:lastRowFirstColumn="0" w:lastRowLastColumn="0"/>
            <w:tcW w:w="2098" w:type="dxa"/>
          </w:tcPr>
          <w:p w14:paraId="0BE21528" w14:textId="77777777" w:rsidR="005E10AD" w:rsidRPr="00987503" w:rsidRDefault="005E10AD" w:rsidP="005E10AD">
            <w:pPr>
              <w:rPr>
                <w:rFonts w:ascii="Times New Roman" w:hAnsi="Times New Roman"/>
                <w:sz w:val="21"/>
                <w:szCs w:val="21"/>
              </w:rPr>
            </w:pPr>
            <w:r w:rsidRPr="00987503">
              <w:rPr>
                <w:rFonts w:ascii="Times New Roman" w:hAnsi="Times New Roman"/>
                <w:sz w:val="21"/>
                <w:szCs w:val="21"/>
              </w:rPr>
              <w:t>Primary Actor</w:t>
            </w:r>
          </w:p>
        </w:tc>
        <w:tc>
          <w:tcPr>
            <w:tcW w:w="6198" w:type="dxa"/>
            <w:gridSpan w:val="3"/>
          </w:tcPr>
          <w:p w14:paraId="7B525E2B" w14:textId="3ABB4BC3" w:rsidR="005E10AD" w:rsidRPr="00987503" w:rsidRDefault="005E10AD" w:rsidP="005E10AD">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 xml:space="preserve">NLP </w:t>
            </w:r>
            <w:r w:rsidR="006722B4" w:rsidRPr="00987503">
              <w:rPr>
                <w:rFonts w:ascii="Times New Roman" w:hAnsi="Times New Roman" w:hint="eastAsia"/>
                <w:sz w:val="21"/>
                <w:szCs w:val="21"/>
              </w:rPr>
              <w:t>研究人员</w:t>
            </w:r>
          </w:p>
        </w:tc>
      </w:tr>
      <w:tr w:rsidR="00C21B8B" w:rsidRPr="00CB5058" w14:paraId="4913A534"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1839D53B" w14:textId="77777777" w:rsidR="00C21B8B" w:rsidRPr="00987503" w:rsidRDefault="00C21B8B" w:rsidP="006674A7">
            <w:pPr>
              <w:rPr>
                <w:rFonts w:ascii="Times New Roman" w:hAnsi="Times New Roman"/>
                <w:sz w:val="21"/>
                <w:szCs w:val="21"/>
              </w:rPr>
            </w:pPr>
            <w:r w:rsidRPr="00987503">
              <w:rPr>
                <w:rFonts w:ascii="Times New Roman" w:hAnsi="Times New Roman"/>
                <w:sz w:val="21"/>
                <w:szCs w:val="21"/>
              </w:rPr>
              <w:t>Secondary Actor</w:t>
            </w:r>
          </w:p>
        </w:tc>
        <w:tc>
          <w:tcPr>
            <w:tcW w:w="6198" w:type="dxa"/>
            <w:gridSpan w:val="3"/>
          </w:tcPr>
          <w:p w14:paraId="7DB5F8B8"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C21B8B" w:rsidRPr="00CB5058" w14:paraId="191AECE9" w14:textId="77777777" w:rsidTr="002958E7">
        <w:tc>
          <w:tcPr>
            <w:cnfStyle w:val="001000000000" w:firstRow="0" w:lastRow="0" w:firstColumn="1" w:lastColumn="0" w:oddVBand="0" w:evenVBand="0" w:oddHBand="0" w:evenHBand="0" w:firstRowFirstColumn="0" w:firstRowLastColumn="0" w:lastRowFirstColumn="0" w:lastRowLastColumn="0"/>
            <w:tcW w:w="2098" w:type="dxa"/>
          </w:tcPr>
          <w:p w14:paraId="11B58732" w14:textId="77777777" w:rsidR="00C21B8B" w:rsidRPr="00987503" w:rsidRDefault="00C21B8B" w:rsidP="006674A7">
            <w:pPr>
              <w:rPr>
                <w:rFonts w:ascii="Times New Roman" w:hAnsi="Times New Roman"/>
                <w:sz w:val="21"/>
                <w:szCs w:val="21"/>
              </w:rPr>
            </w:pPr>
            <w:r w:rsidRPr="00987503">
              <w:rPr>
                <w:rFonts w:ascii="Times New Roman" w:hAnsi="Times New Roman"/>
                <w:sz w:val="21"/>
                <w:szCs w:val="21"/>
              </w:rPr>
              <w:t>Dependency</w:t>
            </w:r>
          </w:p>
        </w:tc>
        <w:tc>
          <w:tcPr>
            <w:tcW w:w="6198" w:type="dxa"/>
            <w:gridSpan w:val="3"/>
          </w:tcPr>
          <w:p w14:paraId="7C1051B1" w14:textId="3E5653B4" w:rsidR="00C21B8B" w:rsidRPr="00987503" w:rsidRDefault="00711CBC"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 xml:space="preserve">INCLUDE USE CASE </w:t>
            </w:r>
            <w:r w:rsidRPr="00987503">
              <w:rPr>
                <w:rFonts w:ascii="Times New Roman" w:hAnsi="Times New Roman" w:hint="eastAsia"/>
                <w:sz w:val="21"/>
                <w:szCs w:val="21"/>
              </w:rPr>
              <w:t>处理数据</w:t>
            </w:r>
            <w:r w:rsidRPr="00987503">
              <w:rPr>
                <w:rFonts w:ascii="Times New Roman" w:hAnsi="Times New Roman"/>
                <w:sz w:val="21"/>
                <w:szCs w:val="21"/>
              </w:rPr>
              <w:t xml:space="preserve">,INCLUDE USE CASE </w:t>
            </w:r>
            <w:r w:rsidRPr="00987503">
              <w:rPr>
                <w:rFonts w:ascii="Times New Roman" w:hAnsi="Times New Roman"/>
                <w:sz w:val="21"/>
                <w:szCs w:val="21"/>
              </w:rPr>
              <w:t>保存</w:t>
            </w:r>
          </w:p>
        </w:tc>
      </w:tr>
      <w:tr w:rsidR="00C21B8B" w:rsidRPr="00CB5058" w14:paraId="6D4E9D2A"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38FF78FE" w14:textId="77777777" w:rsidR="00C21B8B" w:rsidRPr="00987503" w:rsidRDefault="00C21B8B" w:rsidP="006674A7">
            <w:pPr>
              <w:rPr>
                <w:rFonts w:ascii="Times New Roman" w:hAnsi="Times New Roman"/>
                <w:sz w:val="21"/>
                <w:szCs w:val="21"/>
              </w:rPr>
            </w:pPr>
            <w:r w:rsidRPr="00987503">
              <w:rPr>
                <w:rFonts w:ascii="Times New Roman" w:hAnsi="Times New Roman"/>
                <w:sz w:val="21"/>
                <w:szCs w:val="21"/>
              </w:rPr>
              <w:t>Generalization</w:t>
            </w:r>
          </w:p>
        </w:tc>
        <w:tc>
          <w:tcPr>
            <w:tcW w:w="6198" w:type="dxa"/>
            <w:gridSpan w:val="3"/>
          </w:tcPr>
          <w:p w14:paraId="3BD173A7"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C21B8B" w:rsidRPr="00CB5058" w14:paraId="4C96D53B"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val="restart"/>
          </w:tcPr>
          <w:p w14:paraId="7BF049BE" w14:textId="77777777" w:rsidR="00C21B8B" w:rsidRPr="00987503" w:rsidRDefault="00C21B8B" w:rsidP="006674A7">
            <w:pPr>
              <w:rPr>
                <w:rFonts w:ascii="Times New Roman" w:hAnsi="Times New Roman"/>
                <w:sz w:val="21"/>
                <w:szCs w:val="21"/>
              </w:rPr>
            </w:pPr>
            <w:r w:rsidRPr="00987503">
              <w:rPr>
                <w:rFonts w:ascii="Times New Roman" w:hAnsi="Times New Roman"/>
                <w:sz w:val="21"/>
                <w:szCs w:val="21"/>
              </w:rPr>
              <w:t>Basic Flow</w:t>
            </w:r>
          </w:p>
        </w:tc>
        <w:tc>
          <w:tcPr>
            <w:tcW w:w="6198" w:type="dxa"/>
            <w:gridSpan w:val="3"/>
          </w:tcPr>
          <w:p w14:paraId="4C49F708" w14:textId="77777777"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sz w:val="21"/>
                <w:szCs w:val="21"/>
              </w:rPr>
              <w:t>Steps</w:t>
            </w:r>
          </w:p>
        </w:tc>
      </w:tr>
      <w:tr w:rsidR="00C21B8B" w:rsidRPr="00CB5058" w14:paraId="3A42A90D"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17F24C7" w14:textId="77777777" w:rsidR="00C21B8B" w:rsidRPr="00987503" w:rsidRDefault="00C21B8B" w:rsidP="006674A7">
            <w:pPr>
              <w:rPr>
                <w:rFonts w:ascii="Times New Roman" w:hAnsi="Times New Roman"/>
                <w:sz w:val="21"/>
                <w:szCs w:val="21"/>
              </w:rPr>
            </w:pPr>
          </w:p>
        </w:tc>
        <w:tc>
          <w:tcPr>
            <w:tcW w:w="595" w:type="dxa"/>
          </w:tcPr>
          <w:p w14:paraId="15B2D929"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603" w:type="dxa"/>
            <w:gridSpan w:val="2"/>
          </w:tcPr>
          <w:p w14:paraId="0941BED5"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w:t>
            </w:r>
          </w:p>
        </w:tc>
      </w:tr>
      <w:tr w:rsidR="00C21B8B" w:rsidRPr="00CB5058" w14:paraId="05201F29" w14:textId="77777777" w:rsidTr="007C5EAF">
        <w:tblPrEx>
          <w:tblW w:w="0" w:type="auto"/>
          <w:tblPrExChange w:id="458" w:author="cynsierwang@gmail.com" w:date="2020-04-17T11:08:00Z">
            <w:tblPrEx>
              <w:tblW w:w="0" w:type="auto"/>
            </w:tblPrEx>
          </w:tblPrExChange>
        </w:tblPrEx>
        <w:trPr>
          <w:trHeight w:val="339"/>
        </w:trPr>
        <w:tc>
          <w:tcPr>
            <w:cnfStyle w:val="001000000000" w:firstRow="0" w:lastRow="0" w:firstColumn="1" w:lastColumn="0" w:oddVBand="0" w:evenVBand="0" w:oddHBand="0" w:evenHBand="0" w:firstRowFirstColumn="0" w:firstRowLastColumn="0" w:lastRowFirstColumn="0" w:lastRowLastColumn="0"/>
            <w:tcW w:w="2098" w:type="dxa"/>
            <w:vMerge/>
            <w:tcPrChange w:id="459" w:author="cynsierwang@gmail.com" w:date="2020-04-17T11:08:00Z">
              <w:tcPr>
                <w:tcW w:w="2098" w:type="dxa"/>
                <w:vMerge/>
              </w:tcPr>
            </w:tcPrChange>
          </w:tcPr>
          <w:p w14:paraId="2A5C2FFD" w14:textId="77777777" w:rsidR="00C21B8B" w:rsidRPr="00987503" w:rsidRDefault="00C21B8B" w:rsidP="006674A7">
            <w:pPr>
              <w:rPr>
                <w:rFonts w:ascii="Times New Roman" w:hAnsi="Times New Roman"/>
                <w:sz w:val="21"/>
                <w:szCs w:val="21"/>
              </w:rPr>
            </w:pPr>
          </w:p>
        </w:tc>
        <w:tc>
          <w:tcPr>
            <w:tcW w:w="595" w:type="dxa"/>
            <w:tcPrChange w:id="460" w:author="cynsierwang@gmail.com" w:date="2020-04-17T11:08:00Z">
              <w:tcPr>
                <w:tcW w:w="595" w:type="dxa"/>
              </w:tcPr>
            </w:tcPrChange>
          </w:tcPr>
          <w:p w14:paraId="2DA9D5B4" w14:textId="77777777"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603" w:type="dxa"/>
            <w:gridSpan w:val="2"/>
            <w:tcPrChange w:id="461" w:author="cynsierwang@gmail.com" w:date="2020-04-17T11:08:00Z">
              <w:tcPr>
                <w:tcW w:w="5603" w:type="dxa"/>
                <w:gridSpan w:val="2"/>
              </w:tcPr>
            </w:tcPrChange>
          </w:tcPr>
          <w:p w14:paraId="6778173B" w14:textId="77777777"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用户使用数据处理工具处理指定数据集</w:t>
            </w:r>
          </w:p>
        </w:tc>
      </w:tr>
      <w:tr w:rsidR="00C21B8B" w:rsidRPr="00CB5058" w14:paraId="76827ED5"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C580A83" w14:textId="77777777" w:rsidR="00C21B8B" w:rsidRPr="00987503" w:rsidRDefault="00C21B8B" w:rsidP="006674A7">
            <w:pPr>
              <w:rPr>
                <w:rFonts w:ascii="Times New Roman" w:hAnsi="Times New Roman"/>
                <w:sz w:val="21"/>
                <w:szCs w:val="21"/>
              </w:rPr>
            </w:pPr>
          </w:p>
        </w:tc>
        <w:tc>
          <w:tcPr>
            <w:tcW w:w="595" w:type="dxa"/>
          </w:tcPr>
          <w:p w14:paraId="18981A49"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3</w:t>
            </w:r>
          </w:p>
        </w:tc>
        <w:tc>
          <w:tcPr>
            <w:tcW w:w="5603" w:type="dxa"/>
            <w:gridSpan w:val="2"/>
          </w:tcPr>
          <w:p w14:paraId="1E351C11"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用户指定网络模型和参数</w:t>
            </w:r>
          </w:p>
        </w:tc>
      </w:tr>
      <w:tr w:rsidR="00C21B8B" w:rsidRPr="00CB5058" w14:paraId="47E29548"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0748963C" w14:textId="77777777" w:rsidR="00C21B8B" w:rsidRPr="00987503" w:rsidRDefault="00C21B8B" w:rsidP="006674A7">
            <w:pPr>
              <w:rPr>
                <w:rFonts w:ascii="Times New Roman" w:hAnsi="Times New Roman"/>
                <w:sz w:val="21"/>
                <w:szCs w:val="21"/>
              </w:rPr>
            </w:pPr>
          </w:p>
        </w:tc>
        <w:tc>
          <w:tcPr>
            <w:tcW w:w="595" w:type="dxa"/>
          </w:tcPr>
          <w:p w14:paraId="06B84229" w14:textId="77777777"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4</w:t>
            </w:r>
          </w:p>
        </w:tc>
        <w:tc>
          <w:tcPr>
            <w:tcW w:w="5603" w:type="dxa"/>
            <w:gridSpan w:val="2"/>
          </w:tcPr>
          <w:p w14:paraId="65CEC182" w14:textId="77777777"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用户使用训练工具对模型在指定训练集上进行训练</w:t>
            </w:r>
          </w:p>
        </w:tc>
      </w:tr>
      <w:tr w:rsidR="00C21B8B" w:rsidRPr="00CB5058" w14:paraId="7A03AD00"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A85CB10" w14:textId="77777777" w:rsidR="00C21B8B" w:rsidRPr="00987503" w:rsidRDefault="00C21B8B" w:rsidP="006674A7">
            <w:pPr>
              <w:rPr>
                <w:rFonts w:ascii="Times New Roman" w:hAnsi="Times New Roman"/>
                <w:sz w:val="21"/>
                <w:szCs w:val="21"/>
              </w:rPr>
            </w:pPr>
          </w:p>
        </w:tc>
        <w:tc>
          <w:tcPr>
            <w:tcW w:w="595" w:type="dxa"/>
          </w:tcPr>
          <w:p w14:paraId="59CC11D5"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5</w:t>
            </w:r>
          </w:p>
        </w:tc>
        <w:tc>
          <w:tcPr>
            <w:tcW w:w="5603" w:type="dxa"/>
            <w:gridSpan w:val="2"/>
          </w:tcPr>
          <w:p w14:paraId="04D4FD3C"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用户输入文本和问句</w:t>
            </w:r>
          </w:p>
        </w:tc>
      </w:tr>
      <w:tr w:rsidR="00C21B8B" w:rsidRPr="00CB5058" w14:paraId="252C9E0B"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7A10E0C4" w14:textId="77777777" w:rsidR="00C21B8B" w:rsidRPr="00987503" w:rsidRDefault="00C21B8B" w:rsidP="006674A7">
            <w:pPr>
              <w:rPr>
                <w:rFonts w:ascii="Times New Roman" w:hAnsi="Times New Roman"/>
                <w:sz w:val="21"/>
                <w:szCs w:val="21"/>
              </w:rPr>
            </w:pPr>
          </w:p>
        </w:tc>
        <w:tc>
          <w:tcPr>
            <w:tcW w:w="595" w:type="dxa"/>
          </w:tcPr>
          <w:p w14:paraId="748BC47F" w14:textId="77777777"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6</w:t>
            </w:r>
          </w:p>
        </w:tc>
        <w:tc>
          <w:tcPr>
            <w:tcW w:w="5603" w:type="dxa"/>
            <w:gridSpan w:val="2"/>
          </w:tcPr>
          <w:p w14:paraId="30FE41BC" w14:textId="77777777"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用户使用预测工具预测答句</w:t>
            </w:r>
          </w:p>
        </w:tc>
      </w:tr>
      <w:tr w:rsidR="00C21B8B" w:rsidRPr="00CB5058" w14:paraId="6A8F5E2E"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BB7D02E" w14:textId="77777777" w:rsidR="00C21B8B" w:rsidRPr="00987503" w:rsidRDefault="00C21B8B" w:rsidP="006674A7">
            <w:pPr>
              <w:rPr>
                <w:rFonts w:ascii="Times New Roman" w:hAnsi="Times New Roman"/>
                <w:sz w:val="21"/>
                <w:szCs w:val="21"/>
              </w:rPr>
            </w:pPr>
          </w:p>
        </w:tc>
        <w:tc>
          <w:tcPr>
            <w:tcW w:w="1583" w:type="dxa"/>
            <w:gridSpan w:val="2"/>
          </w:tcPr>
          <w:p w14:paraId="15BA59CB"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615" w:type="dxa"/>
          </w:tcPr>
          <w:p w14:paraId="2913757F"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整体过程不报告错误信息，运行结束退出</w:t>
            </w:r>
          </w:p>
        </w:tc>
      </w:tr>
      <w:tr w:rsidR="00C21B8B" w:rsidRPr="00CB5058" w14:paraId="7440DB2E"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val="restart"/>
          </w:tcPr>
          <w:p w14:paraId="191CEAC6" w14:textId="10D5EE65" w:rsidR="00C21B8B" w:rsidRPr="00987503" w:rsidRDefault="004E6D8F" w:rsidP="006674A7">
            <w:pPr>
              <w:rPr>
                <w:rFonts w:ascii="Times New Roman" w:hAnsi="Times New Roman"/>
                <w:b w:val="0"/>
                <w:bCs w:val="0"/>
                <w:sz w:val="21"/>
                <w:szCs w:val="21"/>
              </w:rPr>
            </w:pPr>
            <w:r w:rsidRPr="00987503">
              <w:rPr>
                <w:rFonts w:ascii="Times New Roman" w:hAnsi="Times New Roman"/>
                <w:sz w:val="21"/>
                <w:szCs w:val="21"/>
              </w:rPr>
              <w:t xml:space="preserve">Bounded </w:t>
            </w:r>
          </w:p>
          <w:p w14:paraId="05675C2A" w14:textId="77777777" w:rsidR="00C21B8B" w:rsidRPr="00987503" w:rsidRDefault="00C21B8B" w:rsidP="006674A7">
            <w:pPr>
              <w:rPr>
                <w:rFonts w:ascii="Times New Roman" w:hAnsi="Times New Roman"/>
                <w:b w:val="0"/>
                <w:bCs w:val="0"/>
                <w:sz w:val="21"/>
                <w:szCs w:val="21"/>
              </w:rPr>
            </w:pPr>
            <w:r w:rsidRPr="00987503">
              <w:rPr>
                <w:rFonts w:ascii="Times New Roman" w:hAnsi="Times New Roman"/>
                <w:sz w:val="21"/>
                <w:szCs w:val="21"/>
              </w:rPr>
              <w:t>Alternative Flow</w:t>
            </w:r>
          </w:p>
        </w:tc>
        <w:tc>
          <w:tcPr>
            <w:tcW w:w="6198" w:type="dxa"/>
            <w:gridSpan w:val="3"/>
          </w:tcPr>
          <w:p w14:paraId="69476D81" w14:textId="5A113F76"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hint="eastAsia"/>
                <w:b/>
                <w:bCs/>
                <w:sz w:val="21"/>
                <w:szCs w:val="21"/>
              </w:rPr>
            </w:pPr>
            <w:r w:rsidRPr="00987503">
              <w:rPr>
                <w:rFonts w:ascii="Times New Roman" w:hAnsi="Times New Roman"/>
                <w:b/>
                <w:bCs/>
                <w:color w:val="0070C0"/>
                <w:sz w:val="21"/>
                <w:szCs w:val="21"/>
              </w:rPr>
              <w:t>RFS</w:t>
            </w:r>
            <w:r w:rsidRPr="00987503">
              <w:rPr>
                <w:rFonts w:ascii="Times New Roman" w:hAnsi="Times New Roman"/>
                <w:sz w:val="21"/>
                <w:szCs w:val="21"/>
              </w:rPr>
              <w:t xml:space="preserve"> </w:t>
            </w:r>
            <w:del w:id="462" w:author="cynsierwang@gmail.com" w:date="2020-04-17T11:08:00Z">
              <w:r w:rsidRPr="00987503" w:rsidDel="007C5EAF">
                <w:rPr>
                  <w:rFonts w:ascii="Times New Roman" w:hAnsi="Times New Roman"/>
                  <w:sz w:val="21"/>
                  <w:szCs w:val="21"/>
                </w:rPr>
                <w:delText xml:space="preserve">1, </w:delText>
              </w:r>
            </w:del>
            <w:r w:rsidRPr="00987503">
              <w:rPr>
                <w:rFonts w:ascii="Times New Roman" w:hAnsi="Times New Roman"/>
                <w:sz w:val="21"/>
                <w:szCs w:val="21"/>
              </w:rPr>
              <w:t>2, 3, 4</w:t>
            </w:r>
            <w:del w:id="463" w:author="cynsierwang@gmail.com" w:date="2020-04-17T11:08:00Z">
              <w:r w:rsidRPr="00987503" w:rsidDel="007C5EAF">
                <w:rPr>
                  <w:rFonts w:ascii="Times New Roman" w:hAnsi="Times New Roman"/>
                  <w:sz w:val="21"/>
                  <w:szCs w:val="21"/>
                </w:rPr>
                <w:delText>,</w:delText>
              </w:r>
              <w:r w:rsidR="004E6D8F" w:rsidRPr="00987503" w:rsidDel="007C5EAF">
                <w:rPr>
                  <w:rFonts w:ascii="Times New Roman" w:hAnsi="Times New Roman"/>
                  <w:sz w:val="21"/>
                  <w:szCs w:val="21"/>
                </w:rPr>
                <w:delText xml:space="preserve"> </w:delText>
              </w:r>
              <w:r w:rsidRPr="00987503" w:rsidDel="007C5EAF">
                <w:rPr>
                  <w:rFonts w:ascii="Times New Roman" w:hAnsi="Times New Roman"/>
                  <w:sz w:val="21"/>
                  <w:szCs w:val="21"/>
                </w:rPr>
                <w:delText>5,</w:delText>
              </w:r>
              <w:r w:rsidR="004E6D8F" w:rsidRPr="00987503" w:rsidDel="007C5EAF">
                <w:rPr>
                  <w:rFonts w:ascii="Times New Roman" w:hAnsi="Times New Roman"/>
                  <w:sz w:val="21"/>
                  <w:szCs w:val="21"/>
                </w:rPr>
                <w:delText xml:space="preserve"> </w:delText>
              </w:r>
              <w:r w:rsidRPr="00987503" w:rsidDel="007C5EAF">
                <w:rPr>
                  <w:rFonts w:ascii="Times New Roman" w:hAnsi="Times New Roman"/>
                  <w:sz w:val="21"/>
                  <w:szCs w:val="21"/>
                </w:rPr>
                <w:delText>6</w:delText>
              </w:r>
            </w:del>
          </w:p>
        </w:tc>
      </w:tr>
      <w:tr w:rsidR="004E6D8F" w:rsidRPr="00CB5058" w14:paraId="6DE61284"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2A0747F" w14:textId="77777777" w:rsidR="004E6D8F" w:rsidRPr="00987503" w:rsidRDefault="004E6D8F" w:rsidP="006674A7">
            <w:pPr>
              <w:rPr>
                <w:rFonts w:ascii="Times New Roman" w:hAnsi="Times New Roman"/>
                <w:sz w:val="21"/>
                <w:szCs w:val="21"/>
              </w:rPr>
            </w:pPr>
          </w:p>
        </w:tc>
        <w:tc>
          <w:tcPr>
            <w:tcW w:w="595" w:type="dxa"/>
          </w:tcPr>
          <w:p w14:paraId="50A1FD82" w14:textId="2E614292" w:rsidR="004E6D8F" w:rsidRPr="00987503" w:rsidRDefault="004E6D8F"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603" w:type="dxa"/>
            <w:gridSpan w:val="2"/>
          </w:tcPr>
          <w:p w14:paraId="7187481A" w14:textId="2B55857C" w:rsidR="004E6D8F" w:rsidRPr="00987503" w:rsidRDefault="007C5EAF" w:rsidP="007C5EA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ins w:id="464" w:author="cynsierwang@gmail.com" w:date="2020-04-17T11:08:00Z">
              <w:r>
                <w:rPr>
                  <w:rFonts w:ascii="Times New Roman" w:hAnsi="Times New Roman" w:hint="eastAsia"/>
                  <w:sz w:val="21"/>
                  <w:szCs w:val="21"/>
                </w:rPr>
                <w:t>函数调用失败</w:t>
              </w:r>
            </w:ins>
            <w:del w:id="465" w:author="cynsierwang@gmail.com" w:date="2020-04-17T11:08:00Z">
              <w:r w:rsidR="004E6D8F" w:rsidRPr="00987503" w:rsidDel="007C5EAF">
                <w:rPr>
                  <w:rFonts w:ascii="Times New Roman" w:hAnsi="Times New Roman" w:hint="eastAsia"/>
                  <w:sz w:val="21"/>
                  <w:szCs w:val="21"/>
                </w:rPr>
                <w:delText>程序运行</w:delText>
              </w:r>
              <w:r w:rsidR="00B570C9" w:rsidRPr="00987503" w:rsidDel="007C5EAF">
                <w:rPr>
                  <w:rFonts w:ascii="Times New Roman" w:hAnsi="Times New Roman" w:hint="eastAsia"/>
                  <w:sz w:val="21"/>
                  <w:szCs w:val="21"/>
                </w:rPr>
                <w:delText>异常</w:delText>
              </w:r>
            </w:del>
          </w:p>
        </w:tc>
      </w:tr>
      <w:tr w:rsidR="00C21B8B" w:rsidRPr="00CB5058" w14:paraId="61FB3451"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7725746F" w14:textId="77777777" w:rsidR="00C21B8B" w:rsidRPr="00987503" w:rsidRDefault="00C21B8B" w:rsidP="006674A7">
            <w:pPr>
              <w:rPr>
                <w:rFonts w:ascii="Times New Roman" w:hAnsi="Times New Roman"/>
                <w:sz w:val="21"/>
                <w:szCs w:val="21"/>
              </w:rPr>
            </w:pPr>
          </w:p>
        </w:tc>
        <w:tc>
          <w:tcPr>
            <w:tcW w:w="595" w:type="dxa"/>
          </w:tcPr>
          <w:p w14:paraId="72F0C8EC" w14:textId="7A274F89" w:rsidR="00C21B8B" w:rsidRPr="00987503" w:rsidRDefault="004E6D8F"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603" w:type="dxa"/>
            <w:gridSpan w:val="2"/>
          </w:tcPr>
          <w:p w14:paraId="1A58F6A7" w14:textId="77777777"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系统提示运行时出错位置</w:t>
            </w:r>
          </w:p>
        </w:tc>
      </w:tr>
      <w:tr w:rsidR="002C7B53" w:rsidRPr="00CB5058" w14:paraId="07DD3C0A" w14:textId="77777777" w:rsidTr="002958E7">
        <w:trPr>
          <w:cnfStyle w:val="000000100000" w:firstRow="0" w:lastRow="0" w:firstColumn="0" w:lastColumn="0" w:oddVBand="0" w:evenVBand="0" w:oddHBand="1" w:evenHBand="0" w:firstRowFirstColumn="0" w:firstRowLastColumn="0" w:lastRowFirstColumn="0" w:lastRowLastColumn="0"/>
          <w:ins w:id="466" w:author="崇智 张" w:date="2020-04-16T10:27:00Z"/>
        </w:trPr>
        <w:tc>
          <w:tcPr>
            <w:cnfStyle w:val="001000000000" w:firstRow="0" w:lastRow="0" w:firstColumn="1" w:lastColumn="0" w:oddVBand="0" w:evenVBand="0" w:oddHBand="0" w:evenHBand="0" w:firstRowFirstColumn="0" w:firstRowLastColumn="0" w:lastRowFirstColumn="0" w:lastRowLastColumn="0"/>
            <w:tcW w:w="2098" w:type="dxa"/>
            <w:vMerge/>
          </w:tcPr>
          <w:p w14:paraId="44A142FC" w14:textId="77777777" w:rsidR="002C7B53" w:rsidRPr="00987503" w:rsidRDefault="002C7B53" w:rsidP="002C7B53">
            <w:pPr>
              <w:rPr>
                <w:ins w:id="467" w:author="崇智 张" w:date="2020-04-16T10:27:00Z"/>
                <w:rFonts w:ascii="Times New Roman" w:hAnsi="Times New Roman"/>
                <w:sz w:val="21"/>
                <w:szCs w:val="21"/>
              </w:rPr>
            </w:pPr>
          </w:p>
        </w:tc>
        <w:tc>
          <w:tcPr>
            <w:tcW w:w="595" w:type="dxa"/>
          </w:tcPr>
          <w:p w14:paraId="799393B6" w14:textId="55A94F46" w:rsidR="002C7B53" w:rsidRPr="00987503" w:rsidRDefault="002C7B53" w:rsidP="002C7B53">
            <w:pPr>
              <w:cnfStyle w:val="000000100000" w:firstRow="0" w:lastRow="0" w:firstColumn="0" w:lastColumn="0" w:oddVBand="0" w:evenVBand="0" w:oddHBand="1" w:evenHBand="0" w:firstRowFirstColumn="0" w:firstRowLastColumn="0" w:lastRowFirstColumn="0" w:lastRowLastColumn="0"/>
              <w:rPr>
                <w:ins w:id="468" w:author="崇智 张" w:date="2020-04-16T10:27:00Z"/>
                <w:rFonts w:ascii="Times New Roman" w:hAnsi="Times New Roman"/>
                <w:sz w:val="21"/>
                <w:szCs w:val="21"/>
              </w:rPr>
            </w:pPr>
            <w:ins w:id="469" w:author="崇智 张" w:date="2020-04-16T10:28:00Z">
              <w:r>
                <w:rPr>
                  <w:rFonts w:ascii="Times New Roman" w:hAnsi="Times New Roman" w:hint="eastAsia"/>
                  <w:sz w:val="21"/>
                  <w:szCs w:val="21"/>
                </w:rPr>
                <w:t>3</w:t>
              </w:r>
            </w:ins>
          </w:p>
        </w:tc>
        <w:tc>
          <w:tcPr>
            <w:tcW w:w="5603" w:type="dxa"/>
            <w:gridSpan w:val="2"/>
          </w:tcPr>
          <w:p w14:paraId="2D96A8FA" w14:textId="5B5325B1" w:rsidR="002C7B53" w:rsidRPr="00987503" w:rsidRDefault="002C7B53" w:rsidP="002C7B53">
            <w:pPr>
              <w:cnfStyle w:val="000000100000" w:firstRow="0" w:lastRow="0" w:firstColumn="0" w:lastColumn="0" w:oddVBand="0" w:evenVBand="0" w:oddHBand="1" w:evenHBand="0" w:firstRowFirstColumn="0" w:firstRowLastColumn="0" w:lastRowFirstColumn="0" w:lastRowLastColumn="0"/>
              <w:rPr>
                <w:ins w:id="470" w:author="崇智 张" w:date="2020-04-16T10:27:00Z"/>
                <w:rFonts w:ascii="Times New Roman" w:hAnsi="Times New Roman"/>
                <w:sz w:val="21"/>
                <w:szCs w:val="21"/>
              </w:rPr>
            </w:pPr>
            <w:ins w:id="471" w:author="崇智 张" w:date="2020-04-16T10:28:00Z">
              <w:r>
                <w:rPr>
                  <w:rFonts w:ascii="Times New Roman" w:hAnsi="Times New Roman" w:hint="eastAsia"/>
                  <w:sz w:val="21"/>
                  <w:szCs w:val="21"/>
                </w:rPr>
                <w:t>A</w:t>
              </w:r>
              <w:r>
                <w:rPr>
                  <w:rFonts w:ascii="Times New Roman" w:hAnsi="Times New Roman"/>
                  <w:sz w:val="21"/>
                  <w:szCs w:val="21"/>
                </w:rPr>
                <w:t>BORT</w:t>
              </w:r>
            </w:ins>
          </w:p>
        </w:tc>
      </w:tr>
      <w:tr w:rsidR="002C7B53" w:rsidRPr="00CB5058" w14:paraId="70691A84" w14:textId="77777777" w:rsidTr="002958E7">
        <w:trPr>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7D12E47C" w14:textId="77777777" w:rsidR="002C7B53" w:rsidRPr="00987503" w:rsidRDefault="002C7B53" w:rsidP="002C7B53">
            <w:pPr>
              <w:rPr>
                <w:rFonts w:ascii="Times New Roman" w:hAnsi="Times New Roman"/>
                <w:sz w:val="21"/>
                <w:szCs w:val="21"/>
              </w:rPr>
            </w:pPr>
          </w:p>
        </w:tc>
        <w:tc>
          <w:tcPr>
            <w:tcW w:w="1583" w:type="dxa"/>
            <w:gridSpan w:val="2"/>
          </w:tcPr>
          <w:p w14:paraId="58D459D0" w14:textId="77777777" w:rsidR="002C7B53" w:rsidRPr="00987503" w:rsidRDefault="002C7B53" w:rsidP="002C7B53">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615" w:type="dxa"/>
          </w:tcPr>
          <w:p w14:paraId="658668A3" w14:textId="77777777" w:rsidR="002C7B53" w:rsidRPr="00987503" w:rsidRDefault="002C7B53" w:rsidP="002C7B53">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中断退出</w:t>
            </w:r>
          </w:p>
        </w:tc>
      </w:tr>
    </w:tbl>
    <w:p w14:paraId="62F604A3" w14:textId="77777777" w:rsidR="00563F13" w:rsidRDefault="00563F13" w:rsidP="00987503"/>
    <w:p w14:paraId="7E229C4F" w14:textId="7B85BF77" w:rsidR="00B8569F" w:rsidRPr="00987503" w:rsidRDefault="00B8569F" w:rsidP="00B8569F">
      <w:pPr>
        <w:pStyle w:val="3"/>
        <w:rPr>
          <w:rFonts w:ascii="Times New Roman" w:hAnsi="Times New Roman"/>
        </w:rPr>
      </w:pPr>
      <w:bookmarkStart w:id="472" w:name="_Toc37923790"/>
      <w:r w:rsidRPr="00987503">
        <w:rPr>
          <w:rFonts w:ascii="Times New Roman" w:hAnsi="Times New Roman"/>
        </w:rPr>
        <w:lastRenderedPageBreak/>
        <w:t>3.1.6</w:t>
      </w:r>
      <w:r w:rsidRPr="00987503">
        <w:rPr>
          <w:rFonts w:ascii="Times New Roman" w:hAnsi="Times New Roman" w:hint="eastAsia"/>
        </w:rPr>
        <w:t>加载模型</w:t>
      </w:r>
      <w:bookmarkEnd w:id="472"/>
    </w:p>
    <w:p w14:paraId="78A37BF5" w14:textId="724B3005" w:rsidR="001342F5" w:rsidRPr="00987503" w:rsidRDefault="001342F5"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模型是深度学习基础的操作对象。无论是在算法中使用预训练的模型，还是对模型进行量化等操作，用户均需要进行加载模型的操作。具体而言，用户可以设定具体的模型路径，然后调用工具包中模型加载算法将存储在本地的模型参数载入到内存中，以供后续程序利用模型进行训练、测试等操作。</w:t>
      </w:r>
    </w:p>
    <w:p w14:paraId="7E729BA3" w14:textId="16F1C7E1" w:rsidR="00563F13" w:rsidRPr="00987503" w:rsidRDefault="001342F5"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该用例的</w:t>
      </w:r>
      <w:r w:rsidRPr="00987503">
        <w:rPr>
          <w:rFonts w:ascii="Times New Roman" w:hAnsi="Times New Roman"/>
        </w:rPr>
        <w:t>RUCM</w:t>
      </w:r>
      <w:r w:rsidRPr="00987503">
        <w:rPr>
          <w:rFonts w:ascii="Times New Roman" w:hAnsi="Times New Roman" w:hint="eastAsia"/>
        </w:rPr>
        <w:t>如</w:t>
      </w:r>
      <w:ins w:id="473" w:author="崇智 张" w:date="2020-04-15T20:15:00Z">
        <w:r w:rsidR="00580782">
          <w:rPr>
            <w:rFonts w:ascii="Times New Roman" w:hAnsi="Times New Roman" w:hint="eastAsia"/>
          </w:rPr>
          <w:t>表</w:t>
        </w:r>
        <w:r w:rsidR="00580782">
          <w:rPr>
            <w:rFonts w:ascii="Times New Roman" w:hAnsi="Times New Roman" w:hint="eastAsia"/>
          </w:rPr>
          <w:t>3</w:t>
        </w:r>
        <w:r w:rsidR="00580782">
          <w:rPr>
            <w:rFonts w:ascii="Times New Roman" w:hAnsi="Times New Roman"/>
          </w:rPr>
          <w:t>.6</w:t>
        </w:r>
      </w:ins>
      <w:del w:id="474" w:author="崇智 张" w:date="2020-04-15T20:15:00Z">
        <w:r w:rsidRPr="00987503" w:rsidDel="00580782">
          <w:rPr>
            <w:rFonts w:ascii="Times New Roman" w:hAnsi="Times New Roman" w:hint="eastAsia"/>
          </w:rPr>
          <w:delText>下</w:delText>
        </w:r>
      </w:del>
      <w:r w:rsidRPr="00987503">
        <w:rPr>
          <w:rFonts w:ascii="Times New Roman" w:hAnsi="Times New Roman" w:hint="eastAsia"/>
        </w:rPr>
        <w:t>所示：</w:t>
      </w:r>
    </w:p>
    <w:p w14:paraId="29BB9F69" w14:textId="30F27FDD" w:rsidR="00141FA1" w:rsidRPr="00987503" w:rsidRDefault="00141FA1" w:rsidP="00987503">
      <w:pPr>
        <w:spacing w:line="360" w:lineRule="auto"/>
        <w:ind w:firstLineChars="200" w:firstLine="420"/>
        <w:jc w:val="center"/>
        <w:rPr>
          <w:rFonts w:ascii="Times New Roman" w:hAnsi="Times New Roman"/>
          <w:b/>
          <w:bCs/>
          <w:sz w:val="21"/>
          <w:szCs w:val="21"/>
        </w:rPr>
      </w:pPr>
      <w:r w:rsidRPr="00987503">
        <w:rPr>
          <w:rFonts w:ascii="Times New Roman" w:hAnsi="Times New Roman"/>
          <w:b/>
          <w:bCs/>
          <w:sz w:val="21"/>
          <w:szCs w:val="21"/>
        </w:rPr>
        <w:t>表</w:t>
      </w:r>
      <w:r w:rsidRPr="00987503">
        <w:rPr>
          <w:rFonts w:ascii="Times New Roman" w:hAnsi="Times New Roman"/>
          <w:b/>
          <w:bCs/>
          <w:sz w:val="21"/>
          <w:szCs w:val="21"/>
        </w:rPr>
        <w:t xml:space="preserve">3.6 </w:t>
      </w:r>
      <w:r w:rsidRPr="00987503">
        <w:rPr>
          <w:rFonts w:ascii="Times New Roman" w:hAnsi="Times New Roman" w:hint="eastAsia"/>
          <w:b/>
          <w:bCs/>
          <w:sz w:val="21"/>
          <w:szCs w:val="21"/>
        </w:rPr>
        <w:t>加载模型用例</w:t>
      </w:r>
      <w:r w:rsidRPr="00987503">
        <w:rPr>
          <w:rFonts w:ascii="Times New Roman" w:hAnsi="Times New Roman"/>
          <w:b/>
          <w:bCs/>
          <w:sz w:val="21"/>
          <w:szCs w:val="21"/>
        </w:rPr>
        <w:t>描述表</w:t>
      </w:r>
    </w:p>
    <w:tbl>
      <w:tblPr>
        <w:tblStyle w:val="4-1"/>
        <w:tblW w:w="0" w:type="auto"/>
        <w:tblLook w:val="04A0" w:firstRow="1" w:lastRow="0" w:firstColumn="1" w:lastColumn="0" w:noHBand="0" w:noVBand="1"/>
      </w:tblPr>
      <w:tblGrid>
        <w:gridCol w:w="2098"/>
        <w:gridCol w:w="595"/>
        <w:gridCol w:w="988"/>
        <w:gridCol w:w="4615"/>
      </w:tblGrid>
      <w:tr w:rsidR="00B8569F" w:rsidRPr="00CB5058" w14:paraId="1A2CCDE1" w14:textId="77777777" w:rsidTr="00731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10D36DED" w14:textId="77777777" w:rsidR="00B8569F" w:rsidRPr="00987503" w:rsidRDefault="00B8569F" w:rsidP="00731839">
            <w:pPr>
              <w:jc w:val="center"/>
              <w:rPr>
                <w:rFonts w:ascii="Times New Roman" w:hAnsi="Times New Roman"/>
                <w:sz w:val="21"/>
                <w:szCs w:val="21"/>
              </w:rPr>
            </w:pPr>
            <w:r w:rsidRPr="00987503">
              <w:rPr>
                <w:rFonts w:ascii="Times New Roman" w:hAnsi="Times New Roman"/>
                <w:sz w:val="21"/>
                <w:szCs w:val="21"/>
              </w:rPr>
              <w:t>Use Case Specification</w:t>
            </w:r>
          </w:p>
        </w:tc>
      </w:tr>
      <w:tr w:rsidR="00B8569F" w:rsidRPr="00CB5058" w14:paraId="326DDF2C"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43E2EDBB"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Use Case Name</w:t>
            </w:r>
          </w:p>
        </w:tc>
        <w:tc>
          <w:tcPr>
            <w:tcW w:w="6198" w:type="dxa"/>
            <w:gridSpan w:val="3"/>
          </w:tcPr>
          <w:p w14:paraId="73C6F33A" w14:textId="072A06C5"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加载</w:t>
            </w:r>
            <w:r w:rsidR="00E75AAD" w:rsidRPr="00987503">
              <w:rPr>
                <w:rFonts w:ascii="Times New Roman" w:hAnsi="Times New Roman" w:hint="eastAsia"/>
                <w:sz w:val="21"/>
                <w:szCs w:val="21"/>
              </w:rPr>
              <w:t>模型</w:t>
            </w:r>
          </w:p>
        </w:tc>
      </w:tr>
      <w:tr w:rsidR="00B8569F" w:rsidRPr="00CB5058" w14:paraId="551ED10A"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3C17726D"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Brief Description</w:t>
            </w:r>
          </w:p>
        </w:tc>
        <w:tc>
          <w:tcPr>
            <w:tcW w:w="6198" w:type="dxa"/>
            <w:gridSpan w:val="3"/>
          </w:tcPr>
          <w:p w14:paraId="6A8D9876" w14:textId="72525A60" w:rsidR="00B8569F" w:rsidRPr="00987503" w:rsidRDefault="00E75AAD"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用户导入工具包，并使用工具包中针对特定模型的载入算法，将模型参数读入内存，以供后续程序对于模型的使用。</w:t>
            </w:r>
          </w:p>
        </w:tc>
      </w:tr>
      <w:tr w:rsidR="00B8569F" w:rsidRPr="00CB5058" w14:paraId="267FB357"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1A46553C"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Precondition</w:t>
            </w:r>
          </w:p>
        </w:tc>
        <w:tc>
          <w:tcPr>
            <w:tcW w:w="6198" w:type="dxa"/>
            <w:gridSpan w:val="3"/>
          </w:tcPr>
          <w:p w14:paraId="1740A828"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CB5058">
              <w:rPr>
                <w:rFonts w:ascii="Times New Roman" w:hAnsi="Times New Roman" w:cs="Times New Roman" w:hint="eastAsia"/>
                <w:kern w:val="2"/>
                <w:sz w:val="21"/>
                <w:szCs w:val="21"/>
              </w:rPr>
              <w:t>系统正常运行</w:t>
            </w:r>
          </w:p>
        </w:tc>
      </w:tr>
      <w:tr w:rsidR="00B8569F" w:rsidRPr="00CB5058" w14:paraId="221B8B98"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0C0FDBE9"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Primary Actor</w:t>
            </w:r>
          </w:p>
        </w:tc>
        <w:tc>
          <w:tcPr>
            <w:tcW w:w="6198" w:type="dxa"/>
            <w:gridSpan w:val="3"/>
          </w:tcPr>
          <w:p w14:paraId="5774422D" w14:textId="36FCC46B" w:rsidR="00B8569F" w:rsidRPr="00987503" w:rsidRDefault="00B570C9"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CV/NLP</w:t>
            </w:r>
            <w:r w:rsidRPr="00987503">
              <w:rPr>
                <w:rFonts w:ascii="Times New Roman" w:hAnsi="Times New Roman" w:hint="eastAsia"/>
                <w:sz w:val="21"/>
                <w:szCs w:val="21"/>
              </w:rPr>
              <w:t>研究人员</w:t>
            </w:r>
          </w:p>
        </w:tc>
      </w:tr>
      <w:tr w:rsidR="00B8569F" w:rsidRPr="00CB5058" w14:paraId="264104B2"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15C7187E"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Secondary Actor</w:t>
            </w:r>
          </w:p>
        </w:tc>
        <w:tc>
          <w:tcPr>
            <w:tcW w:w="6198" w:type="dxa"/>
            <w:gridSpan w:val="3"/>
          </w:tcPr>
          <w:p w14:paraId="12035E30"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B8569F" w:rsidRPr="00CB5058" w14:paraId="4B194157"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275DEF6A"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Dependency</w:t>
            </w:r>
          </w:p>
        </w:tc>
        <w:tc>
          <w:tcPr>
            <w:tcW w:w="6198" w:type="dxa"/>
            <w:gridSpan w:val="3"/>
          </w:tcPr>
          <w:p w14:paraId="59B68BAD"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B8569F" w:rsidRPr="00CB5058" w14:paraId="7CE2EC46"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22EC8A1D"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Generalization</w:t>
            </w:r>
          </w:p>
        </w:tc>
        <w:tc>
          <w:tcPr>
            <w:tcW w:w="6198" w:type="dxa"/>
            <w:gridSpan w:val="3"/>
          </w:tcPr>
          <w:p w14:paraId="677B3667"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B8569F" w:rsidRPr="00CB5058" w14:paraId="1BA92D59"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288F37FC"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Basic Flow</w:t>
            </w:r>
          </w:p>
        </w:tc>
        <w:tc>
          <w:tcPr>
            <w:tcW w:w="6198" w:type="dxa"/>
            <w:gridSpan w:val="3"/>
          </w:tcPr>
          <w:p w14:paraId="19639072"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sz w:val="21"/>
                <w:szCs w:val="21"/>
              </w:rPr>
              <w:t>Steps</w:t>
            </w:r>
          </w:p>
        </w:tc>
      </w:tr>
      <w:tr w:rsidR="00D6453E" w:rsidRPr="00CB5058" w14:paraId="3E6B0893"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43D7132" w14:textId="77777777" w:rsidR="00D6453E" w:rsidRPr="00987503" w:rsidRDefault="00D6453E" w:rsidP="00D6453E">
            <w:pPr>
              <w:rPr>
                <w:rFonts w:ascii="Times New Roman" w:hAnsi="Times New Roman"/>
                <w:sz w:val="21"/>
                <w:szCs w:val="21"/>
              </w:rPr>
            </w:pPr>
          </w:p>
        </w:tc>
        <w:tc>
          <w:tcPr>
            <w:tcW w:w="595" w:type="dxa"/>
          </w:tcPr>
          <w:p w14:paraId="042C580B" w14:textId="1A081836" w:rsidR="00D6453E" w:rsidRPr="00987503" w:rsidRDefault="00D6453E" w:rsidP="00D6453E">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603" w:type="dxa"/>
            <w:gridSpan w:val="2"/>
          </w:tcPr>
          <w:p w14:paraId="343A5F69" w14:textId="43959334" w:rsidR="00D6453E" w:rsidRPr="00987503" w:rsidRDefault="00D6453E" w:rsidP="00D6453E">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w:t>
            </w:r>
          </w:p>
        </w:tc>
      </w:tr>
      <w:tr w:rsidR="00D6453E" w:rsidRPr="00CB5058" w14:paraId="3EB8DA9F"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2B34C98B" w14:textId="77777777" w:rsidR="00D6453E" w:rsidRPr="00987503" w:rsidRDefault="00D6453E" w:rsidP="00D6453E">
            <w:pPr>
              <w:rPr>
                <w:rFonts w:ascii="Times New Roman" w:hAnsi="Times New Roman"/>
                <w:sz w:val="21"/>
                <w:szCs w:val="21"/>
              </w:rPr>
            </w:pPr>
          </w:p>
        </w:tc>
        <w:tc>
          <w:tcPr>
            <w:tcW w:w="595" w:type="dxa"/>
          </w:tcPr>
          <w:p w14:paraId="2324A0AE" w14:textId="5C3D0596" w:rsidR="00D6453E" w:rsidRPr="00987503" w:rsidRDefault="00D6453E" w:rsidP="00D6453E">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603" w:type="dxa"/>
            <w:gridSpan w:val="2"/>
          </w:tcPr>
          <w:p w14:paraId="4F34FC1E" w14:textId="2C0C2136" w:rsidR="00D6453E" w:rsidRPr="00987503" w:rsidRDefault="00D6453E" w:rsidP="00D6453E">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用户准备满足模型载入算法格式要求的模型</w:t>
            </w:r>
          </w:p>
        </w:tc>
      </w:tr>
      <w:tr w:rsidR="00D6453E" w:rsidRPr="00CB5058" w14:paraId="689D852F"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4A7E9CA" w14:textId="77777777" w:rsidR="00D6453E" w:rsidRPr="00987503" w:rsidRDefault="00D6453E" w:rsidP="00D6453E">
            <w:pPr>
              <w:rPr>
                <w:rFonts w:ascii="Times New Roman" w:hAnsi="Times New Roman"/>
                <w:sz w:val="21"/>
                <w:szCs w:val="21"/>
              </w:rPr>
            </w:pPr>
          </w:p>
        </w:tc>
        <w:tc>
          <w:tcPr>
            <w:tcW w:w="595" w:type="dxa"/>
          </w:tcPr>
          <w:p w14:paraId="48C0D707" w14:textId="6862E6A9" w:rsidR="00D6453E" w:rsidRPr="00987503" w:rsidRDefault="00D6453E" w:rsidP="00D6453E">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3</w:t>
            </w:r>
          </w:p>
        </w:tc>
        <w:tc>
          <w:tcPr>
            <w:tcW w:w="5603" w:type="dxa"/>
            <w:gridSpan w:val="2"/>
          </w:tcPr>
          <w:p w14:paraId="29060FEB" w14:textId="3537DDA0" w:rsidR="00D6453E" w:rsidRPr="00987503" w:rsidRDefault="00D6453E" w:rsidP="00D6453E">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用户使用数据加载工具载入模型参数</w:t>
            </w:r>
          </w:p>
        </w:tc>
      </w:tr>
      <w:tr w:rsidR="00D6453E" w:rsidRPr="00CB5058" w14:paraId="710FA852"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7E0B3B9B" w14:textId="77777777" w:rsidR="00D6453E" w:rsidRPr="00987503" w:rsidRDefault="00D6453E" w:rsidP="00D6453E">
            <w:pPr>
              <w:rPr>
                <w:rFonts w:ascii="Times New Roman" w:hAnsi="Times New Roman"/>
                <w:sz w:val="21"/>
                <w:szCs w:val="21"/>
              </w:rPr>
            </w:pPr>
          </w:p>
        </w:tc>
        <w:tc>
          <w:tcPr>
            <w:tcW w:w="595" w:type="dxa"/>
          </w:tcPr>
          <w:p w14:paraId="0FFA99DB" w14:textId="3B3E231C" w:rsidR="00D6453E" w:rsidRPr="00987503" w:rsidRDefault="00D6453E" w:rsidP="00D6453E">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4</w:t>
            </w:r>
          </w:p>
        </w:tc>
        <w:tc>
          <w:tcPr>
            <w:tcW w:w="5603" w:type="dxa"/>
            <w:gridSpan w:val="2"/>
          </w:tcPr>
          <w:p w14:paraId="1BED1371" w14:textId="59D5B6CC" w:rsidR="00D6453E" w:rsidRPr="00987503" w:rsidRDefault="00D6453E" w:rsidP="00D6453E">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w:t>
            </w:r>
            <w:r w:rsidRPr="00987503">
              <w:rPr>
                <w:rFonts w:ascii="Times New Roman" w:hAnsi="Times New Roman"/>
                <w:sz w:val="21"/>
                <w:szCs w:val="21"/>
              </w:rPr>
              <w:t xml:space="preserve"> VALIDATES THAT </w:t>
            </w:r>
            <w:r w:rsidRPr="00987503">
              <w:rPr>
                <w:rFonts w:ascii="Times New Roman" w:hAnsi="Times New Roman" w:hint="eastAsia"/>
                <w:sz w:val="21"/>
                <w:szCs w:val="21"/>
              </w:rPr>
              <w:t>模型路径和参数合法</w:t>
            </w:r>
          </w:p>
        </w:tc>
      </w:tr>
      <w:tr w:rsidR="00D6453E" w:rsidRPr="00CB5058" w14:paraId="374A4E94"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25670B0A" w14:textId="77777777" w:rsidR="00D6453E" w:rsidRPr="00987503" w:rsidRDefault="00D6453E" w:rsidP="00D6453E">
            <w:pPr>
              <w:rPr>
                <w:rFonts w:ascii="Times New Roman" w:hAnsi="Times New Roman"/>
                <w:sz w:val="21"/>
                <w:szCs w:val="21"/>
              </w:rPr>
            </w:pPr>
          </w:p>
        </w:tc>
        <w:tc>
          <w:tcPr>
            <w:tcW w:w="595" w:type="dxa"/>
          </w:tcPr>
          <w:p w14:paraId="7D1F3A92" w14:textId="42F63D91" w:rsidR="00D6453E" w:rsidRPr="00987503" w:rsidRDefault="00D6453E" w:rsidP="00D6453E">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5</w:t>
            </w:r>
          </w:p>
        </w:tc>
        <w:tc>
          <w:tcPr>
            <w:tcW w:w="5603" w:type="dxa"/>
            <w:gridSpan w:val="2"/>
          </w:tcPr>
          <w:p w14:paraId="3216FF3B" w14:textId="7BA4AB01" w:rsidR="00D6453E" w:rsidRPr="00987503" w:rsidRDefault="00D6453E" w:rsidP="00D6453E">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用户获得可进行后续处理的模型</w:t>
            </w:r>
          </w:p>
        </w:tc>
      </w:tr>
      <w:tr w:rsidR="00B8569F" w:rsidRPr="00CB5058" w14:paraId="5D3920EC"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00B93C91" w14:textId="77777777" w:rsidR="00B8569F" w:rsidRPr="00987503" w:rsidRDefault="00B8569F" w:rsidP="00731839">
            <w:pPr>
              <w:rPr>
                <w:rFonts w:ascii="Times New Roman" w:hAnsi="Times New Roman"/>
                <w:sz w:val="21"/>
                <w:szCs w:val="21"/>
              </w:rPr>
            </w:pPr>
          </w:p>
        </w:tc>
        <w:tc>
          <w:tcPr>
            <w:tcW w:w="1583" w:type="dxa"/>
            <w:gridSpan w:val="2"/>
          </w:tcPr>
          <w:p w14:paraId="5D553402"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615" w:type="dxa"/>
          </w:tcPr>
          <w:p w14:paraId="28B90673"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整体过程不报告错误信息，运行结束退出</w:t>
            </w:r>
          </w:p>
        </w:tc>
      </w:tr>
      <w:tr w:rsidR="00B8569F" w:rsidRPr="00CB5058" w14:paraId="5C295096"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val="restart"/>
          </w:tcPr>
          <w:p w14:paraId="73B0F1F2" w14:textId="76D290D7" w:rsidR="00B8569F" w:rsidRPr="00987503" w:rsidRDefault="00B570C9" w:rsidP="00731839">
            <w:pPr>
              <w:rPr>
                <w:rFonts w:ascii="Times New Roman" w:hAnsi="Times New Roman"/>
                <w:b w:val="0"/>
                <w:bCs w:val="0"/>
                <w:sz w:val="21"/>
                <w:szCs w:val="21"/>
              </w:rPr>
            </w:pPr>
            <w:r w:rsidRPr="00987503">
              <w:rPr>
                <w:rFonts w:ascii="Times New Roman" w:hAnsi="Times New Roman"/>
                <w:sz w:val="21"/>
                <w:szCs w:val="21"/>
              </w:rPr>
              <w:t xml:space="preserve">Bounded </w:t>
            </w:r>
          </w:p>
          <w:p w14:paraId="663EC68D" w14:textId="77777777" w:rsidR="00B8569F" w:rsidRPr="00987503" w:rsidRDefault="00B8569F" w:rsidP="00731839">
            <w:pPr>
              <w:rPr>
                <w:rFonts w:ascii="Times New Roman" w:hAnsi="Times New Roman"/>
                <w:b w:val="0"/>
                <w:bCs w:val="0"/>
                <w:sz w:val="21"/>
                <w:szCs w:val="21"/>
              </w:rPr>
            </w:pPr>
            <w:r w:rsidRPr="00987503">
              <w:rPr>
                <w:rFonts w:ascii="Times New Roman" w:hAnsi="Times New Roman"/>
                <w:sz w:val="21"/>
                <w:szCs w:val="21"/>
              </w:rPr>
              <w:t>Alternative Flow</w:t>
            </w:r>
          </w:p>
        </w:tc>
        <w:tc>
          <w:tcPr>
            <w:tcW w:w="6198" w:type="dxa"/>
            <w:gridSpan w:val="3"/>
          </w:tcPr>
          <w:p w14:paraId="1153EFF5" w14:textId="6E708DCB"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color w:val="0070C0"/>
                <w:sz w:val="21"/>
                <w:szCs w:val="21"/>
              </w:rPr>
              <w:t>RFS</w:t>
            </w:r>
            <w:r w:rsidRPr="00987503">
              <w:rPr>
                <w:rFonts w:ascii="Times New Roman" w:hAnsi="Times New Roman"/>
                <w:sz w:val="21"/>
                <w:szCs w:val="21"/>
              </w:rPr>
              <w:t xml:space="preserve"> </w:t>
            </w:r>
            <w:r w:rsidR="00D6453E" w:rsidRPr="00987503">
              <w:rPr>
                <w:rFonts w:ascii="Times New Roman" w:hAnsi="Times New Roman"/>
                <w:sz w:val="21"/>
                <w:szCs w:val="21"/>
              </w:rPr>
              <w:t>4</w:t>
            </w:r>
          </w:p>
        </w:tc>
      </w:tr>
      <w:tr w:rsidR="00B570C9" w:rsidRPr="00CB5058" w14:paraId="59AD6433"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2A950198" w14:textId="77777777" w:rsidR="00B570C9" w:rsidRPr="00987503" w:rsidRDefault="00B570C9" w:rsidP="00731839">
            <w:pPr>
              <w:rPr>
                <w:rFonts w:ascii="Times New Roman" w:hAnsi="Times New Roman"/>
                <w:sz w:val="21"/>
                <w:szCs w:val="21"/>
              </w:rPr>
            </w:pPr>
          </w:p>
        </w:tc>
        <w:tc>
          <w:tcPr>
            <w:tcW w:w="595" w:type="dxa"/>
          </w:tcPr>
          <w:p w14:paraId="316AE662" w14:textId="6BE9E9E4" w:rsidR="00B570C9" w:rsidRPr="00987503" w:rsidRDefault="00B570C9"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603" w:type="dxa"/>
            <w:gridSpan w:val="2"/>
          </w:tcPr>
          <w:p w14:paraId="6D14FFFC" w14:textId="6A75060A" w:rsidR="00B570C9" w:rsidRPr="00987503" w:rsidRDefault="00B570C9"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程序运行异常</w:t>
            </w:r>
            <w:r w:rsidR="00D6453E" w:rsidRPr="00987503">
              <w:rPr>
                <w:rFonts w:ascii="Times New Roman" w:hAnsi="Times New Roman" w:hint="eastAsia"/>
                <w:sz w:val="21"/>
                <w:szCs w:val="21"/>
              </w:rPr>
              <w:t>，模型不合法</w:t>
            </w:r>
          </w:p>
        </w:tc>
      </w:tr>
      <w:tr w:rsidR="00B8569F" w:rsidRPr="00CB5058" w14:paraId="04D28437"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8056861" w14:textId="77777777" w:rsidR="00B8569F" w:rsidRPr="00987503" w:rsidRDefault="00B8569F" w:rsidP="00731839">
            <w:pPr>
              <w:rPr>
                <w:rFonts w:ascii="Times New Roman" w:hAnsi="Times New Roman"/>
                <w:sz w:val="21"/>
                <w:szCs w:val="21"/>
              </w:rPr>
            </w:pPr>
          </w:p>
        </w:tc>
        <w:tc>
          <w:tcPr>
            <w:tcW w:w="595" w:type="dxa"/>
          </w:tcPr>
          <w:p w14:paraId="42821B91" w14:textId="6EFC8FF7" w:rsidR="00B8569F" w:rsidRPr="00987503" w:rsidRDefault="00B570C9"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603" w:type="dxa"/>
            <w:gridSpan w:val="2"/>
          </w:tcPr>
          <w:p w14:paraId="14686AB6"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系统提示运行时出错位置</w:t>
            </w:r>
          </w:p>
        </w:tc>
      </w:tr>
      <w:tr w:rsidR="002C7B53" w:rsidRPr="00CB5058" w14:paraId="77D489EB" w14:textId="77777777" w:rsidTr="00731839">
        <w:trPr>
          <w:ins w:id="475" w:author="崇智 张" w:date="2020-04-16T10:28:00Z"/>
        </w:trPr>
        <w:tc>
          <w:tcPr>
            <w:cnfStyle w:val="001000000000" w:firstRow="0" w:lastRow="0" w:firstColumn="1" w:lastColumn="0" w:oddVBand="0" w:evenVBand="0" w:oddHBand="0" w:evenHBand="0" w:firstRowFirstColumn="0" w:firstRowLastColumn="0" w:lastRowFirstColumn="0" w:lastRowLastColumn="0"/>
            <w:tcW w:w="2098" w:type="dxa"/>
            <w:vMerge/>
          </w:tcPr>
          <w:p w14:paraId="75555D14" w14:textId="77777777" w:rsidR="002C7B53" w:rsidRPr="00987503" w:rsidRDefault="002C7B53" w:rsidP="002C7B53">
            <w:pPr>
              <w:rPr>
                <w:ins w:id="476" w:author="崇智 张" w:date="2020-04-16T10:28:00Z"/>
                <w:rFonts w:ascii="Times New Roman" w:hAnsi="Times New Roman"/>
                <w:sz w:val="21"/>
                <w:szCs w:val="21"/>
              </w:rPr>
            </w:pPr>
          </w:p>
        </w:tc>
        <w:tc>
          <w:tcPr>
            <w:tcW w:w="595" w:type="dxa"/>
          </w:tcPr>
          <w:p w14:paraId="66E0CAA4" w14:textId="20508E39" w:rsidR="002C7B53" w:rsidRPr="00987503" w:rsidRDefault="002C7B53" w:rsidP="002C7B53">
            <w:pPr>
              <w:cnfStyle w:val="000000000000" w:firstRow="0" w:lastRow="0" w:firstColumn="0" w:lastColumn="0" w:oddVBand="0" w:evenVBand="0" w:oddHBand="0" w:evenHBand="0" w:firstRowFirstColumn="0" w:firstRowLastColumn="0" w:lastRowFirstColumn="0" w:lastRowLastColumn="0"/>
              <w:rPr>
                <w:ins w:id="477" w:author="崇智 张" w:date="2020-04-16T10:28:00Z"/>
                <w:rFonts w:ascii="Times New Roman" w:hAnsi="Times New Roman"/>
                <w:sz w:val="21"/>
                <w:szCs w:val="21"/>
              </w:rPr>
            </w:pPr>
            <w:ins w:id="478" w:author="崇智 张" w:date="2020-04-16T10:28:00Z">
              <w:r>
                <w:rPr>
                  <w:rFonts w:ascii="Times New Roman" w:hAnsi="Times New Roman" w:hint="eastAsia"/>
                  <w:sz w:val="21"/>
                  <w:szCs w:val="21"/>
                </w:rPr>
                <w:t>3</w:t>
              </w:r>
            </w:ins>
          </w:p>
        </w:tc>
        <w:tc>
          <w:tcPr>
            <w:tcW w:w="5603" w:type="dxa"/>
            <w:gridSpan w:val="2"/>
          </w:tcPr>
          <w:p w14:paraId="58CAD184" w14:textId="4D6CF766" w:rsidR="002C7B53" w:rsidRPr="00987503" w:rsidRDefault="002C7B53" w:rsidP="002C7B53">
            <w:pPr>
              <w:cnfStyle w:val="000000000000" w:firstRow="0" w:lastRow="0" w:firstColumn="0" w:lastColumn="0" w:oddVBand="0" w:evenVBand="0" w:oddHBand="0" w:evenHBand="0" w:firstRowFirstColumn="0" w:firstRowLastColumn="0" w:lastRowFirstColumn="0" w:lastRowLastColumn="0"/>
              <w:rPr>
                <w:ins w:id="479" w:author="崇智 张" w:date="2020-04-16T10:28:00Z"/>
                <w:rFonts w:ascii="Times New Roman" w:hAnsi="Times New Roman"/>
                <w:sz w:val="21"/>
                <w:szCs w:val="21"/>
              </w:rPr>
            </w:pPr>
            <w:ins w:id="480" w:author="崇智 张" w:date="2020-04-16T10:28:00Z">
              <w:r>
                <w:rPr>
                  <w:rFonts w:ascii="Times New Roman" w:hAnsi="Times New Roman" w:hint="eastAsia"/>
                  <w:sz w:val="21"/>
                  <w:szCs w:val="21"/>
                </w:rPr>
                <w:t>A</w:t>
              </w:r>
              <w:r>
                <w:rPr>
                  <w:rFonts w:ascii="Times New Roman" w:hAnsi="Times New Roman"/>
                  <w:sz w:val="21"/>
                  <w:szCs w:val="21"/>
                </w:rPr>
                <w:t>BORT</w:t>
              </w:r>
            </w:ins>
          </w:p>
        </w:tc>
      </w:tr>
      <w:tr w:rsidR="002C7B53" w:rsidRPr="00CB5058" w14:paraId="39261D3A" w14:textId="77777777" w:rsidTr="0073183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1B26D905" w14:textId="77777777" w:rsidR="002C7B53" w:rsidRPr="00987503" w:rsidRDefault="002C7B53" w:rsidP="002C7B53">
            <w:pPr>
              <w:rPr>
                <w:rFonts w:ascii="Times New Roman" w:hAnsi="Times New Roman"/>
                <w:sz w:val="21"/>
                <w:szCs w:val="21"/>
              </w:rPr>
            </w:pPr>
          </w:p>
        </w:tc>
        <w:tc>
          <w:tcPr>
            <w:tcW w:w="1583" w:type="dxa"/>
            <w:gridSpan w:val="2"/>
          </w:tcPr>
          <w:p w14:paraId="3C6060A5" w14:textId="77777777" w:rsidR="002C7B53" w:rsidRPr="00987503" w:rsidRDefault="002C7B53" w:rsidP="002C7B53">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615" w:type="dxa"/>
          </w:tcPr>
          <w:p w14:paraId="58686CE3" w14:textId="77777777" w:rsidR="002C7B53" w:rsidRPr="00987503" w:rsidRDefault="002C7B53" w:rsidP="002C7B53">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中断退出</w:t>
            </w:r>
          </w:p>
        </w:tc>
      </w:tr>
    </w:tbl>
    <w:p w14:paraId="09AE2053" w14:textId="74BDA6D4" w:rsidR="00563F13" w:rsidRDefault="00563F13" w:rsidP="00987503"/>
    <w:p w14:paraId="45B96753" w14:textId="71A1E3F4" w:rsidR="00563F13" w:rsidRPr="00563F13" w:rsidRDefault="00563F13" w:rsidP="00987503">
      <w:pPr>
        <w:rPr>
          <w:rFonts w:ascii="Times New Roman" w:hAnsi="Times New Roman"/>
        </w:rPr>
      </w:pPr>
      <w:r>
        <w:rPr>
          <w:rFonts w:ascii="Times New Roman" w:hAnsi="Times New Roman"/>
        </w:rPr>
        <w:br w:type="page"/>
      </w:r>
    </w:p>
    <w:p w14:paraId="7549DFD9" w14:textId="4640032D" w:rsidR="00C21B8B" w:rsidRPr="00987503" w:rsidRDefault="00B8569F" w:rsidP="00B8569F">
      <w:pPr>
        <w:pStyle w:val="3"/>
        <w:rPr>
          <w:rFonts w:ascii="Times New Roman" w:hAnsi="Times New Roman"/>
        </w:rPr>
      </w:pPr>
      <w:bookmarkStart w:id="481" w:name="_Toc37923791"/>
      <w:r w:rsidRPr="00987503">
        <w:rPr>
          <w:rFonts w:ascii="Times New Roman" w:hAnsi="Times New Roman"/>
        </w:rPr>
        <w:lastRenderedPageBreak/>
        <w:t>3.1.7</w:t>
      </w:r>
      <w:r w:rsidRPr="00987503">
        <w:rPr>
          <w:rFonts w:ascii="Times New Roman" w:hAnsi="Times New Roman" w:hint="eastAsia"/>
        </w:rPr>
        <w:t>处理数据</w:t>
      </w:r>
      <w:bookmarkEnd w:id="481"/>
    </w:p>
    <w:p w14:paraId="78495E0F" w14:textId="649F87F2" w:rsidR="001342F5" w:rsidRPr="00987503" w:rsidRDefault="001342F5"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目前的深度学习方法大多是数据驱动的，因此数据是深度学习研究的基础。而处理数据是各种学习任务的第一步，研究人员要将数据处理为模型可以理解的形式，然后才可以将其作为模型的输入。明确地说，研究人员需要准备满足对应数据处理算法格式</w:t>
      </w:r>
      <w:del w:id="482" w:author="崇智 张" w:date="2020-04-15T20:08:00Z">
        <w:r w:rsidRPr="00987503" w:rsidDel="00F952D8">
          <w:rPr>
            <w:rFonts w:ascii="Times New Roman" w:hAnsi="Times New Roman" w:hint="eastAsia"/>
          </w:rPr>
          <w:delText>地</w:delText>
        </w:r>
      </w:del>
      <w:ins w:id="483" w:author="崇智 张" w:date="2020-04-15T20:08:00Z">
        <w:r w:rsidR="00F952D8">
          <w:rPr>
            <w:rFonts w:ascii="Times New Roman" w:hAnsi="Times New Roman" w:hint="eastAsia"/>
          </w:rPr>
          <w:t>的</w:t>
        </w:r>
      </w:ins>
      <w:r w:rsidRPr="00987503">
        <w:rPr>
          <w:rFonts w:ascii="Times New Roman" w:hAnsi="Times New Roman" w:hint="eastAsia"/>
        </w:rPr>
        <w:t>数据，然后导入工具包进行数据处理，最终得到可供模型输入的数据，以供之后模型的训练或测试。</w:t>
      </w:r>
    </w:p>
    <w:p w14:paraId="59F3C4B7" w14:textId="3F670DF5" w:rsidR="00563F13" w:rsidRPr="00987503" w:rsidRDefault="001342F5"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该用例的</w:t>
      </w:r>
      <w:r w:rsidRPr="00987503">
        <w:rPr>
          <w:rFonts w:ascii="Times New Roman" w:hAnsi="Times New Roman"/>
        </w:rPr>
        <w:t>RUCM</w:t>
      </w:r>
      <w:r w:rsidRPr="00987503">
        <w:rPr>
          <w:rFonts w:ascii="Times New Roman" w:hAnsi="Times New Roman" w:hint="eastAsia"/>
        </w:rPr>
        <w:t>如</w:t>
      </w:r>
      <w:ins w:id="484" w:author="崇智 张" w:date="2020-04-15T20:15:00Z">
        <w:r w:rsidR="00580782">
          <w:rPr>
            <w:rFonts w:ascii="Times New Roman" w:hAnsi="Times New Roman" w:hint="eastAsia"/>
          </w:rPr>
          <w:t>表</w:t>
        </w:r>
        <w:r w:rsidR="00580782">
          <w:rPr>
            <w:rFonts w:ascii="Times New Roman" w:hAnsi="Times New Roman" w:hint="eastAsia"/>
          </w:rPr>
          <w:t>3</w:t>
        </w:r>
        <w:r w:rsidR="00580782">
          <w:rPr>
            <w:rFonts w:ascii="Times New Roman" w:hAnsi="Times New Roman"/>
          </w:rPr>
          <w:t>.7</w:t>
        </w:r>
      </w:ins>
      <w:del w:id="485" w:author="崇智 张" w:date="2020-04-15T20:15:00Z">
        <w:r w:rsidRPr="00987503" w:rsidDel="00580782">
          <w:rPr>
            <w:rFonts w:ascii="Times New Roman" w:hAnsi="Times New Roman" w:hint="eastAsia"/>
          </w:rPr>
          <w:delText>下</w:delText>
        </w:r>
        <w:r w:rsidR="00451D99" w:rsidDel="00580782">
          <w:rPr>
            <w:rFonts w:ascii="Times New Roman" w:hAnsi="Times New Roman" w:hint="eastAsia"/>
          </w:rPr>
          <w:delText>表</w:delText>
        </w:r>
      </w:del>
      <w:r w:rsidRPr="00987503">
        <w:rPr>
          <w:rFonts w:ascii="Times New Roman" w:hAnsi="Times New Roman" w:hint="eastAsia"/>
        </w:rPr>
        <w:t>所示：</w:t>
      </w:r>
    </w:p>
    <w:p w14:paraId="3FC8CD96" w14:textId="004B1F84" w:rsidR="00B8569F" w:rsidRPr="00987503" w:rsidRDefault="00B8569F" w:rsidP="00987503">
      <w:pPr>
        <w:spacing w:line="360" w:lineRule="auto"/>
        <w:ind w:firstLineChars="200" w:firstLine="420"/>
        <w:jc w:val="center"/>
        <w:rPr>
          <w:rFonts w:ascii="Times New Roman" w:hAnsi="Times New Roman"/>
          <w:b/>
          <w:bCs/>
          <w:sz w:val="21"/>
          <w:szCs w:val="21"/>
        </w:rPr>
      </w:pPr>
      <w:r w:rsidRPr="00987503">
        <w:rPr>
          <w:rFonts w:ascii="Times New Roman" w:hAnsi="Times New Roman"/>
          <w:b/>
          <w:bCs/>
          <w:sz w:val="21"/>
          <w:szCs w:val="21"/>
        </w:rPr>
        <w:t>表</w:t>
      </w:r>
      <w:r w:rsidRPr="00987503">
        <w:rPr>
          <w:rFonts w:ascii="Times New Roman" w:hAnsi="Times New Roman"/>
          <w:b/>
          <w:bCs/>
          <w:sz w:val="21"/>
          <w:szCs w:val="21"/>
        </w:rPr>
        <w:t>3.</w:t>
      </w:r>
      <w:r w:rsidR="00141FA1" w:rsidRPr="00987503">
        <w:rPr>
          <w:rFonts w:ascii="Times New Roman" w:hAnsi="Times New Roman"/>
          <w:b/>
          <w:bCs/>
          <w:sz w:val="21"/>
          <w:szCs w:val="21"/>
        </w:rPr>
        <w:t>7</w:t>
      </w:r>
      <w:r w:rsidRPr="00987503">
        <w:rPr>
          <w:rFonts w:ascii="Times New Roman" w:hAnsi="Times New Roman"/>
          <w:b/>
          <w:bCs/>
          <w:sz w:val="21"/>
          <w:szCs w:val="21"/>
        </w:rPr>
        <w:t xml:space="preserve"> </w:t>
      </w:r>
      <w:r w:rsidRPr="00987503">
        <w:rPr>
          <w:rFonts w:ascii="Times New Roman" w:hAnsi="Times New Roman" w:hint="eastAsia"/>
          <w:b/>
          <w:bCs/>
          <w:sz w:val="21"/>
          <w:szCs w:val="21"/>
        </w:rPr>
        <w:t>处理数据用例</w:t>
      </w:r>
      <w:r w:rsidRPr="00987503">
        <w:rPr>
          <w:rFonts w:ascii="Times New Roman" w:hAnsi="Times New Roman"/>
          <w:b/>
          <w:bCs/>
          <w:sz w:val="21"/>
          <w:szCs w:val="21"/>
        </w:rPr>
        <w:t>描述表</w:t>
      </w:r>
    </w:p>
    <w:tbl>
      <w:tblPr>
        <w:tblStyle w:val="4-1"/>
        <w:tblW w:w="0" w:type="auto"/>
        <w:tblLook w:val="04A0" w:firstRow="1" w:lastRow="0" w:firstColumn="1" w:lastColumn="0" w:noHBand="0" w:noVBand="1"/>
      </w:tblPr>
      <w:tblGrid>
        <w:gridCol w:w="2098"/>
        <w:gridCol w:w="595"/>
        <w:gridCol w:w="988"/>
        <w:gridCol w:w="4615"/>
      </w:tblGrid>
      <w:tr w:rsidR="00B8569F" w:rsidRPr="00CB5058" w14:paraId="6625D016" w14:textId="77777777" w:rsidTr="00731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37A593D9" w14:textId="77777777" w:rsidR="00B8569F" w:rsidRPr="00987503" w:rsidRDefault="00B8569F" w:rsidP="00731839">
            <w:pPr>
              <w:jc w:val="center"/>
              <w:rPr>
                <w:rFonts w:ascii="Times New Roman" w:hAnsi="Times New Roman"/>
                <w:sz w:val="21"/>
                <w:szCs w:val="21"/>
              </w:rPr>
            </w:pPr>
            <w:r w:rsidRPr="00987503">
              <w:rPr>
                <w:rFonts w:ascii="Times New Roman" w:hAnsi="Times New Roman"/>
                <w:sz w:val="21"/>
                <w:szCs w:val="21"/>
              </w:rPr>
              <w:t>Use Case Specification</w:t>
            </w:r>
          </w:p>
        </w:tc>
      </w:tr>
      <w:tr w:rsidR="00B8569F" w:rsidRPr="00CB5058" w14:paraId="1E8C0425"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53ACB72E"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Use Case Name</w:t>
            </w:r>
          </w:p>
        </w:tc>
        <w:tc>
          <w:tcPr>
            <w:tcW w:w="6198" w:type="dxa"/>
            <w:gridSpan w:val="3"/>
          </w:tcPr>
          <w:p w14:paraId="23FC3BBA"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处理数据</w:t>
            </w:r>
          </w:p>
        </w:tc>
      </w:tr>
      <w:tr w:rsidR="00B8569F" w:rsidRPr="00CB5058" w14:paraId="6CBF6B96"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7C87D468"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Brief Description</w:t>
            </w:r>
          </w:p>
        </w:tc>
        <w:tc>
          <w:tcPr>
            <w:tcW w:w="6198" w:type="dxa"/>
            <w:gridSpan w:val="3"/>
          </w:tcPr>
          <w:p w14:paraId="01EC993D"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用户导入工具包，并使用工具包中针对特定数据的处理算法处理数据，供网络训练或测试使用。</w:t>
            </w:r>
          </w:p>
        </w:tc>
      </w:tr>
      <w:tr w:rsidR="00B8569F" w:rsidRPr="00CB5058" w14:paraId="066BA81E"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068F3CB4"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Precondition</w:t>
            </w:r>
          </w:p>
        </w:tc>
        <w:tc>
          <w:tcPr>
            <w:tcW w:w="6198" w:type="dxa"/>
            <w:gridSpan w:val="3"/>
          </w:tcPr>
          <w:p w14:paraId="40187C77"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CB5058">
              <w:rPr>
                <w:rFonts w:ascii="Times New Roman" w:hAnsi="Times New Roman" w:cs="Times New Roman" w:hint="eastAsia"/>
                <w:kern w:val="2"/>
                <w:sz w:val="21"/>
                <w:szCs w:val="21"/>
              </w:rPr>
              <w:t>系统正常运行</w:t>
            </w:r>
          </w:p>
        </w:tc>
      </w:tr>
      <w:tr w:rsidR="00B8569F" w:rsidRPr="00CB5058" w14:paraId="65D8AFA6"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6B1D33EE"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Primary Actor</w:t>
            </w:r>
          </w:p>
        </w:tc>
        <w:tc>
          <w:tcPr>
            <w:tcW w:w="6198" w:type="dxa"/>
            <w:gridSpan w:val="3"/>
          </w:tcPr>
          <w:p w14:paraId="5A5E11AB" w14:textId="74211502" w:rsidR="00B8569F" w:rsidRPr="00987503" w:rsidRDefault="00B570C9"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CV/NLP</w:t>
            </w:r>
            <w:r w:rsidRPr="00987503">
              <w:rPr>
                <w:rFonts w:ascii="Times New Roman" w:hAnsi="Times New Roman" w:hint="eastAsia"/>
                <w:sz w:val="21"/>
                <w:szCs w:val="21"/>
              </w:rPr>
              <w:t>研究人员</w:t>
            </w:r>
          </w:p>
        </w:tc>
      </w:tr>
      <w:tr w:rsidR="00B8569F" w:rsidRPr="00CB5058" w14:paraId="392F05ED"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44D76E0A"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Secondary Actor</w:t>
            </w:r>
          </w:p>
        </w:tc>
        <w:tc>
          <w:tcPr>
            <w:tcW w:w="6198" w:type="dxa"/>
            <w:gridSpan w:val="3"/>
          </w:tcPr>
          <w:p w14:paraId="17A53D58"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B8569F" w:rsidRPr="00CB5058" w14:paraId="30D84830"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5C032E56"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Dependency</w:t>
            </w:r>
          </w:p>
        </w:tc>
        <w:tc>
          <w:tcPr>
            <w:tcW w:w="6198" w:type="dxa"/>
            <w:gridSpan w:val="3"/>
          </w:tcPr>
          <w:p w14:paraId="01157FE6"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B8569F" w:rsidRPr="00CB5058" w14:paraId="786DCE33"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745624AA"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Generalization</w:t>
            </w:r>
          </w:p>
        </w:tc>
        <w:tc>
          <w:tcPr>
            <w:tcW w:w="6198" w:type="dxa"/>
            <w:gridSpan w:val="3"/>
          </w:tcPr>
          <w:p w14:paraId="27C98130"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B8569F" w:rsidRPr="00CB5058" w14:paraId="5897F62A"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278C6A79"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Basic Flow</w:t>
            </w:r>
          </w:p>
        </w:tc>
        <w:tc>
          <w:tcPr>
            <w:tcW w:w="6198" w:type="dxa"/>
            <w:gridSpan w:val="3"/>
          </w:tcPr>
          <w:p w14:paraId="50DD65D1"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sz w:val="21"/>
                <w:szCs w:val="21"/>
              </w:rPr>
              <w:t>Steps</w:t>
            </w:r>
          </w:p>
        </w:tc>
      </w:tr>
      <w:tr w:rsidR="00B8569F" w:rsidRPr="00CB5058" w14:paraId="2F9F98CE"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8CB9108" w14:textId="77777777" w:rsidR="00B8569F" w:rsidRPr="00987503" w:rsidRDefault="00B8569F" w:rsidP="00731839">
            <w:pPr>
              <w:rPr>
                <w:rFonts w:ascii="Times New Roman" w:hAnsi="Times New Roman"/>
                <w:sz w:val="21"/>
                <w:szCs w:val="21"/>
              </w:rPr>
            </w:pPr>
          </w:p>
        </w:tc>
        <w:tc>
          <w:tcPr>
            <w:tcW w:w="595" w:type="dxa"/>
          </w:tcPr>
          <w:p w14:paraId="1487CFB4"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603" w:type="dxa"/>
            <w:gridSpan w:val="2"/>
          </w:tcPr>
          <w:p w14:paraId="3937E02B"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w:t>
            </w:r>
          </w:p>
        </w:tc>
      </w:tr>
      <w:tr w:rsidR="00B8569F" w:rsidRPr="00CB5058" w14:paraId="06FA4928"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18B5DFBE" w14:textId="77777777" w:rsidR="00B8569F" w:rsidRPr="00987503" w:rsidRDefault="00B8569F" w:rsidP="00731839">
            <w:pPr>
              <w:rPr>
                <w:rFonts w:ascii="Times New Roman" w:hAnsi="Times New Roman"/>
                <w:sz w:val="21"/>
                <w:szCs w:val="21"/>
              </w:rPr>
            </w:pPr>
          </w:p>
        </w:tc>
        <w:tc>
          <w:tcPr>
            <w:tcW w:w="595" w:type="dxa"/>
          </w:tcPr>
          <w:p w14:paraId="14554BC0"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603" w:type="dxa"/>
            <w:gridSpan w:val="2"/>
          </w:tcPr>
          <w:p w14:paraId="2747C26B"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用户准备满足数据处理算法格式要求的数据集</w:t>
            </w:r>
          </w:p>
        </w:tc>
      </w:tr>
      <w:tr w:rsidR="00B8569F" w:rsidRPr="00CB5058" w14:paraId="4DCBA60D"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AD5458B" w14:textId="77777777" w:rsidR="00B8569F" w:rsidRPr="00987503" w:rsidRDefault="00B8569F" w:rsidP="00731839">
            <w:pPr>
              <w:rPr>
                <w:rFonts w:ascii="Times New Roman" w:hAnsi="Times New Roman"/>
                <w:sz w:val="21"/>
                <w:szCs w:val="21"/>
              </w:rPr>
            </w:pPr>
          </w:p>
        </w:tc>
        <w:tc>
          <w:tcPr>
            <w:tcW w:w="595" w:type="dxa"/>
          </w:tcPr>
          <w:p w14:paraId="72D9C04E"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3</w:t>
            </w:r>
          </w:p>
        </w:tc>
        <w:tc>
          <w:tcPr>
            <w:tcW w:w="5603" w:type="dxa"/>
            <w:gridSpan w:val="2"/>
          </w:tcPr>
          <w:p w14:paraId="26B3763C"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用户使用数据处理工具处理数据集</w:t>
            </w:r>
          </w:p>
        </w:tc>
      </w:tr>
      <w:tr w:rsidR="00B8569F" w:rsidRPr="00CB5058" w14:paraId="04E93106"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18AE1ACA" w14:textId="77777777" w:rsidR="00B8569F" w:rsidRPr="00987503" w:rsidRDefault="00B8569F" w:rsidP="00731839">
            <w:pPr>
              <w:rPr>
                <w:rFonts w:ascii="Times New Roman" w:hAnsi="Times New Roman"/>
                <w:sz w:val="21"/>
                <w:szCs w:val="21"/>
              </w:rPr>
            </w:pPr>
          </w:p>
        </w:tc>
        <w:tc>
          <w:tcPr>
            <w:tcW w:w="595" w:type="dxa"/>
          </w:tcPr>
          <w:p w14:paraId="6A467798"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4</w:t>
            </w:r>
          </w:p>
        </w:tc>
        <w:tc>
          <w:tcPr>
            <w:tcW w:w="5603" w:type="dxa"/>
            <w:gridSpan w:val="2"/>
          </w:tcPr>
          <w:p w14:paraId="2C66F59C"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用户获得可供网络输入的数据</w:t>
            </w:r>
          </w:p>
        </w:tc>
      </w:tr>
      <w:tr w:rsidR="00B8569F" w:rsidRPr="00CB5058" w14:paraId="5399DD7D"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010A745F" w14:textId="77777777" w:rsidR="00B8569F" w:rsidRPr="00987503" w:rsidRDefault="00B8569F" w:rsidP="00731839">
            <w:pPr>
              <w:rPr>
                <w:rFonts w:ascii="Times New Roman" w:hAnsi="Times New Roman"/>
                <w:sz w:val="21"/>
                <w:szCs w:val="21"/>
              </w:rPr>
            </w:pPr>
          </w:p>
        </w:tc>
        <w:tc>
          <w:tcPr>
            <w:tcW w:w="1583" w:type="dxa"/>
            <w:gridSpan w:val="2"/>
          </w:tcPr>
          <w:p w14:paraId="091F150A"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615" w:type="dxa"/>
          </w:tcPr>
          <w:p w14:paraId="0876E0C7"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整体过程不报告错误信息，运行结束退出</w:t>
            </w:r>
          </w:p>
        </w:tc>
      </w:tr>
      <w:tr w:rsidR="00B8569F" w:rsidRPr="00CB5058" w14:paraId="4BFAFC4F"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50D2E687" w14:textId="342FD3EE" w:rsidR="00B8569F" w:rsidRPr="00987503" w:rsidRDefault="00B570C9" w:rsidP="00731839">
            <w:pPr>
              <w:rPr>
                <w:rFonts w:ascii="Times New Roman" w:hAnsi="Times New Roman"/>
                <w:b w:val="0"/>
                <w:bCs w:val="0"/>
                <w:sz w:val="21"/>
                <w:szCs w:val="21"/>
              </w:rPr>
            </w:pPr>
            <w:r w:rsidRPr="00987503">
              <w:rPr>
                <w:rFonts w:ascii="Times New Roman" w:hAnsi="Times New Roman"/>
                <w:sz w:val="21"/>
                <w:szCs w:val="21"/>
              </w:rPr>
              <w:t>Bounded</w:t>
            </w:r>
            <w:r w:rsidR="00B8569F" w:rsidRPr="00987503">
              <w:rPr>
                <w:rFonts w:ascii="Times New Roman" w:hAnsi="Times New Roman"/>
                <w:sz w:val="21"/>
                <w:szCs w:val="21"/>
              </w:rPr>
              <w:t xml:space="preserve"> </w:t>
            </w:r>
          </w:p>
          <w:p w14:paraId="45E2B098" w14:textId="77777777" w:rsidR="00B8569F" w:rsidRPr="00987503" w:rsidRDefault="00B8569F" w:rsidP="00731839">
            <w:pPr>
              <w:rPr>
                <w:rFonts w:ascii="Times New Roman" w:hAnsi="Times New Roman"/>
                <w:b w:val="0"/>
                <w:bCs w:val="0"/>
                <w:sz w:val="21"/>
                <w:szCs w:val="21"/>
              </w:rPr>
            </w:pPr>
            <w:r w:rsidRPr="00987503">
              <w:rPr>
                <w:rFonts w:ascii="Times New Roman" w:hAnsi="Times New Roman"/>
                <w:sz w:val="21"/>
                <w:szCs w:val="21"/>
              </w:rPr>
              <w:t>Alternative Flow</w:t>
            </w:r>
          </w:p>
        </w:tc>
        <w:tc>
          <w:tcPr>
            <w:tcW w:w="6198" w:type="dxa"/>
            <w:gridSpan w:val="3"/>
          </w:tcPr>
          <w:p w14:paraId="249D921C" w14:textId="29E22203"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color w:val="0070C0"/>
                <w:sz w:val="21"/>
                <w:szCs w:val="21"/>
              </w:rPr>
              <w:t>RFS</w:t>
            </w:r>
            <w:r w:rsidRPr="00987503">
              <w:rPr>
                <w:rFonts w:ascii="Times New Roman" w:hAnsi="Times New Roman"/>
                <w:sz w:val="21"/>
                <w:szCs w:val="21"/>
              </w:rPr>
              <w:t xml:space="preserve"> 1, 2, 3, 4</w:t>
            </w:r>
          </w:p>
        </w:tc>
      </w:tr>
      <w:tr w:rsidR="00B570C9" w:rsidRPr="00CB5058" w14:paraId="45A8EE9D"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6D84DBE8" w14:textId="77777777" w:rsidR="00B570C9" w:rsidRPr="00987503" w:rsidRDefault="00B570C9" w:rsidP="00731839">
            <w:pPr>
              <w:rPr>
                <w:rFonts w:ascii="Times New Roman" w:hAnsi="Times New Roman"/>
                <w:sz w:val="21"/>
                <w:szCs w:val="21"/>
              </w:rPr>
            </w:pPr>
          </w:p>
        </w:tc>
        <w:tc>
          <w:tcPr>
            <w:tcW w:w="595" w:type="dxa"/>
          </w:tcPr>
          <w:p w14:paraId="1CF53DFB" w14:textId="7CD6D2D3" w:rsidR="00B570C9" w:rsidRPr="00987503" w:rsidRDefault="00B570C9"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603" w:type="dxa"/>
            <w:gridSpan w:val="2"/>
          </w:tcPr>
          <w:p w14:paraId="075792D7" w14:textId="1B41CDAA" w:rsidR="00B570C9" w:rsidRPr="00987503" w:rsidRDefault="00B570C9"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程序运行异常</w:t>
            </w:r>
          </w:p>
        </w:tc>
      </w:tr>
      <w:tr w:rsidR="00B8569F" w:rsidRPr="00CB5058" w14:paraId="5691AC52"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76AE4F1E" w14:textId="77777777" w:rsidR="00B8569F" w:rsidRPr="00987503" w:rsidRDefault="00B8569F" w:rsidP="00731839">
            <w:pPr>
              <w:rPr>
                <w:rFonts w:ascii="Times New Roman" w:hAnsi="Times New Roman"/>
                <w:sz w:val="21"/>
                <w:szCs w:val="21"/>
              </w:rPr>
            </w:pPr>
          </w:p>
        </w:tc>
        <w:tc>
          <w:tcPr>
            <w:tcW w:w="595" w:type="dxa"/>
          </w:tcPr>
          <w:p w14:paraId="181E2BBC" w14:textId="633F8AAE" w:rsidR="00B8569F" w:rsidRPr="00987503" w:rsidRDefault="00B570C9"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603" w:type="dxa"/>
            <w:gridSpan w:val="2"/>
          </w:tcPr>
          <w:p w14:paraId="58808C42"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系统提示运行时出错位置</w:t>
            </w:r>
          </w:p>
        </w:tc>
      </w:tr>
      <w:tr w:rsidR="002C7B53" w:rsidRPr="00CB5058" w14:paraId="5F5DA660" w14:textId="77777777" w:rsidTr="00731839">
        <w:trPr>
          <w:cnfStyle w:val="000000100000" w:firstRow="0" w:lastRow="0" w:firstColumn="0" w:lastColumn="0" w:oddVBand="0" w:evenVBand="0" w:oddHBand="1" w:evenHBand="0" w:firstRowFirstColumn="0" w:firstRowLastColumn="0" w:lastRowFirstColumn="0" w:lastRowLastColumn="0"/>
          <w:ins w:id="486" w:author="崇智 张" w:date="2020-04-16T10:28:00Z"/>
        </w:trPr>
        <w:tc>
          <w:tcPr>
            <w:cnfStyle w:val="001000000000" w:firstRow="0" w:lastRow="0" w:firstColumn="1" w:lastColumn="0" w:oddVBand="0" w:evenVBand="0" w:oddHBand="0" w:evenHBand="0" w:firstRowFirstColumn="0" w:firstRowLastColumn="0" w:lastRowFirstColumn="0" w:lastRowLastColumn="0"/>
            <w:tcW w:w="2098" w:type="dxa"/>
            <w:vMerge/>
          </w:tcPr>
          <w:p w14:paraId="5356BBAD" w14:textId="77777777" w:rsidR="002C7B53" w:rsidRPr="00987503" w:rsidRDefault="002C7B53" w:rsidP="002C7B53">
            <w:pPr>
              <w:rPr>
                <w:ins w:id="487" w:author="崇智 张" w:date="2020-04-16T10:28:00Z"/>
                <w:rFonts w:ascii="Times New Roman" w:hAnsi="Times New Roman"/>
                <w:sz w:val="21"/>
                <w:szCs w:val="21"/>
              </w:rPr>
            </w:pPr>
          </w:p>
        </w:tc>
        <w:tc>
          <w:tcPr>
            <w:tcW w:w="595" w:type="dxa"/>
          </w:tcPr>
          <w:p w14:paraId="416AB995" w14:textId="6CF184D8" w:rsidR="002C7B53" w:rsidRPr="00987503" w:rsidRDefault="002C7B53" w:rsidP="002C7B53">
            <w:pPr>
              <w:cnfStyle w:val="000000100000" w:firstRow="0" w:lastRow="0" w:firstColumn="0" w:lastColumn="0" w:oddVBand="0" w:evenVBand="0" w:oddHBand="1" w:evenHBand="0" w:firstRowFirstColumn="0" w:firstRowLastColumn="0" w:lastRowFirstColumn="0" w:lastRowLastColumn="0"/>
              <w:rPr>
                <w:ins w:id="488" w:author="崇智 张" w:date="2020-04-16T10:28:00Z"/>
                <w:rFonts w:ascii="Times New Roman" w:hAnsi="Times New Roman"/>
                <w:sz w:val="21"/>
                <w:szCs w:val="21"/>
              </w:rPr>
            </w:pPr>
            <w:ins w:id="489" w:author="崇智 张" w:date="2020-04-16T10:28:00Z">
              <w:r>
                <w:rPr>
                  <w:rFonts w:ascii="Times New Roman" w:hAnsi="Times New Roman" w:hint="eastAsia"/>
                  <w:sz w:val="21"/>
                  <w:szCs w:val="21"/>
                </w:rPr>
                <w:t>3</w:t>
              </w:r>
            </w:ins>
          </w:p>
        </w:tc>
        <w:tc>
          <w:tcPr>
            <w:tcW w:w="5603" w:type="dxa"/>
            <w:gridSpan w:val="2"/>
          </w:tcPr>
          <w:p w14:paraId="365E6BE3" w14:textId="0882359A" w:rsidR="002C7B53" w:rsidRPr="00987503" w:rsidRDefault="002C7B53" w:rsidP="002C7B53">
            <w:pPr>
              <w:cnfStyle w:val="000000100000" w:firstRow="0" w:lastRow="0" w:firstColumn="0" w:lastColumn="0" w:oddVBand="0" w:evenVBand="0" w:oddHBand="1" w:evenHBand="0" w:firstRowFirstColumn="0" w:firstRowLastColumn="0" w:lastRowFirstColumn="0" w:lastRowLastColumn="0"/>
              <w:rPr>
                <w:ins w:id="490" w:author="崇智 张" w:date="2020-04-16T10:28:00Z"/>
                <w:rFonts w:ascii="Times New Roman" w:hAnsi="Times New Roman"/>
                <w:sz w:val="21"/>
                <w:szCs w:val="21"/>
              </w:rPr>
            </w:pPr>
            <w:ins w:id="491" w:author="崇智 张" w:date="2020-04-16T10:28:00Z">
              <w:r>
                <w:rPr>
                  <w:rFonts w:ascii="Times New Roman" w:hAnsi="Times New Roman" w:hint="eastAsia"/>
                  <w:sz w:val="21"/>
                  <w:szCs w:val="21"/>
                </w:rPr>
                <w:t>A</w:t>
              </w:r>
              <w:r>
                <w:rPr>
                  <w:rFonts w:ascii="Times New Roman" w:hAnsi="Times New Roman"/>
                  <w:sz w:val="21"/>
                  <w:szCs w:val="21"/>
                </w:rPr>
                <w:t>BORT</w:t>
              </w:r>
            </w:ins>
          </w:p>
        </w:tc>
      </w:tr>
      <w:tr w:rsidR="002C7B53" w:rsidRPr="00CB5058" w14:paraId="01E5C579" w14:textId="77777777" w:rsidTr="00731839">
        <w:trPr>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2D8CB8A8" w14:textId="77777777" w:rsidR="002C7B53" w:rsidRPr="00987503" w:rsidRDefault="002C7B53" w:rsidP="002C7B53">
            <w:pPr>
              <w:rPr>
                <w:rFonts w:ascii="Times New Roman" w:hAnsi="Times New Roman"/>
                <w:sz w:val="21"/>
                <w:szCs w:val="21"/>
              </w:rPr>
            </w:pPr>
          </w:p>
        </w:tc>
        <w:tc>
          <w:tcPr>
            <w:tcW w:w="1583" w:type="dxa"/>
            <w:gridSpan w:val="2"/>
          </w:tcPr>
          <w:p w14:paraId="0A94C9F8" w14:textId="77777777" w:rsidR="002C7B53" w:rsidRPr="00987503" w:rsidRDefault="002C7B53" w:rsidP="002C7B53">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615" w:type="dxa"/>
          </w:tcPr>
          <w:p w14:paraId="0914E6C5" w14:textId="77777777" w:rsidR="002C7B53" w:rsidRPr="00987503" w:rsidRDefault="002C7B53" w:rsidP="002C7B53">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中断退出</w:t>
            </w:r>
          </w:p>
        </w:tc>
      </w:tr>
    </w:tbl>
    <w:p w14:paraId="0DB554C9" w14:textId="77777777" w:rsidR="00563F13" w:rsidRDefault="00563F13" w:rsidP="00987503"/>
    <w:p w14:paraId="21266FDE" w14:textId="77777777" w:rsidR="00563F13" w:rsidRDefault="00563F13">
      <w:pPr>
        <w:rPr>
          <w:rFonts w:ascii="Times New Roman" w:eastAsia="黑体" w:hAnsi="Times New Roman" w:cs="黑体"/>
          <w:b/>
          <w:bCs/>
          <w:sz w:val="28"/>
          <w:szCs w:val="28"/>
        </w:rPr>
      </w:pPr>
      <w:r>
        <w:rPr>
          <w:rFonts w:ascii="Times New Roman" w:hAnsi="Times New Roman"/>
        </w:rPr>
        <w:br w:type="page"/>
      </w:r>
    </w:p>
    <w:p w14:paraId="373FD9B5" w14:textId="00824890" w:rsidR="00B8569F" w:rsidRPr="00987503" w:rsidRDefault="00B8569F" w:rsidP="00B8569F">
      <w:pPr>
        <w:pStyle w:val="3"/>
        <w:rPr>
          <w:rFonts w:ascii="Times New Roman" w:hAnsi="Times New Roman"/>
        </w:rPr>
      </w:pPr>
      <w:bookmarkStart w:id="492" w:name="_Toc37923792"/>
      <w:r w:rsidRPr="00987503">
        <w:rPr>
          <w:rFonts w:ascii="Times New Roman" w:hAnsi="Times New Roman"/>
        </w:rPr>
        <w:lastRenderedPageBreak/>
        <w:t>3.1.8</w:t>
      </w:r>
      <w:r w:rsidRPr="00987503">
        <w:rPr>
          <w:rFonts w:ascii="Times New Roman" w:hAnsi="Times New Roman" w:hint="eastAsia"/>
        </w:rPr>
        <w:t>保存模型</w:t>
      </w:r>
      <w:bookmarkEnd w:id="492"/>
    </w:p>
    <w:p w14:paraId="408D3905" w14:textId="722991E5" w:rsidR="001342F5" w:rsidRPr="00987503" w:rsidRDefault="001342F5"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模型是深度学习基础的操作对象。无论是希望在算法中重新加载预训练的模型，还是对模型进行分析等操作，用户均需要进行保存模型的操作。具体而言，用户可以设定具体的模型保存路径，然后调用工具包中模型保存工具将训练好的模型保存到本地中，以供后续程序复用该模型。</w:t>
      </w:r>
    </w:p>
    <w:p w14:paraId="56E8EB06" w14:textId="7C664DD3" w:rsidR="001342F5" w:rsidRPr="00987503" w:rsidRDefault="001342F5"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该用例的</w:t>
      </w:r>
      <w:r w:rsidRPr="00987503">
        <w:rPr>
          <w:rFonts w:ascii="Times New Roman" w:hAnsi="Times New Roman"/>
        </w:rPr>
        <w:t>RUCM</w:t>
      </w:r>
      <w:r w:rsidRPr="00987503">
        <w:rPr>
          <w:rFonts w:ascii="Times New Roman" w:hAnsi="Times New Roman" w:hint="eastAsia"/>
        </w:rPr>
        <w:t>如</w:t>
      </w:r>
      <w:ins w:id="493" w:author="崇智 张" w:date="2020-04-15T20:15:00Z">
        <w:r w:rsidR="00580782">
          <w:rPr>
            <w:rFonts w:ascii="Times New Roman" w:hAnsi="Times New Roman" w:hint="eastAsia"/>
          </w:rPr>
          <w:t>表</w:t>
        </w:r>
        <w:r w:rsidR="00580782">
          <w:rPr>
            <w:rFonts w:ascii="Times New Roman" w:hAnsi="Times New Roman" w:hint="eastAsia"/>
          </w:rPr>
          <w:t>3</w:t>
        </w:r>
        <w:r w:rsidR="00580782">
          <w:rPr>
            <w:rFonts w:ascii="Times New Roman" w:hAnsi="Times New Roman"/>
          </w:rPr>
          <w:t>.</w:t>
        </w:r>
      </w:ins>
      <w:ins w:id="494" w:author="崇智 张" w:date="2020-04-15T20:16:00Z">
        <w:r w:rsidR="00580782">
          <w:rPr>
            <w:rFonts w:ascii="Times New Roman" w:hAnsi="Times New Roman"/>
          </w:rPr>
          <w:t>8</w:t>
        </w:r>
      </w:ins>
      <w:del w:id="495" w:author="崇智 张" w:date="2020-04-15T20:15:00Z">
        <w:r w:rsidRPr="00987503" w:rsidDel="00580782">
          <w:rPr>
            <w:rFonts w:ascii="Times New Roman" w:hAnsi="Times New Roman" w:hint="eastAsia"/>
          </w:rPr>
          <w:delText>下</w:delText>
        </w:r>
        <w:r w:rsidR="00451D99" w:rsidDel="00580782">
          <w:rPr>
            <w:rFonts w:ascii="Times New Roman" w:hAnsi="Times New Roman" w:hint="eastAsia"/>
          </w:rPr>
          <w:delText>表</w:delText>
        </w:r>
      </w:del>
      <w:r w:rsidRPr="00987503">
        <w:rPr>
          <w:rFonts w:ascii="Times New Roman" w:hAnsi="Times New Roman" w:hint="eastAsia"/>
        </w:rPr>
        <w:t>所示：</w:t>
      </w:r>
    </w:p>
    <w:p w14:paraId="05B06AB8" w14:textId="1752B2EF" w:rsidR="00B8569F" w:rsidRPr="00987503" w:rsidRDefault="00B8569F" w:rsidP="00987503">
      <w:pPr>
        <w:spacing w:line="360" w:lineRule="auto"/>
        <w:ind w:firstLineChars="200" w:firstLine="420"/>
        <w:jc w:val="center"/>
        <w:rPr>
          <w:rFonts w:ascii="Times New Roman" w:hAnsi="Times New Roman"/>
          <w:b/>
          <w:bCs/>
          <w:sz w:val="21"/>
          <w:szCs w:val="21"/>
        </w:rPr>
      </w:pPr>
      <w:r w:rsidRPr="00987503">
        <w:rPr>
          <w:rFonts w:ascii="Times New Roman" w:hAnsi="Times New Roman"/>
          <w:b/>
          <w:bCs/>
          <w:sz w:val="21"/>
          <w:szCs w:val="21"/>
        </w:rPr>
        <w:t>表</w:t>
      </w:r>
      <w:r w:rsidRPr="00987503">
        <w:rPr>
          <w:rFonts w:ascii="Times New Roman" w:hAnsi="Times New Roman"/>
          <w:b/>
          <w:bCs/>
          <w:sz w:val="21"/>
          <w:szCs w:val="21"/>
        </w:rPr>
        <w:t>3.</w:t>
      </w:r>
      <w:r w:rsidR="00141FA1" w:rsidRPr="00987503">
        <w:rPr>
          <w:rFonts w:ascii="Times New Roman" w:hAnsi="Times New Roman"/>
          <w:b/>
          <w:bCs/>
          <w:sz w:val="21"/>
          <w:szCs w:val="21"/>
        </w:rPr>
        <w:t>8</w:t>
      </w:r>
      <w:r w:rsidRPr="00987503">
        <w:rPr>
          <w:rFonts w:ascii="Times New Roman" w:hAnsi="Times New Roman"/>
          <w:b/>
          <w:bCs/>
          <w:sz w:val="21"/>
          <w:szCs w:val="21"/>
        </w:rPr>
        <w:t xml:space="preserve"> </w:t>
      </w:r>
      <w:r w:rsidRPr="00987503">
        <w:rPr>
          <w:rFonts w:ascii="Times New Roman" w:hAnsi="Times New Roman" w:hint="eastAsia"/>
          <w:b/>
          <w:bCs/>
          <w:sz w:val="21"/>
          <w:szCs w:val="21"/>
        </w:rPr>
        <w:t>保存模型用例</w:t>
      </w:r>
      <w:r w:rsidRPr="00987503">
        <w:rPr>
          <w:rFonts w:ascii="Times New Roman" w:hAnsi="Times New Roman"/>
          <w:b/>
          <w:bCs/>
          <w:sz w:val="21"/>
          <w:szCs w:val="21"/>
        </w:rPr>
        <w:t>描述表</w:t>
      </w:r>
    </w:p>
    <w:tbl>
      <w:tblPr>
        <w:tblStyle w:val="4-1"/>
        <w:tblW w:w="0" w:type="auto"/>
        <w:tblLook w:val="04A0" w:firstRow="1" w:lastRow="0" w:firstColumn="1" w:lastColumn="0" w:noHBand="0" w:noVBand="1"/>
      </w:tblPr>
      <w:tblGrid>
        <w:gridCol w:w="2098"/>
        <w:gridCol w:w="595"/>
        <w:gridCol w:w="988"/>
        <w:gridCol w:w="4615"/>
      </w:tblGrid>
      <w:tr w:rsidR="00B8569F" w:rsidRPr="00CB5058" w14:paraId="1D621500" w14:textId="77777777" w:rsidTr="00731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4B3723B8" w14:textId="77777777" w:rsidR="00B8569F" w:rsidRPr="00987503" w:rsidRDefault="00B8569F" w:rsidP="00731839">
            <w:pPr>
              <w:jc w:val="center"/>
              <w:rPr>
                <w:rFonts w:ascii="Times New Roman" w:hAnsi="Times New Roman"/>
                <w:sz w:val="21"/>
                <w:szCs w:val="21"/>
              </w:rPr>
            </w:pPr>
            <w:r w:rsidRPr="00987503">
              <w:rPr>
                <w:rFonts w:ascii="Times New Roman" w:hAnsi="Times New Roman"/>
                <w:sz w:val="21"/>
                <w:szCs w:val="21"/>
              </w:rPr>
              <w:t>Use Case Specification</w:t>
            </w:r>
          </w:p>
        </w:tc>
      </w:tr>
      <w:tr w:rsidR="00B8569F" w:rsidRPr="00CB5058" w14:paraId="2BC83E47"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56CC5B98"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Use Case Name</w:t>
            </w:r>
          </w:p>
        </w:tc>
        <w:tc>
          <w:tcPr>
            <w:tcW w:w="6198" w:type="dxa"/>
            <w:gridSpan w:val="3"/>
          </w:tcPr>
          <w:p w14:paraId="78E2B1B4"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保存模型</w:t>
            </w:r>
          </w:p>
        </w:tc>
      </w:tr>
      <w:tr w:rsidR="00B8569F" w:rsidRPr="00CB5058" w14:paraId="096E9611"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3C09F53F"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Brief Description</w:t>
            </w:r>
          </w:p>
        </w:tc>
        <w:tc>
          <w:tcPr>
            <w:tcW w:w="6198" w:type="dxa"/>
            <w:gridSpan w:val="3"/>
          </w:tcPr>
          <w:p w14:paraId="6512485A"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用户导入工具包，并使用工具包中针对特定模型的算法处理、保存模型，最终使模型参数保存到本地。</w:t>
            </w:r>
          </w:p>
        </w:tc>
      </w:tr>
      <w:tr w:rsidR="00B8569F" w:rsidRPr="00CB5058" w14:paraId="1AB61C06"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727FB6D5"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Precondition</w:t>
            </w:r>
          </w:p>
        </w:tc>
        <w:tc>
          <w:tcPr>
            <w:tcW w:w="6198" w:type="dxa"/>
            <w:gridSpan w:val="3"/>
          </w:tcPr>
          <w:p w14:paraId="2895ED1C"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451D99">
              <w:rPr>
                <w:rFonts w:ascii="Times New Roman" w:hAnsi="Times New Roman" w:cs="Times New Roman" w:hint="eastAsia"/>
                <w:kern w:val="2"/>
                <w:sz w:val="21"/>
                <w:szCs w:val="21"/>
              </w:rPr>
              <w:t>系统正常运行</w:t>
            </w:r>
          </w:p>
        </w:tc>
      </w:tr>
      <w:tr w:rsidR="00B8569F" w:rsidRPr="00CB5058" w14:paraId="4259B454"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575DC548"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Primary Actor</w:t>
            </w:r>
          </w:p>
        </w:tc>
        <w:tc>
          <w:tcPr>
            <w:tcW w:w="6198" w:type="dxa"/>
            <w:gridSpan w:val="3"/>
          </w:tcPr>
          <w:p w14:paraId="4366305A" w14:textId="7D5A07A7" w:rsidR="00B8569F" w:rsidRPr="00987503" w:rsidRDefault="00B570C9"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CV/NLP</w:t>
            </w:r>
            <w:r w:rsidRPr="00987503">
              <w:rPr>
                <w:rFonts w:ascii="Times New Roman" w:hAnsi="Times New Roman" w:hint="eastAsia"/>
                <w:sz w:val="21"/>
                <w:szCs w:val="21"/>
              </w:rPr>
              <w:t>研究人员</w:t>
            </w:r>
          </w:p>
        </w:tc>
      </w:tr>
      <w:tr w:rsidR="00B8569F" w:rsidRPr="00CB5058" w14:paraId="32840301"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0667C6DF"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Secondary Actor</w:t>
            </w:r>
          </w:p>
        </w:tc>
        <w:tc>
          <w:tcPr>
            <w:tcW w:w="6198" w:type="dxa"/>
            <w:gridSpan w:val="3"/>
          </w:tcPr>
          <w:p w14:paraId="56451002"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B8569F" w:rsidRPr="00CB5058" w14:paraId="14615618"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0D7414E2"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Dependency</w:t>
            </w:r>
          </w:p>
        </w:tc>
        <w:tc>
          <w:tcPr>
            <w:tcW w:w="6198" w:type="dxa"/>
            <w:gridSpan w:val="3"/>
          </w:tcPr>
          <w:p w14:paraId="3951DB93"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B8569F" w:rsidRPr="00CB5058" w14:paraId="47D5860C"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75309954"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Generalization</w:t>
            </w:r>
          </w:p>
        </w:tc>
        <w:tc>
          <w:tcPr>
            <w:tcW w:w="6198" w:type="dxa"/>
            <w:gridSpan w:val="3"/>
          </w:tcPr>
          <w:p w14:paraId="647717B6"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B8569F" w:rsidRPr="00CB5058" w14:paraId="41756865"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65844789"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Basic Flow</w:t>
            </w:r>
          </w:p>
        </w:tc>
        <w:tc>
          <w:tcPr>
            <w:tcW w:w="6198" w:type="dxa"/>
            <w:gridSpan w:val="3"/>
          </w:tcPr>
          <w:p w14:paraId="1EB9300F"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sz w:val="21"/>
                <w:szCs w:val="21"/>
              </w:rPr>
              <w:t>Steps</w:t>
            </w:r>
          </w:p>
        </w:tc>
      </w:tr>
      <w:tr w:rsidR="00B8569F" w:rsidRPr="00CB5058" w14:paraId="3BF4D720"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032C654" w14:textId="77777777" w:rsidR="00B8569F" w:rsidRPr="00987503" w:rsidRDefault="00B8569F" w:rsidP="00731839">
            <w:pPr>
              <w:rPr>
                <w:rFonts w:ascii="Times New Roman" w:hAnsi="Times New Roman"/>
                <w:sz w:val="21"/>
                <w:szCs w:val="21"/>
              </w:rPr>
            </w:pPr>
          </w:p>
        </w:tc>
        <w:tc>
          <w:tcPr>
            <w:tcW w:w="595" w:type="dxa"/>
          </w:tcPr>
          <w:p w14:paraId="46EF63F9"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603" w:type="dxa"/>
            <w:gridSpan w:val="2"/>
          </w:tcPr>
          <w:p w14:paraId="68DB3107"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w:t>
            </w:r>
          </w:p>
        </w:tc>
      </w:tr>
      <w:tr w:rsidR="00B8569F" w:rsidRPr="00CB5058" w14:paraId="2E387AB8"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3AEDAA96" w14:textId="77777777" w:rsidR="00B8569F" w:rsidRPr="00987503" w:rsidRDefault="00B8569F" w:rsidP="00731839">
            <w:pPr>
              <w:rPr>
                <w:rFonts w:ascii="Times New Roman" w:hAnsi="Times New Roman"/>
                <w:sz w:val="21"/>
                <w:szCs w:val="21"/>
              </w:rPr>
            </w:pPr>
          </w:p>
        </w:tc>
        <w:tc>
          <w:tcPr>
            <w:tcW w:w="595" w:type="dxa"/>
          </w:tcPr>
          <w:p w14:paraId="4AB60CAA"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603" w:type="dxa"/>
            <w:gridSpan w:val="2"/>
          </w:tcPr>
          <w:p w14:paraId="4510BD3C"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用户准备满足模型保存模块格式要求的模型</w:t>
            </w:r>
          </w:p>
        </w:tc>
      </w:tr>
      <w:tr w:rsidR="00B8569F" w:rsidRPr="00CB5058" w14:paraId="3A7472B2"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7C8A91A" w14:textId="77777777" w:rsidR="00B8569F" w:rsidRPr="00987503" w:rsidRDefault="00B8569F" w:rsidP="00731839">
            <w:pPr>
              <w:rPr>
                <w:rFonts w:ascii="Times New Roman" w:hAnsi="Times New Roman"/>
                <w:sz w:val="21"/>
                <w:szCs w:val="21"/>
              </w:rPr>
            </w:pPr>
          </w:p>
        </w:tc>
        <w:tc>
          <w:tcPr>
            <w:tcW w:w="595" w:type="dxa"/>
          </w:tcPr>
          <w:p w14:paraId="780C367D"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3</w:t>
            </w:r>
          </w:p>
        </w:tc>
        <w:tc>
          <w:tcPr>
            <w:tcW w:w="5603" w:type="dxa"/>
            <w:gridSpan w:val="2"/>
          </w:tcPr>
          <w:p w14:paraId="079356C5"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用户使用模型保存工具保存模型参数</w:t>
            </w:r>
          </w:p>
        </w:tc>
      </w:tr>
      <w:tr w:rsidR="00B8569F" w:rsidRPr="00CB5058" w14:paraId="23BE2047"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2060FA2C" w14:textId="77777777" w:rsidR="00B8569F" w:rsidRPr="00987503" w:rsidRDefault="00B8569F" w:rsidP="00731839">
            <w:pPr>
              <w:rPr>
                <w:rFonts w:ascii="Times New Roman" w:hAnsi="Times New Roman"/>
                <w:sz w:val="21"/>
                <w:szCs w:val="21"/>
              </w:rPr>
            </w:pPr>
          </w:p>
        </w:tc>
        <w:tc>
          <w:tcPr>
            <w:tcW w:w="595" w:type="dxa"/>
          </w:tcPr>
          <w:p w14:paraId="436A25DA"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4</w:t>
            </w:r>
          </w:p>
        </w:tc>
        <w:tc>
          <w:tcPr>
            <w:tcW w:w="5603" w:type="dxa"/>
            <w:gridSpan w:val="2"/>
          </w:tcPr>
          <w:p w14:paraId="5A3AFB0E"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用户在本地获得可加载的保存后的模型</w:t>
            </w:r>
          </w:p>
        </w:tc>
      </w:tr>
      <w:tr w:rsidR="00B8569F" w:rsidRPr="00CB5058" w14:paraId="2881DA12"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FE9159D" w14:textId="77777777" w:rsidR="00B8569F" w:rsidRPr="00987503" w:rsidRDefault="00B8569F" w:rsidP="00731839">
            <w:pPr>
              <w:rPr>
                <w:rFonts w:ascii="Times New Roman" w:hAnsi="Times New Roman"/>
                <w:sz w:val="21"/>
                <w:szCs w:val="21"/>
              </w:rPr>
            </w:pPr>
          </w:p>
        </w:tc>
        <w:tc>
          <w:tcPr>
            <w:tcW w:w="1583" w:type="dxa"/>
            <w:gridSpan w:val="2"/>
          </w:tcPr>
          <w:p w14:paraId="3BEF0F5D"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615" w:type="dxa"/>
          </w:tcPr>
          <w:p w14:paraId="5D2D28C4"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整体过程不报告错误信息，运行结束退出</w:t>
            </w:r>
          </w:p>
        </w:tc>
      </w:tr>
      <w:tr w:rsidR="00B8569F" w:rsidRPr="00CB5058" w14:paraId="3BA752EC"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1897A97A" w14:textId="01E49924" w:rsidR="00B8569F" w:rsidRPr="00987503" w:rsidRDefault="00B570C9" w:rsidP="00731839">
            <w:pPr>
              <w:rPr>
                <w:rFonts w:ascii="Times New Roman" w:hAnsi="Times New Roman"/>
                <w:b w:val="0"/>
                <w:bCs w:val="0"/>
                <w:sz w:val="21"/>
                <w:szCs w:val="21"/>
              </w:rPr>
            </w:pPr>
            <w:r w:rsidRPr="00987503">
              <w:rPr>
                <w:rFonts w:ascii="Times New Roman" w:hAnsi="Times New Roman"/>
                <w:sz w:val="21"/>
                <w:szCs w:val="21"/>
              </w:rPr>
              <w:t xml:space="preserve">Bounded </w:t>
            </w:r>
          </w:p>
          <w:p w14:paraId="0D4D64FF" w14:textId="77777777" w:rsidR="00B8569F" w:rsidRPr="00987503" w:rsidRDefault="00B8569F" w:rsidP="00731839">
            <w:pPr>
              <w:rPr>
                <w:rFonts w:ascii="Times New Roman" w:hAnsi="Times New Roman"/>
                <w:b w:val="0"/>
                <w:bCs w:val="0"/>
                <w:sz w:val="21"/>
                <w:szCs w:val="21"/>
              </w:rPr>
            </w:pPr>
            <w:r w:rsidRPr="00987503">
              <w:rPr>
                <w:rFonts w:ascii="Times New Roman" w:hAnsi="Times New Roman"/>
                <w:sz w:val="21"/>
                <w:szCs w:val="21"/>
              </w:rPr>
              <w:t>Alternative Flow</w:t>
            </w:r>
          </w:p>
        </w:tc>
        <w:tc>
          <w:tcPr>
            <w:tcW w:w="6198" w:type="dxa"/>
            <w:gridSpan w:val="3"/>
          </w:tcPr>
          <w:p w14:paraId="6D283C89" w14:textId="29DE9E03"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color w:val="0070C0"/>
                <w:sz w:val="21"/>
                <w:szCs w:val="21"/>
              </w:rPr>
              <w:t>RFS</w:t>
            </w:r>
            <w:r w:rsidRPr="00987503">
              <w:rPr>
                <w:rFonts w:ascii="Times New Roman" w:hAnsi="Times New Roman"/>
                <w:sz w:val="21"/>
                <w:szCs w:val="21"/>
              </w:rPr>
              <w:t xml:space="preserve"> 1, 2, 3, </w:t>
            </w:r>
            <w:commentRangeStart w:id="496"/>
            <w:r w:rsidRPr="00987503">
              <w:rPr>
                <w:rFonts w:ascii="Times New Roman" w:hAnsi="Times New Roman"/>
                <w:sz w:val="21"/>
                <w:szCs w:val="21"/>
              </w:rPr>
              <w:t>4</w:t>
            </w:r>
            <w:commentRangeEnd w:id="496"/>
            <w:r w:rsidR="007C0299">
              <w:rPr>
                <w:rStyle w:val="af5"/>
              </w:rPr>
              <w:commentReference w:id="496"/>
            </w:r>
          </w:p>
        </w:tc>
      </w:tr>
      <w:tr w:rsidR="00B570C9" w:rsidRPr="00CB5058" w14:paraId="18D406A3"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04F02E15" w14:textId="77777777" w:rsidR="00B570C9" w:rsidRPr="00987503" w:rsidRDefault="00B570C9" w:rsidP="00B570C9">
            <w:pPr>
              <w:rPr>
                <w:rFonts w:ascii="Times New Roman" w:hAnsi="Times New Roman"/>
                <w:sz w:val="21"/>
                <w:szCs w:val="21"/>
              </w:rPr>
            </w:pPr>
          </w:p>
        </w:tc>
        <w:tc>
          <w:tcPr>
            <w:tcW w:w="595" w:type="dxa"/>
          </w:tcPr>
          <w:p w14:paraId="0D248A9D" w14:textId="4EF193E7" w:rsidR="00B570C9" w:rsidRPr="00987503" w:rsidRDefault="00B570C9" w:rsidP="00B570C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603" w:type="dxa"/>
            <w:gridSpan w:val="2"/>
          </w:tcPr>
          <w:p w14:paraId="4DE6583D" w14:textId="24C3DC96" w:rsidR="00B570C9" w:rsidRPr="00987503" w:rsidRDefault="00B570C9" w:rsidP="00B570C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程序运行异常</w:t>
            </w:r>
          </w:p>
        </w:tc>
      </w:tr>
      <w:tr w:rsidR="00B8569F" w:rsidRPr="00CB5058" w14:paraId="20D99506"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1D250B04" w14:textId="77777777" w:rsidR="00B8569F" w:rsidRPr="00987503" w:rsidRDefault="00B8569F" w:rsidP="00731839">
            <w:pPr>
              <w:rPr>
                <w:rFonts w:ascii="Times New Roman" w:hAnsi="Times New Roman"/>
                <w:sz w:val="21"/>
                <w:szCs w:val="21"/>
              </w:rPr>
            </w:pPr>
          </w:p>
        </w:tc>
        <w:tc>
          <w:tcPr>
            <w:tcW w:w="595" w:type="dxa"/>
          </w:tcPr>
          <w:p w14:paraId="312465C8" w14:textId="39D3BD24" w:rsidR="00B8569F" w:rsidRPr="00987503" w:rsidRDefault="00B570C9"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603" w:type="dxa"/>
            <w:gridSpan w:val="2"/>
          </w:tcPr>
          <w:p w14:paraId="5C616E84"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系统提示运行时出错位置</w:t>
            </w:r>
          </w:p>
        </w:tc>
      </w:tr>
      <w:tr w:rsidR="002C7B53" w:rsidRPr="00CB5058" w14:paraId="5D76B381" w14:textId="77777777" w:rsidTr="00731839">
        <w:trPr>
          <w:cnfStyle w:val="000000100000" w:firstRow="0" w:lastRow="0" w:firstColumn="0" w:lastColumn="0" w:oddVBand="0" w:evenVBand="0" w:oddHBand="1" w:evenHBand="0" w:firstRowFirstColumn="0" w:firstRowLastColumn="0" w:lastRowFirstColumn="0" w:lastRowLastColumn="0"/>
          <w:ins w:id="497" w:author="崇智 张" w:date="2020-04-16T10:28:00Z"/>
        </w:trPr>
        <w:tc>
          <w:tcPr>
            <w:cnfStyle w:val="001000000000" w:firstRow="0" w:lastRow="0" w:firstColumn="1" w:lastColumn="0" w:oddVBand="0" w:evenVBand="0" w:oddHBand="0" w:evenHBand="0" w:firstRowFirstColumn="0" w:firstRowLastColumn="0" w:lastRowFirstColumn="0" w:lastRowLastColumn="0"/>
            <w:tcW w:w="2098" w:type="dxa"/>
            <w:vMerge/>
          </w:tcPr>
          <w:p w14:paraId="4502E627" w14:textId="77777777" w:rsidR="002C7B53" w:rsidRPr="00987503" w:rsidRDefault="002C7B53" w:rsidP="002C7B53">
            <w:pPr>
              <w:rPr>
                <w:ins w:id="498" w:author="崇智 张" w:date="2020-04-16T10:28:00Z"/>
                <w:rFonts w:ascii="Times New Roman" w:hAnsi="Times New Roman"/>
                <w:sz w:val="21"/>
                <w:szCs w:val="21"/>
              </w:rPr>
            </w:pPr>
          </w:p>
        </w:tc>
        <w:tc>
          <w:tcPr>
            <w:tcW w:w="595" w:type="dxa"/>
          </w:tcPr>
          <w:p w14:paraId="1B443DE9" w14:textId="439321B9" w:rsidR="002C7B53" w:rsidRPr="00987503" w:rsidRDefault="002C7B53" w:rsidP="002C7B53">
            <w:pPr>
              <w:cnfStyle w:val="000000100000" w:firstRow="0" w:lastRow="0" w:firstColumn="0" w:lastColumn="0" w:oddVBand="0" w:evenVBand="0" w:oddHBand="1" w:evenHBand="0" w:firstRowFirstColumn="0" w:firstRowLastColumn="0" w:lastRowFirstColumn="0" w:lastRowLastColumn="0"/>
              <w:rPr>
                <w:ins w:id="499" w:author="崇智 张" w:date="2020-04-16T10:28:00Z"/>
                <w:rFonts w:ascii="Times New Roman" w:hAnsi="Times New Roman"/>
                <w:sz w:val="21"/>
                <w:szCs w:val="21"/>
              </w:rPr>
            </w:pPr>
            <w:ins w:id="500" w:author="崇智 张" w:date="2020-04-16T10:28:00Z">
              <w:r>
                <w:rPr>
                  <w:rFonts w:ascii="Times New Roman" w:hAnsi="Times New Roman" w:hint="eastAsia"/>
                  <w:sz w:val="21"/>
                  <w:szCs w:val="21"/>
                </w:rPr>
                <w:t>3</w:t>
              </w:r>
            </w:ins>
          </w:p>
        </w:tc>
        <w:tc>
          <w:tcPr>
            <w:tcW w:w="5603" w:type="dxa"/>
            <w:gridSpan w:val="2"/>
          </w:tcPr>
          <w:p w14:paraId="2407E206" w14:textId="7E819357" w:rsidR="002C7B53" w:rsidRPr="00987503" w:rsidRDefault="002C7B53" w:rsidP="002C7B53">
            <w:pPr>
              <w:cnfStyle w:val="000000100000" w:firstRow="0" w:lastRow="0" w:firstColumn="0" w:lastColumn="0" w:oddVBand="0" w:evenVBand="0" w:oddHBand="1" w:evenHBand="0" w:firstRowFirstColumn="0" w:firstRowLastColumn="0" w:lastRowFirstColumn="0" w:lastRowLastColumn="0"/>
              <w:rPr>
                <w:ins w:id="501" w:author="崇智 张" w:date="2020-04-16T10:28:00Z"/>
                <w:rFonts w:ascii="Times New Roman" w:hAnsi="Times New Roman"/>
                <w:sz w:val="21"/>
                <w:szCs w:val="21"/>
              </w:rPr>
            </w:pPr>
            <w:ins w:id="502" w:author="崇智 张" w:date="2020-04-16T10:28:00Z">
              <w:r>
                <w:rPr>
                  <w:rFonts w:ascii="Times New Roman" w:hAnsi="Times New Roman" w:hint="eastAsia"/>
                  <w:sz w:val="21"/>
                  <w:szCs w:val="21"/>
                </w:rPr>
                <w:t>A</w:t>
              </w:r>
              <w:r>
                <w:rPr>
                  <w:rFonts w:ascii="Times New Roman" w:hAnsi="Times New Roman"/>
                  <w:sz w:val="21"/>
                  <w:szCs w:val="21"/>
                </w:rPr>
                <w:t>BORT</w:t>
              </w:r>
            </w:ins>
          </w:p>
        </w:tc>
      </w:tr>
      <w:tr w:rsidR="002C7B53" w:rsidRPr="00CB5058" w14:paraId="6FACC7C6" w14:textId="77777777" w:rsidTr="00731839">
        <w:trPr>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5636BD34" w14:textId="77777777" w:rsidR="002C7B53" w:rsidRPr="00987503" w:rsidRDefault="002C7B53" w:rsidP="002C7B53">
            <w:pPr>
              <w:rPr>
                <w:rFonts w:ascii="Times New Roman" w:hAnsi="Times New Roman"/>
                <w:sz w:val="21"/>
                <w:szCs w:val="21"/>
              </w:rPr>
            </w:pPr>
          </w:p>
        </w:tc>
        <w:tc>
          <w:tcPr>
            <w:tcW w:w="1583" w:type="dxa"/>
            <w:gridSpan w:val="2"/>
          </w:tcPr>
          <w:p w14:paraId="0D054C4F" w14:textId="77777777" w:rsidR="002C7B53" w:rsidRPr="00987503" w:rsidRDefault="002C7B53" w:rsidP="002C7B53">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615" w:type="dxa"/>
          </w:tcPr>
          <w:p w14:paraId="1F4D3311" w14:textId="77777777" w:rsidR="002C7B53" w:rsidRPr="00987503" w:rsidRDefault="002C7B53" w:rsidP="002C7B53">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中断退出</w:t>
            </w:r>
          </w:p>
        </w:tc>
      </w:tr>
    </w:tbl>
    <w:p w14:paraId="00C557AC" w14:textId="77777777" w:rsidR="00B8569F" w:rsidRPr="00987503" w:rsidRDefault="00B8569F" w:rsidP="00B8569F">
      <w:pPr>
        <w:rPr>
          <w:rFonts w:ascii="Times New Roman" w:hAnsi="Times New Roman"/>
        </w:rPr>
      </w:pPr>
    </w:p>
    <w:p w14:paraId="66F2A9F5" w14:textId="0B0BD75D" w:rsidR="005861A1" w:rsidRPr="00987503" w:rsidRDefault="005861A1" w:rsidP="005861A1">
      <w:pPr>
        <w:pStyle w:val="2"/>
        <w:rPr>
          <w:rFonts w:ascii="Times New Roman" w:hAnsi="Times New Roman"/>
        </w:rPr>
      </w:pPr>
      <w:bookmarkStart w:id="503" w:name="_Toc37923793"/>
      <w:r w:rsidRPr="00987503">
        <w:rPr>
          <w:rFonts w:ascii="Times New Roman" w:hAnsi="Times New Roman"/>
        </w:rPr>
        <w:t xml:space="preserve">3.2 </w:t>
      </w:r>
      <w:r w:rsidR="00746904" w:rsidRPr="00987503">
        <w:rPr>
          <w:rFonts w:ascii="Times New Roman" w:hAnsi="Times New Roman" w:hint="eastAsia"/>
        </w:rPr>
        <w:t>非功能</w:t>
      </w:r>
      <w:r w:rsidRPr="00987503">
        <w:rPr>
          <w:rFonts w:ascii="Times New Roman" w:hAnsi="Times New Roman" w:hint="eastAsia"/>
        </w:rPr>
        <w:t>需求</w:t>
      </w:r>
      <w:bookmarkEnd w:id="503"/>
    </w:p>
    <w:p w14:paraId="066F0F79" w14:textId="39EEE345" w:rsidR="00C124D0" w:rsidRPr="00987503" w:rsidRDefault="00C124D0" w:rsidP="00C124D0">
      <w:pPr>
        <w:pStyle w:val="3"/>
        <w:rPr>
          <w:rFonts w:ascii="Times New Roman" w:hAnsi="Times New Roman"/>
        </w:rPr>
      </w:pPr>
      <w:bookmarkStart w:id="504" w:name="_Toc37923794"/>
      <w:r w:rsidRPr="00987503">
        <w:rPr>
          <w:rFonts w:ascii="Times New Roman" w:hAnsi="Times New Roman"/>
        </w:rPr>
        <w:t xml:space="preserve">3.2.1 </w:t>
      </w:r>
      <w:r w:rsidR="00837244" w:rsidRPr="00987503">
        <w:rPr>
          <w:rFonts w:ascii="Times New Roman" w:hAnsi="Times New Roman" w:hint="eastAsia"/>
        </w:rPr>
        <w:t>高效性</w:t>
      </w:r>
      <w:bookmarkEnd w:id="504"/>
    </w:p>
    <w:p w14:paraId="7196275C" w14:textId="77777777" w:rsidR="00941477" w:rsidRPr="00451D99" w:rsidRDefault="00941477" w:rsidP="00987503">
      <w:pPr>
        <w:pStyle w:val="af1"/>
        <w:numPr>
          <w:ilvl w:val="0"/>
          <w:numId w:val="5"/>
        </w:numPr>
        <w:spacing w:line="360" w:lineRule="auto"/>
        <w:ind w:firstLineChars="0"/>
        <w:rPr>
          <w:rFonts w:ascii="Times New Roman" w:hAnsi="Times New Roman" w:cs="Times New Roman"/>
        </w:rPr>
      </w:pPr>
      <w:r w:rsidRPr="00451D99">
        <w:rPr>
          <w:rFonts w:ascii="Times New Roman" w:hAnsi="Times New Roman" w:cs="Times New Roman"/>
        </w:rPr>
        <w:t>软件库需要能够支持多线程、多</w:t>
      </w:r>
      <w:r w:rsidRPr="00451D99">
        <w:rPr>
          <w:rFonts w:ascii="Times New Roman" w:hAnsi="Times New Roman" w:cs="Times New Roman"/>
        </w:rPr>
        <w:t>GPU</w:t>
      </w:r>
      <w:r w:rsidRPr="00451D99">
        <w:rPr>
          <w:rFonts w:ascii="Times New Roman" w:hAnsi="Times New Roman" w:cs="Times New Roman"/>
        </w:rPr>
        <w:t>并行运行，以保证大规模深度神经网络的高效训练和使用。</w:t>
      </w:r>
    </w:p>
    <w:p w14:paraId="690FB16A" w14:textId="19335FF6" w:rsidR="00356485" w:rsidRPr="006B6DD2" w:rsidRDefault="00356485" w:rsidP="00356485">
      <w:pPr>
        <w:pStyle w:val="af1"/>
        <w:numPr>
          <w:ilvl w:val="0"/>
          <w:numId w:val="5"/>
        </w:numPr>
        <w:spacing w:line="276" w:lineRule="auto"/>
        <w:ind w:firstLineChars="0"/>
        <w:rPr>
          <w:rFonts w:ascii="Times New Roman" w:hAnsi="Times New Roman" w:cs="Times New Roman"/>
        </w:rPr>
      </w:pPr>
      <w:r>
        <w:rPr>
          <w:rFonts w:ascii="Times New Roman" w:hAnsi="Times New Roman" w:cs="Times New Roman" w:hint="eastAsia"/>
        </w:rPr>
        <w:lastRenderedPageBreak/>
        <w:t>使用向量化进行计算加速，消除</w:t>
      </w:r>
      <w:ins w:id="505" w:author="崇智 张" w:date="2020-04-15T20:16:00Z">
        <w:r w:rsidR="007D51DE">
          <w:rPr>
            <w:rFonts w:ascii="Times New Roman" w:hAnsi="Times New Roman" w:cs="Times New Roman" w:hint="eastAsia"/>
          </w:rPr>
          <w:t>显式</w:t>
        </w:r>
      </w:ins>
      <w:del w:id="506" w:author="崇智 张" w:date="2020-04-15T20:16:00Z">
        <w:r w:rsidDel="007D51DE">
          <w:rPr>
            <w:rFonts w:ascii="Times New Roman" w:hAnsi="Times New Roman" w:cs="Times New Roman" w:hint="eastAsia"/>
          </w:rPr>
          <w:delText>显示</w:delText>
        </w:r>
      </w:del>
      <w:r>
        <w:rPr>
          <w:rFonts w:ascii="Times New Roman" w:hAnsi="Times New Roman" w:cs="Times New Roman" w:hint="eastAsia"/>
        </w:rPr>
        <w:t>循环语句</w:t>
      </w:r>
      <w:r w:rsidRPr="006B6DD2">
        <w:rPr>
          <w:rFonts w:ascii="Times New Roman" w:hAnsi="Times New Roman" w:cs="Times New Roman"/>
        </w:rPr>
        <w:t>，</w:t>
      </w:r>
      <w:r>
        <w:rPr>
          <w:rFonts w:ascii="Times New Roman" w:hAnsi="Times New Roman" w:cs="Times New Roman" w:hint="eastAsia"/>
        </w:rPr>
        <w:t>通过</w:t>
      </w:r>
      <w:r w:rsidRPr="006B6DD2">
        <w:rPr>
          <w:rFonts w:ascii="Times New Roman" w:hAnsi="Times New Roman" w:cs="Times New Roman"/>
        </w:rPr>
        <w:t>使用</w:t>
      </w:r>
      <w:r w:rsidRPr="006B6DD2">
        <w:rPr>
          <w:rFonts w:ascii="Times New Roman" w:hAnsi="Times New Roman" w:cs="Times New Roman"/>
        </w:rPr>
        <w:t>PyTorch</w:t>
      </w:r>
      <w:r w:rsidRPr="006B6DD2">
        <w:rPr>
          <w:rFonts w:ascii="Times New Roman" w:hAnsi="Times New Roman" w:cs="Times New Roman"/>
        </w:rPr>
        <w:t>支持的矩阵和向量运算，保证矩阵运算的效率。</w:t>
      </w:r>
    </w:p>
    <w:p w14:paraId="7D70ABC6" w14:textId="3E60192A" w:rsidR="004030C4" w:rsidRPr="00987503" w:rsidRDefault="004030C4" w:rsidP="004030C4">
      <w:pPr>
        <w:pStyle w:val="3"/>
        <w:rPr>
          <w:rFonts w:ascii="Times New Roman" w:hAnsi="Times New Roman"/>
        </w:rPr>
      </w:pPr>
      <w:bookmarkStart w:id="507" w:name="_Toc37923795"/>
      <w:r w:rsidRPr="00987503">
        <w:rPr>
          <w:rFonts w:ascii="Times New Roman" w:hAnsi="Times New Roman"/>
        </w:rPr>
        <w:t xml:space="preserve">3.2.2 </w:t>
      </w:r>
      <w:r w:rsidR="00837244" w:rsidRPr="00987503">
        <w:rPr>
          <w:rFonts w:ascii="Times New Roman" w:hAnsi="Times New Roman" w:hint="eastAsia"/>
        </w:rPr>
        <w:t>用户友好性</w:t>
      </w:r>
      <w:bookmarkEnd w:id="507"/>
    </w:p>
    <w:p w14:paraId="723487B1" w14:textId="77777777" w:rsidR="008234DA" w:rsidRPr="00987503" w:rsidRDefault="00941477"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rPr>
        <w:t>为了保证深度学习研究者和开发者可以尽快熟悉使用此扩展库，库</w:t>
      </w:r>
      <w:r w:rsidRPr="00987503">
        <w:rPr>
          <w:rFonts w:ascii="Times New Roman" w:hAnsi="Times New Roman"/>
        </w:rPr>
        <w:t>API</w:t>
      </w:r>
      <w:r w:rsidRPr="00987503">
        <w:rPr>
          <w:rFonts w:ascii="Times New Roman" w:hAnsi="Times New Roman"/>
        </w:rPr>
        <w:t>的设计应该充分考虑相关领域研究的实验流程，符合研究者的实验习惯，并满足研究者实验分析等各方面的需求，使得研究人员能够快速上手。</w:t>
      </w:r>
    </w:p>
    <w:p w14:paraId="07B245F0" w14:textId="451D821A" w:rsidR="00941477" w:rsidRPr="00987503" w:rsidRDefault="008234DA" w:rsidP="00987503">
      <w:pPr>
        <w:spacing w:line="360" w:lineRule="auto"/>
        <w:ind w:firstLine="420"/>
        <w:jc w:val="both"/>
        <w:rPr>
          <w:rFonts w:ascii="Times New Roman" w:hAnsi="Times New Roman"/>
        </w:rPr>
      </w:pPr>
      <w:r w:rsidRPr="00987503">
        <w:rPr>
          <w:rFonts w:ascii="Times New Roman" w:hAnsi="Times New Roman" w:hint="eastAsia"/>
        </w:rPr>
        <w:t>相应的</w:t>
      </w:r>
      <w:r w:rsidRPr="00987503">
        <w:rPr>
          <w:rFonts w:ascii="Times New Roman" w:hAnsi="Times New Roman"/>
        </w:rPr>
        <w:t>API</w:t>
      </w:r>
      <w:r w:rsidRPr="00987503">
        <w:rPr>
          <w:rFonts w:ascii="Times New Roman" w:hAnsi="Times New Roman" w:hint="eastAsia"/>
        </w:rPr>
        <w:t>应具有对应的说明文档，以满足易学习性和易操作性。</w:t>
      </w:r>
    </w:p>
    <w:p w14:paraId="068A29C2" w14:textId="71CFF711" w:rsidR="004030C4" w:rsidRPr="00987503" w:rsidRDefault="004030C4" w:rsidP="004030C4">
      <w:pPr>
        <w:pStyle w:val="3"/>
        <w:rPr>
          <w:rFonts w:ascii="Times New Roman" w:hAnsi="Times New Roman"/>
        </w:rPr>
      </w:pPr>
      <w:bookmarkStart w:id="508" w:name="_Toc37923796"/>
      <w:r w:rsidRPr="00987503">
        <w:rPr>
          <w:rFonts w:ascii="Times New Roman" w:hAnsi="Times New Roman"/>
        </w:rPr>
        <w:t xml:space="preserve">3.2.3 </w:t>
      </w:r>
      <w:del w:id="509" w:author="崇智 张" w:date="2020-04-15T20:16:00Z">
        <w:r w:rsidR="00837244" w:rsidRPr="00987503" w:rsidDel="007D51DE">
          <w:rPr>
            <w:rFonts w:ascii="Times New Roman" w:hAnsi="Times New Roman" w:hint="eastAsia"/>
          </w:rPr>
          <w:delText>安全性</w:delText>
        </w:r>
      </w:del>
      <w:ins w:id="510" w:author="崇智 张" w:date="2020-04-15T20:16:00Z">
        <w:r w:rsidR="007D51DE">
          <w:rPr>
            <w:rFonts w:ascii="Times New Roman" w:hAnsi="Times New Roman" w:hint="eastAsia"/>
          </w:rPr>
          <w:t>健壮性</w:t>
        </w:r>
      </w:ins>
      <w:bookmarkEnd w:id="508"/>
    </w:p>
    <w:p w14:paraId="042E101A" w14:textId="391B8803" w:rsidR="00941477" w:rsidRPr="00987503" w:rsidRDefault="00941477"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系统应该在异常和危险情况下都能保持健壮的表现和稳定的性能，有健全的容错机制和方法</w:t>
      </w:r>
      <w:r w:rsidR="00077975" w:rsidRPr="00987503">
        <w:rPr>
          <w:rFonts w:ascii="Times New Roman" w:hAnsi="Times New Roman" w:hint="eastAsia"/>
        </w:rPr>
        <w:t>，能够处理系统运行过程中出现的各种异常情况，如：人为操作错误、输入非法数据、硬件设备失败等。</w:t>
      </w:r>
      <w:r w:rsidR="004B1641" w:rsidRPr="00987503">
        <w:rPr>
          <w:rFonts w:ascii="Times New Roman" w:hAnsi="Times New Roman" w:hint="eastAsia"/>
        </w:rPr>
        <w:t>系统应该具有保存操作、记录日志的能力，</w:t>
      </w:r>
      <w:r w:rsidR="00077975" w:rsidRPr="00987503">
        <w:rPr>
          <w:rFonts w:ascii="Times New Roman" w:hAnsi="Times New Roman" w:hint="eastAsia"/>
        </w:rPr>
        <w:t>在</w:t>
      </w:r>
      <w:r w:rsidR="004B1641" w:rsidRPr="00987503">
        <w:rPr>
          <w:rFonts w:ascii="Times New Roman" w:hAnsi="Times New Roman" w:hint="eastAsia"/>
        </w:rPr>
        <w:t>程序</w:t>
      </w:r>
      <w:r w:rsidR="00077975" w:rsidRPr="00987503">
        <w:rPr>
          <w:rFonts w:ascii="Times New Roman" w:hAnsi="Times New Roman" w:hint="eastAsia"/>
        </w:rPr>
        <w:t>发生故障后，应具有恢复直接受影响数据和模型的能力，或能够回滚用来紧急处理异常。</w:t>
      </w:r>
      <w:r w:rsidR="0026088B">
        <w:rPr>
          <w:rFonts w:ascii="Times New Roman" w:hAnsi="Times New Roman" w:hint="eastAsia"/>
        </w:rPr>
        <w:t>在</w:t>
      </w:r>
      <w:r w:rsidR="00EF1C42" w:rsidRPr="00EF1C42">
        <w:rPr>
          <w:rFonts w:ascii="Times New Roman" w:hAnsi="Times New Roman"/>
        </w:rPr>
        <w:t>并行处理</w:t>
      </w:r>
      <w:r w:rsidR="00A829FC">
        <w:rPr>
          <w:rFonts w:ascii="Times New Roman" w:hAnsi="Times New Roman" w:hint="eastAsia"/>
        </w:rPr>
        <w:t>时</w:t>
      </w:r>
      <w:r w:rsidR="00AA1077">
        <w:rPr>
          <w:rFonts w:ascii="Times New Roman" w:hAnsi="Times New Roman" w:hint="eastAsia"/>
        </w:rPr>
        <w:t>，系统</w:t>
      </w:r>
      <w:r w:rsidR="00EF1C42" w:rsidRPr="00EF1C42">
        <w:rPr>
          <w:rFonts w:ascii="Times New Roman" w:hAnsi="Times New Roman"/>
        </w:rPr>
        <w:t>能够保证在进行多线程计算时不出现死锁，模型和数据能够正确分配对应的</w:t>
      </w:r>
      <w:r w:rsidR="00EF1C42" w:rsidRPr="00EF1C42">
        <w:rPr>
          <w:rFonts w:ascii="Times New Roman" w:hAnsi="Times New Roman"/>
        </w:rPr>
        <w:t>CPU</w:t>
      </w:r>
      <w:r w:rsidR="00EF1C42" w:rsidRPr="00EF1C42">
        <w:rPr>
          <w:rFonts w:ascii="Times New Roman" w:hAnsi="Times New Roman"/>
        </w:rPr>
        <w:t>和</w:t>
      </w:r>
      <w:r w:rsidR="00EF1C42" w:rsidRPr="00EF1C42">
        <w:rPr>
          <w:rFonts w:ascii="Times New Roman" w:hAnsi="Times New Roman"/>
        </w:rPr>
        <w:t>GPU</w:t>
      </w:r>
      <w:r w:rsidR="00EF1C42" w:rsidRPr="00EF1C42">
        <w:rPr>
          <w:rFonts w:ascii="Times New Roman" w:hAnsi="Times New Roman"/>
        </w:rPr>
        <w:t>，不会出现卡死或内存显存被持续占用的情况。</w:t>
      </w:r>
    </w:p>
    <w:p w14:paraId="4EB0DB21" w14:textId="61537E79" w:rsidR="00837244" w:rsidRPr="00987503" w:rsidRDefault="00837244" w:rsidP="00837244">
      <w:pPr>
        <w:pStyle w:val="3"/>
        <w:rPr>
          <w:rFonts w:ascii="Times New Roman" w:hAnsi="Times New Roman"/>
        </w:rPr>
      </w:pPr>
      <w:bookmarkStart w:id="511" w:name="_Toc37923797"/>
      <w:r w:rsidRPr="00987503">
        <w:rPr>
          <w:rFonts w:ascii="Times New Roman" w:hAnsi="Times New Roman"/>
        </w:rPr>
        <w:t xml:space="preserve">3.2.4 </w:t>
      </w:r>
      <w:r w:rsidRPr="00987503">
        <w:rPr>
          <w:rFonts w:ascii="Times New Roman" w:hAnsi="Times New Roman" w:hint="eastAsia"/>
        </w:rPr>
        <w:t>扩展性</w:t>
      </w:r>
      <w:bookmarkEnd w:id="511"/>
    </w:p>
    <w:p w14:paraId="5B27D9B2" w14:textId="1343C0D1" w:rsidR="00941477" w:rsidRPr="00987503" w:rsidRDefault="00941477"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此软件库应该具有可扩展性，支持相关领域算法的添加。研究人员可以在此库的基础上，利用库中实验流程通用的方法，通过实现满足规范的领域算法，快速进行新算法的实验。</w:t>
      </w:r>
    </w:p>
    <w:p w14:paraId="4CC94949" w14:textId="351A7128" w:rsidR="00837244" w:rsidRPr="00987503" w:rsidRDefault="00261938" w:rsidP="00837244">
      <w:pPr>
        <w:pStyle w:val="1"/>
        <w:rPr>
          <w:rFonts w:ascii="Times New Roman" w:hAnsi="Times New Roman"/>
        </w:rPr>
      </w:pPr>
      <w:bookmarkStart w:id="512" w:name="_Toc37923798"/>
      <w:r w:rsidRPr="00987503">
        <w:rPr>
          <w:rFonts w:ascii="Times New Roman" w:hAnsi="Times New Roman"/>
        </w:rPr>
        <w:lastRenderedPageBreak/>
        <w:t>4.</w:t>
      </w:r>
      <w:r w:rsidRPr="00987503">
        <w:rPr>
          <w:rFonts w:ascii="Times New Roman" w:hAnsi="Times New Roman" w:hint="eastAsia"/>
        </w:rPr>
        <w:t>环境需求</w:t>
      </w:r>
      <w:bookmarkEnd w:id="512"/>
    </w:p>
    <w:p w14:paraId="15757F97" w14:textId="0FF5B446" w:rsidR="00261938" w:rsidRPr="00987503" w:rsidRDefault="00261938" w:rsidP="00261938">
      <w:pPr>
        <w:pStyle w:val="2"/>
        <w:rPr>
          <w:rFonts w:ascii="Times New Roman" w:hAnsi="Times New Roman"/>
        </w:rPr>
      </w:pPr>
      <w:bookmarkStart w:id="513" w:name="_Toc37923799"/>
      <w:r w:rsidRPr="00987503">
        <w:rPr>
          <w:rFonts w:ascii="Times New Roman" w:hAnsi="Times New Roman"/>
        </w:rPr>
        <w:t>4.1</w:t>
      </w:r>
      <w:r w:rsidRPr="00987503">
        <w:rPr>
          <w:rFonts w:ascii="Times New Roman" w:hAnsi="Times New Roman" w:hint="eastAsia"/>
        </w:rPr>
        <w:t>设备环境</w:t>
      </w:r>
      <w:bookmarkEnd w:id="513"/>
    </w:p>
    <w:p w14:paraId="66905CEE" w14:textId="3F1FCADF" w:rsidR="006B6DD2" w:rsidRPr="00451D99" w:rsidRDefault="006B6DD2" w:rsidP="00987503">
      <w:pPr>
        <w:pStyle w:val="af1"/>
        <w:numPr>
          <w:ilvl w:val="0"/>
          <w:numId w:val="9"/>
        </w:numPr>
        <w:spacing w:line="360" w:lineRule="auto"/>
        <w:ind w:firstLineChars="0"/>
        <w:rPr>
          <w:rFonts w:ascii="Times New Roman" w:hAnsi="Times New Roman" w:cs="Times New Roman"/>
        </w:rPr>
      </w:pPr>
      <w:r w:rsidRPr="00451D99">
        <w:rPr>
          <w:rFonts w:ascii="Times New Roman" w:hAnsi="Times New Roman" w:cs="Times New Roman"/>
        </w:rPr>
        <w:t>操作系统：</w:t>
      </w:r>
      <w:r w:rsidRPr="00451D99">
        <w:rPr>
          <w:rFonts w:ascii="Times New Roman" w:hAnsi="Times New Roman" w:cs="Times New Roman"/>
        </w:rPr>
        <w:t>Linux</w:t>
      </w:r>
      <w:r w:rsidRPr="00451D99">
        <w:rPr>
          <w:rFonts w:ascii="Times New Roman" w:hAnsi="Times New Roman" w:cs="Times New Roman"/>
        </w:rPr>
        <w:t>为</w:t>
      </w:r>
      <w:r w:rsidRPr="00451D99">
        <w:rPr>
          <w:rFonts w:ascii="Times New Roman" w:hAnsi="Times New Roman" w:cs="Times New Roman"/>
        </w:rPr>
        <w:t>Ubuntu 16</w:t>
      </w:r>
      <w:r w:rsidRPr="00451D99">
        <w:rPr>
          <w:rFonts w:ascii="Times New Roman" w:hAnsi="Times New Roman" w:cs="Times New Roman"/>
        </w:rPr>
        <w:t>及以上版本、</w:t>
      </w:r>
      <w:r w:rsidRPr="00451D99">
        <w:rPr>
          <w:rFonts w:ascii="Times New Roman" w:hAnsi="Times New Roman" w:cs="Times New Roman"/>
        </w:rPr>
        <w:t>Windows7</w:t>
      </w:r>
      <w:r w:rsidRPr="00451D99">
        <w:rPr>
          <w:rFonts w:ascii="Times New Roman" w:hAnsi="Times New Roman" w:cs="Times New Roman"/>
        </w:rPr>
        <w:t>及以上版本、</w:t>
      </w:r>
      <w:r w:rsidRPr="00451D99">
        <w:rPr>
          <w:rFonts w:ascii="Times New Roman" w:hAnsi="Times New Roman" w:cs="Times New Roman"/>
        </w:rPr>
        <w:t>MacOS 10</w:t>
      </w:r>
      <w:r w:rsidRPr="00451D99">
        <w:rPr>
          <w:rFonts w:ascii="Times New Roman" w:hAnsi="Times New Roman" w:cs="Times New Roman"/>
        </w:rPr>
        <w:t>及以上版本</w:t>
      </w:r>
      <w:r w:rsidR="00451D99">
        <w:rPr>
          <w:rFonts w:ascii="Times New Roman" w:hAnsi="Times New Roman" w:cs="Times New Roman" w:hint="eastAsia"/>
        </w:rPr>
        <w:t>。</w:t>
      </w:r>
    </w:p>
    <w:p w14:paraId="4B4A056E" w14:textId="6CE3452A" w:rsidR="006B6DD2" w:rsidRPr="00451D99" w:rsidRDefault="006B6DD2" w:rsidP="00987503">
      <w:pPr>
        <w:pStyle w:val="af1"/>
        <w:numPr>
          <w:ilvl w:val="0"/>
          <w:numId w:val="9"/>
        </w:numPr>
        <w:spacing w:line="360" w:lineRule="auto"/>
        <w:ind w:firstLineChars="0"/>
        <w:rPr>
          <w:rFonts w:ascii="Times New Roman" w:hAnsi="Times New Roman" w:cs="Times New Roman"/>
        </w:rPr>
      </w:pPr>
      <w:r w:rsidRPr="00451D99">
        <w:rPr>
          <w:rFonts w:ascii="Times New Roman" w:hAnsi="Times New Roman" w:cs="Times New Roman"/>
        </w:rPr>
        <w:t>CPU</w:t>
      </w:r>
      <w:r w:rsidRPr="00451D99">
        <w:rPr>
          <w:rFonts w:ascii="Times New Roman" w:hAnsi="Times New Roman" w:cs="Times New Roman"/>
        </w:rPr>
        <w:t>：英特尔</w:t>
      </w:r>
      <w:r w:rsidRPr="00451D99">
        <w:rPr>
          <w:rFonts w:ascii="Times New Roman" w:hAnsi="Times New Roman" w:cs="Times New Roman"/>
        </w:rPr>
        <w:t>i7-6700H</w:t>
      </w:r>
      <w:r w:rsidRPr="00451D99">
        <w:rPr>
          <w:rFonts w:ascii="Times New Roman" w:hAnsi="Times New Roman" w:cs="Times New Roman"/>
        </w:rPr>
        <w:t>等性能相当或更高配置的</w:t>
      </w:r>
      <w:r w:rsidRPr="00451D99">
        <w:rPr>
          <w:rFonts w:ascii="Times New Roman" w:hAnsi="Times New Roman" w:cs="Times New Roman"/>
        </w:rPr>
        <w:t>CPU</w:t>
      </w:r>
      <w:r w:rsidR="00451D99">
        <w:rPr>
          <w:rFonts w:ascii="Times New Roman" w:hAnsi="Times New Roman" w:cs="Times New Roman" w:hint="eastAsia"/>
        </w:rPr>
        <w:t>。</w:t>
      </w:r>
    </w:p>
    <w:p w14:paraId="71BF272C" w14:textId="43A46C1D" w:rsidR="006B6DD2" w:rsidRPr="00451D99" w:rsidRDefault="006B6DD2" w:rsidP="00987503">
      <w:pPr>
        <w:pStyle w:val="af1"/>
        <w:numPr>
          <w:ilvl w:val="0"/>
          <w:numId w:val="9"/>
        </w:numPr>
        <w:spacing w:line="360" w:lineRule="auto"/>
        <w:ind w:firstLineChars="0"/>
        <w:rPr>
          <w:rFonts w:ascii="Times New Roman" w:hAnsi="Times New Roman" w:cs="Times New Roman"/>
        </w:rPr>
      </w:pPr>
      <w:r w:rsidRPr="00451D99">
        <w:rPr>
          <w:rFonts w:ascii="Times New Roman" w:hAnsi="Times New Roman" w:cs="Times New Roman"/>
        </w:rPr>
        <w:t>GPU</w:t>
      </w:r>
      <w:r w:rsidRPr="00451D99">
        <w:rPr>
          <w:rFonts w:ascii="Times New Roman" w:hAnsi="Times New Roman" w:cs="Times New Roman"/>
        </w:rPr>
        <w:t>：英伟达</w:t>
      </w:r>
      <w:r w:rsidRPr="00451D99">
        <w:rPr>
          <w:rFonts w:ascii="Times New Roman" w:hAnsi="Times New Roman" w:cs="Times New Roman"/>
        </w:rPr>
        <w:t>GTX-1080TI</w:t>
      </w:r>
      <w:r w:rsidRPr="00451D99">
        <w:rPr>
          <w:rFonts w:ascii="Times New Roman" w:hAnsi="Times New Roman" w:cs="Times New Roman"/>
        </w:rPr>
        <w:t>等性能相当或更高配置的</w:t>
      </w:r>
      <w:r w:rsidRPr="00451D99">
        <w:rPr>
          <w:rFonts w:ascii="Times New Roman" w:hAnsi="Times New Roman" w:cs="Times New Roman"/>
        </w:rPr>
        <w:t>GPU</w:t>
      </w:r>
      <w:r w:rsidR="00451D99">
        <w:rPr>
          <w:rFonts w:ascii="Times New Roman" w:hAnsi="Times New Roman" w:cs="Times New Roman" w:hint="eastAsia"/>
        </w:rPr>
        <w:t>。</w:t>
      </w:r>
    </w:p>
    <w:p w14:paraId="4D4EB77F" w14:textId="5E1BE4A7" w:rsidR="006B6DD2" w:rsidRPr="00451D99" w:rsidRDefault="006B6DD2" w:rsidP="00987503">
      <w:pPr>
        <w:pStyle w:val="af1"/>
        <w:numPr>
          <w:ilvl w:val="0"/>
          <w:numId w:val="9"/>
        </w:numPr>
        <w:spacing w:line="360" w:lineRule="auto"/>
        <w:ind w:firstLineChars="0"/>
        <w:rPr>
          <w:rFonts w:ascii="Times New Roman" w:hAnsi="Times New Roman" w:cs="Times New Roman"/>
        </w:rPr>
      </w:pPr>
      <w:r w:rsidRPr="00451D99">
        <w:rPr>
          <w:rFonts w:ascii="Times New Roman" w:hAnsi="Times New Roman" w:cs="Times New Roman"/>
        </w:rPr>
        <w:t>内存：</w:t>
      </w:r>
      <w:r w:rsidRPr="00451D99">
        <w:rPr>
          <w:rFonts w:ascii="Times New Roman" w:hAnsi="Times New Roman" w:cs="Times New Roman"/>
        </w:rPr>
        <w:t>16G</w:t>
      </w:r>
      <w:r w:rsidRPr="00451D99">
        <w:rPr>
          <w:rFonts w:ascii="Times New Roman" w:hAnsi="Times New Roman" w:cs="Times New Roman"/>
        </w:rPr>
        <w:t>或更高</w:t>
      </w:r>
      <w:r w:rsidR="00451D99">
        <w:rPr>
          <w:rFonts w:ascii="Times New Roman" w:hAnsi="Times New Roman" w:cs="Times New Roman" w:hint="eastAsia"/>
        </w:rPr>
        <w:t>。</w:t>
      </w:r>
    </w:p>
    <w:p w14:paraId="6011925B" w14:textId="778BF1FB" w:rsidR="006B6DD2" w:rsidRPr="00451D99" w:rsidRDefault="006B6DD2" w:rsidP="00987503">
      <w:pPr>
        <w:pStyle w:val="af1"/>
        <w:numPr>
          <w:ilvl w:val="0"/>
          <w:numId w:val="9"/>
        </w:numPr>
        <w:spacing w:line="360" w:lineRule="auto"/>
        <w:ind w:firstLineChars="0"/>
        <w:rPr>
          <w:rFonts w:ascii="Times New Roman" w:hAnsi="Times New Roman" w:cs="Times New Roman"/>
        </w:rPr>
      </w:pPr>
      <w:r w:rsidRPr="00451D99">
        <w:rPr>
          <w:rFonts w:ascii="Times New Roman" w:hAnsi="Times New Roman" w:cs="Times New Roman"/>
        </w:rPr>
        <w:t>硬盘存储：</w:t>
      </w:r>
      <w:r w:rsidRPr="00451D99">
        <w:rPr>
          <w:rFonts w:ascii="Times New Roman" w:hAnsi="Times New Roman" w:cs="Times New Roman"/>
        </w:rPr>
        <w:t>500G</w:t>
      </w:r>
      <w:r w:rsidRPr="00451D99">
        <w:rPr>
          <w:rFonts w:ascii="Times New Roman" w:hAnsi="Times New Roman" w:cs="Times New Roman"/>
        </w:rPr>
        <w:t>或更高</w:t>
      </w:r>
      <w:r w:rsidR="00451D99">
        <w:rPr>
          <w:rFonts w:ascii="Times New Roman" w:hAnsi="Times New Roman" w:cs="Times New Roman" w:hint="eastAsia"/>
        </w:rPr>
        <w:t>。</w:t>
      </w:r>
    </w:p>
    <w:p w14:paraId="049BBBF4" w14:textId="56DF7BAA" w:rsidR="00261938" w:rsidRPr="00987503" w:rsidRDefault="00261938" w:rsidP="00261938">
      <w:pPr>
        <w:pStyle w:val="2"/>
        <w:rPr>
          <w:rFonts w:ascii="Times New Roman" w:hAnsi="Times New Roman"/>
        </w:rPr>
      </w:pPr>
      <w:bookmarkStart w:id="514" w:name="_Toc37923800"/>
      <w:r w:rsidRPr="00987503">
        <w:rPr>
          <w:rFonts w:ascii="Times New Roman" w:hAnsi="Times New Roman"/>
        </w:rPr>
        <w:t>4.2</w:t>
      </w:r>
      <w:r w:rsidRPr="00987503">
        <w:rPr>
          <w:rFonts w:ascii="Times New Roman" w:hAnsi="Times New Roman" w:hint="eastAsia"/>
        </w:rPr>
        <w:t>支持软件环境</w:t>
      </w:r>
      <w:bookmarkEnd w:id="514"/>
      <w:r w:rsidR="00CF4D97" w:rsidRPr="00987503">
        <w:rPr>
          <w:rFonts w:ascii="Times New Roman" w:hAnsi="Times New Roman"/>
        </w:rPr>
        <w:t xml:space="preserve">   </w:t>
      </w:r>
    </w:p>
    <w:p w14:paraId="302ECB2F" w14:textId="77777777" w:rsidR="008644D9" w:rsidRPr="008644D9" w:rsidRDefault="006B6DD2" w:rsidP="008644D9">
      <w:pPr>
        <w:pStyle w:val="af1"/>
        <w:numPr>
          <w:ilvl w:val="0"/>
          <w:numId w:val="11"/>
        </w:numPr>
        <w:spacing w:line="360" w:lineRule="auto"/>
        <w:ind w:firstLineChars="0"/>
        <w:jc w:val="both"/>
        <w:rPr>
          <w:ins w:id="515" w:author="崇智 张" w:date="2020-04-15T20:18:00Z"/>
          <w:rFonts w:ascii="Times New Roman" w:hAnsi="Times New Roman"/>
          <w:color w:val="FF0000"/>
          <w:rPrChange w:id="516" w:author="崇智 张" w:date="2020-04-15T20:18:00Z">
            <w:rPr>
              <w:ins w:id="517" w:author="崇智 张" w:date="2020-04-15T20:18:00Z"/>
              <w:rFonts w:ascii="Times New Roman" w:hAnsi="Times New Roman"/>
            </w:rPr>
          </w:rPrChange>
        </w:rPr>
      </w:pPr>
      <w:del w:id="518" w:author="崇智 张" w:date="2020-04-15T20:17:00Z">
        <w:r w:rsidRPr="008644D9" w:rsidDel="008644D9">
          <w:rPr>
            <w:rFonts w:ascii="Times New Roman" w:hAnsi="Times New Roman"/>
            <w:color w:val="FF0000"/>
            <w:rPrChange w:id="519" w:author="崇智 张" w:date="2020-04-15T20:17:00Z">
              <w:rPr>
                <w:color w:val="FF0000"/>
              </w:rPr>
            </w:rPrChange>
          </w:rPr>
          <w:tab/>
        </w:r>
      </w:del>
      <w:r w:rsidRPr="008644D9">
        <w:rPr>
          <w:rFonts w:ascii="Times New Roman" w:hAnsi="Times New Roman" w:hint="eastAsia"/>
          <w:rPrChange w:id="520" w:author="崇智 张" w:date="2020-04-15T20:17:00Z">
            <w:rPr>
              <w:rFonts w:hint="eastAsia"/>
            </w:rPr>
          </w:rPrChange>
        </w:rPr>
        <w:t>选择</w:t>
      </w:r>
      <w:bookmarkStart w:id="521" w:name="_Hlk37874390"/>
      <w:r w:rsidRPr="008644D9">
        <w:rPr>
          <w:rFonts w:ascii="Times New Roman" w:hAnsi="Times New Roman"/>
          <w:rPrChange w:id="522" w:author="崇智 张" w:date="2020-04-15T20:17:00Z">
            <w:rPr/>
          </w:rPrChange>
        </w:rPr>
        <w:t>PyTorch</w:t>
      </w:r>
      <w:r w:rsidRPr="008644D9">
        <w:rPr>
          <w:rFonts w:ascii="Times New Roman" w:hAnsi="Times New Roman" w:hint="eastAsia"/>
          <w:rPrChange w:id="523" w:author="崇智 张" w:date="2020-04-15T20:17:00Z">
            <w:rPr>
              <w:rFonts w:hint="eastAsia"/>
            </w:rPr>
          </w:rPrChange>
        </w:rPr>
        <w:t>版本为</w:t>
      </w:r>
      <w:r w:rsidRPr="008644D9">
        <w:rPr>
          <w:rFonts w:ascii="Times New Roman" w:hAnsi="Times New Roman"/>
          <w:rPrChange w:id="524" w:author="崇智 张" w:date="2020-04-15T20:17:00Z">
            <w:rPr/>
          </w:rPrChange>
        </w:rPr>
        <w:t>1.1</w:t>
      </w:r>
      <w:r w:rsidRPr="008644D9">
        <w:rPr>
          <w:rFonts w:ascii="Times New Roman" w:hAnsi="Times New Roman" w:hint="eastAsia"/>
          <w:rPrChange w:id="525" w:author="崇智 张" w:date="2020-04-15T20:17:00Z">
            <w:rPr>
              <w:rFonts w:hint="eastAsia"/>
            </w:rPr>
          </w:rPrChange>
        </w:rPr>
        <w:t>或以上版本</w:t>
      </w:r>
      <w:bookmarkEnd w:id="521"/>
      <w:r w:rsidRPr="008644D9">
        <w:rPr>
          <w:rFonts w:ascii="Times New Roman" w:hAnsi="Times New Roman" w:hint="eastAsia"/>
          <w:rPrChange w:id="526" w:author="崇智 张" w:date="2020-04-15T20:17:00Z">
            <w:rPr>
              <w:rFonts w:hint="eastAsia"/>
            </w:rPr>
          </w:rPrChange>
        </w:rPr>
        <w:t>，同时按照设备的显卡驱动版本安装</w:t>
      </w:r>
      <w:r w:rsidRPr="008644D9">
        <w:rPr>
          <w:rFonts w:ascii="Times New Roman" w:hAnsi="Times New Roman"/>
          <w:rPrChange w:id="527" w:author="崇智 张" w:date="2020-04-15T20:17:00Z">
            <w:rPr/>
          </w:rPrChange>
        </w:rPr>
        <w:t>CUDA 9.0</w:t>
      </w:r>
      <w:r w:rsidRPr="008644D9">
        <w:rPr>
          <w:rFonts w:ascii="Times New Roman" w:hAnsi="Times New Roman" w:hint="eastAsia"/>
          <w:rPrChange w:id="528" w:author="崇智 张" w:date="2020-04-15T20:17:00Z">
            <w:rPr>
              <w:rFonts w:hint="eastAsia"/>
            </w:rPr>
          </w:rPrChange>
        </w:rPr>
        <w:t>或以上的版本。</w:t>
      </w:r>
    </w:p>
    <w:p w14:paraId="361E3063" w14:textId="77777777" w:rsidR="008644D9" w:rsidRPr="008644D9" w:rsidRDefault="006B6DD2" w:rsidP="008644D9">
      <w:pPr>
        <w:pStyle w:val="af1"/>
        <w:numPr>
          <w:ilvl w:val="0"/>
          <w:numId w:val="11"/>
        </w:numPr>
        <w:spacing w:line="360" w:lineRule="auto"/>
        <w:ind w:firstLineChars="0"/>
        <w:jc w:val="both"/>
        <w:rPr>
          <w:ins w:id="529" w:author="崇智 张" w:date="2020-04-15T20:18:00Z"/>
          <w:rFonts w:ascii="Times New Roman" w:hAnsi="Times New Roman"/>
          <w:color w:val="FF0000"/>
          <w:rPrChange w:id="530" w:author="崇智 张" w:date="2020-04-15T20:18:00Z">
            <w:rPr>
              <w:ins w:id="531" w:author="崇智 张" w:date="2020-04-15T20:18:00Z"/>
              <w:rFonts w:ascii="Times New Roman" w:hAnsi="Times New Roman"/>
            </w:rPr>
          </w:rPrChange>
        </w:rPr>
      </w:pPr>
      <w:r w:rsidRPr="008644D9">
        <w:rPr>
          <w:rFonts w:ascii="Times New Roman" w:hAnsi="Times New Roman"/>
          <w:rPrChange w:id="532" w:author="崇智 张" w:date="2020-04-15T20:17:00Z">
            <w:rPr/>
          </w:rPrChange>
        </w:rPr>
        <w:t>PyTorch</w:t>
      </w:r>
      <w:r w:rsidRPr="008644D9">
        <w:rPr>
          <w:rFonts w:ascii="Times New Roman" w:hAnsi="Times New Roman" w:hint="eastAsia"/>
          <w:rPrChange w:id="533" w:author="崇智 张" w:date="2020-04-15T20:17:00Z">
            <w:rPr>
              <w:rFonts w:hint="eastAsia"/>
            </w:rPr>
          </w:rPrChange>
        </w:rPr>
        <w:t>使用的编程语言为</w:t>
      </w:r>
      <w:r w:rsidR="00633F30" w:rsidRPr="008644D9">
        <w:rPr>
          <w:rFonts w:ascii="Times New Roman" w:hAnsi="Times New Roman"/>
          <w:rPrChange w:id="534" w:author="崇智 张" w:date="2020-04-15T20:17:00Z">
            <w:rPr/>
          </w:rPrChange>
        </w:rPr>
        <w:t>Python</w:t>
      </w:r>
      <w:r w:rsidRPr="008644D9">
        <w:rPr>
          <w:rFonts w:ascii="Times New Roman" w:hAnsi="Times New Roman" w:hint="eastAsia"/>
          <w:rPrChange w:id="535" w:author="崇智 张" w:date="2020-04-15T20:17:00Z">
            <w:rPr>
              <w:rFonts w:hint="eastAsia"/>
            </w:rPr>
          </w:rPrChange>
        </w:rPr>
        <w:t>和</w:t>
      </w:r>
      <w:r w:rsidRPr="008644D9">
        <w:rPr>
          <w:rFonts w:ascii="Times New Roman" w:hAnsi="Times New Roman"/>
          <w:rPrChange w:id="536" w:author="崇智 张" w:date="2020-04-15T20:17:00Z">
            <w:rPr/>
          </w:rPrChange>
        </w:rPr>
        <w:t>C++</w:t>
      </w:r>
      <w:r w:rsidRPr="008644D9">
        <w:rPr>
          <w:rFonts w:ascii="Times New Roman" w:hAnsi="Times New Roman" w:hint="eastAsia"/>
          <w:rPrChange w:id="537" w:author="崇智 张" w:date="2020-04-15T20:17:00Z">
            <w:rPr>
              <w:rFonts w:hint="eastAsia"/>
            </w:rPr>
          </w:rPrChange>
        </w:rPr>
        <w:t>，其使用的编译程序是结合</w:t>
      </w:r>
      <w:r w:rsidR="00633F30" w:rsidRPr="008644D9">
        <w:rPr>
          <w:rFonts w:ascii="Times New Roman" w:hAnsi="Times New Roman"/>
          <w:rPrChange w:id="538" w:author="崇智 张" w:date="2020-04-15T20:17:00Z">
            <w:rPr/>
          </w:rPrChange>
        </w:rPr>
        <w:t>Python</w:t>
      </w:r>
      <w:r w:rsidRPr="008644D9">
        <w:rPr>
          <w:rFonts w:ascii="Times New Roman" w:hAnsi="Times New Roman" w:hint="eastAsia"/>
          <w:rPrChange w:id="539" w:author="崇智 张" w:date="2020-04-15T20:17:00Z">
            <w:rPr>
              <w:rFonts w:hint="eastAsia"/>
            </w:rPr>
          </w:rPrChange>
        </w:rPr>
        <w:t>的</w:t>
      </w:r>
      <w:r w:rsidRPr="008644D9">
        <w:rPr>
          <w:rFonts w:ascii="Times New Roman" w:hAnsi="Times New Roman"/>
          <w:rPrChange w:id="540" w:author="崇智 张" w:date="2020-04-15T20:17:00Z">
            <w:rPr/>
          </w:rPrChange>
        </w:rPr>
        <w:t>setuptools</w:t>
      </w:r>
      <w:r w:rsidRPr="008644D9">
        <w:rPr>
          <w:rFonts w:ascii="Times New Roman" w:hAnsi="Times New Roman" w:hint="eastAsia"/>
          <w:rPrChange w:id="541" w:author="崇智 张" w:date="2020-04-15T20:17:00Z">
            <w:rPr>
              <w:rFonts w:hint="eastAsia"/>
            </w:rPr>
          </w:rPrChange>
        </w:rPr>
        <w:t>搭配</w:t>
      </w:r>
      <w:r w:rsidRPr="008644D9">
        <w:rPr>
          <w:rFonts w:ascii="Times New Roman" w:hAnsi="Times New Roman"/>
          <w:rPrChange w:id="542" w:author="崇智 张" w:date="2020-04-15T20:17:00Z">
            <w:rPr/>
          </w:rPrChange>
        </w:rPr>
        <w:t>cmake</w:t>
      </w:r>
      <w:r w:rsidRPr="008644D9">
        <w:rPr>
          <w:rFonts w:ascii="Times New Roman" w:hAnsi="Times New Roman" w:hint="eastAsia"/>
          <w:rPrChange w:id="543" w:author="崇智 张" w:date="2020-04-15T20:17:00Z">
            <w:rPr>
              <w:rFonts w:hint="eastAsia"/>
            </w:rPr>
          </w:rPrChange>
        </w:rPr>
        <w:t>进行构建。</w:t>
      </w:r>
    </w:p>
    <w:p w14:paraId="240DB967" w14:textId="77777777" w:rsidR="008644D9" w:rsidRPr="008644D9" w:rsidRDefault="006B6DD2" w:rsidP="008644D9">
      <w:pPr>
        <w:pStyle w:val="af1"/>
        <w:numPr>
          <w:ilvl w:val="0"/>
          <w:numId w:val="11"/>
        </w:numPr>
        <w:spacing w:line="360" w:lineRule="auto"/>
        <w:ind w:firstLineChars="0"/>
        <w:jc w:val="both"/>
        <w:rPr>
          <w:ins w:id="544" w:author="崇智 张" w:date="2020-04-15T20:18:00Z"/>
          <w:rFonts w:ascii="Times New Roman" w:hAnsi="Times New Roman"/>
          <w:color w:val="FF0000"/>
          <w:rPrChange w:id="545" w:author="崇智 张" w:date="2020-04-15T20:18:00Z">
            <w:rPr>
              <w:ins w:id="546" w:author="崇智 张" w:date="2020-04-15T20:18:00Z"/>
              <w:rFonts w:ascii="Times New Roman" w:hAnsi="Times New Roman"/>
            </w:rPr>
          </w:rPrChange>
        </w:rPr>
      </w:pPr>
      <w:r w:rsidRPr="008644D9">
        <w:rPr>
          <w:rFonts w:ascii="Times New Roman" w:hAnsi="Times New Roman"/>
          <w:rPrChange w:id="547" w:author="崇智 张" w:date="2020-04-15T20:17:00Z">
            <w:rPr/>
          </w:rPrChange>
        </w:rPr>
        <w:t>PyTorch</w:t>
      </w:r>
      <w:r w:rsidRPr="008644D9">
        <w:rPr>
          <w:rFonts w:ascii="Times New Roman" w:hAnsi="Times New Roman" w:hint="eastAsia"/>
          <w:rPrChange w:id="548" w:author="崇智 张" w:date="2020-04-15T20:17:00Z">
            <w:rPr>
              <w:rFonts w:hint="eastAsia"/>
            </w:rPr>
          </w:rPrChange>
        </w:rPr>
        <w:t>所依赖的第三方库包括：</w:t>
      </w:r>
      <w:r w:rsidRPr="008644D9">
        <w:rPr>
          <w:rFonts w:ascii="Times New Roman" w:hAnsi="Times New Roman"/>
          <w:rPrChange w:id="549" w:author="崇智 张" w:date="2020-04-15T20:17:00Z">
            <w:rPr/>
          </w:rPrChange>
        </w:rPr>
        <w:t>gloo</w:t>
      </w:r>
      <w:r w:rsidRPr="008644D9">
        <w:rPr>
          <w:rFonts w:ascii="Times New Roman" w:hAnsi="Times New Roman" w:hint="eastAsia"/>
          <w:rPrChange w:id="550" w:author="崇智 张" w:date="2020-04-15T20:17:00Z">
            <w:rPr>
              <w:rFonts w:hint="eastAsia"/>
            </w:rPr>
          </w:rPrChange>
        </w:rPr>
        <w:t>、</w:t>
      </w:r>
      <w:r w:rsidRPr="008644D9">
        <w:rPr>
          <w:rFonts w:ascii="Times New Roman" w:hAnsi="Times New Roman"/>
          <w:rPrChange w:id="551" w:author="崇智 张" w:date="2020-04-15T20:17:00Z">
            <w:rPr/>
          </w:rPrChange>
        </w:rPr>
        <w:t>pybind11</w:t>
      </w:r>
      <w:r w:rsidRPr="008644D9">
        <w:rPr>
          <w:rFonts w:ascii="Times New Roman" w:hAnsi="Times New Roman" w:hint="eastAsia"/>
          <w:rPrChange w:id="552" w:author="崇智 张" w:date="2020-04-15T20:17:00Z">
            <w:rPr>
              <w:rFonts w:hint="eastAsia"/>
            </w:rPr>
          </w:rPrChange>
        </w:rPr>
        <w:t>、</w:t>
      </w:r>
      <w:r w:rsidRPr="008644D9">
        <w:rPr>
          <w:rFonts w:ascii="Times New Roman" w:hAnsi="Times New Roman"/>
          <w:rPrChange w:id="553" w:author="崇智 张" w:date="2020-04-15T20:17:00Z">
            <w:rPr/>
          </w:rPrChange>
        </w:rPr>
        <w:t>cpuinfo</w:t>
      </w:r>
      <w:r w:rsidRPr="008644D9">
        <w:rPr>
          <w:rFonts w:ascii="Times New Roman" w:hAnsi="Times New Roman" w:hint="eastAsia"/>
          <w:rPrChange w:id="554" w:author="崇智 张" w:date="2020-04-15T20:17:00Z">
            <w:rPr>
              <w:rFonts w:hint="eastAsia"/>
            </w:rPr>
          </w:rPrChange>
        </w:rPr>
        <w:t>、</w:t>
      </w:r>
      <w:r w:rsidRPr="008644D9">
        <w:rPr>
          <w:rFonts w:ascii="Times New Roman" w:hAnsi="Times New Roman"/>
          <w:rPrChange w:id="555" w:author="崇智 张" w:date="2020-04-15T20:17:00Z">
            <w:rPr/>
          </w:rPrChange>
        </w:rPr>
        <w:t>onnx</w:t>
      </w:r>
      <w:r w:rsidRPr="008644D9">
        <w:rPr>
          <w:rFonts w:ascii="Times New Roman" w:hAnsi="Times New Roman" w:hint="eastAsia"/>
          <w:rPrChange w:id="556" w:author="崇智 张" w:date="2020-04-15T20:17:00Z">
            <w:rPr>
              <w:rFonts w:hint="eastAsia"/>
            </w:rPr>
          </w:rPrChange>
        </w:rPr>
        <w:t>、</w:t>
      </w:r>
      <w:r w:rsidRPr="008644D9">
        <w:rPr>
          <w:rFonts w:ascii="Times New Roman" w:hAnsi="Times New Roman"/>
          <w:rPrChange w:id="557" w:author="崇智 张" w:date="2020-04-15T20:17:00Z">
            <w:rPr/>
          </w:rPrChange>
        </w:rPr>
        <w:t>QNNPACK</w:t>
      </w:r>
      <w:r w:rsidRPr="008644D9">
        <w:rPr>
          <w:rFonts w:ascii="Times New Roman" w:hAnsi="Times New Roman" w:hint="eastAsia"/>
          <w:rPrChange w:id="558" w:author="崇智 张" w:date="2020-04-15T20:17:00Z">
            <w:rPr>
              <w:rFonts w:hint="eastAsia"/>
            </w:rPr>
          </w:rPrChange>
        </w:rPr>
        <w:t>、</w:t>
      </w:r>
      <w:r w:rsidRPr="008644D9">
        <w:rPr>
          <w:rFonts w:ascii="Times New Roman" w:hAnsi="Times New Roman"/>
          <w:rPrChange w:id="559" w:author="崇智 张" w:date="2020-04-15T20:17:00Z">
            <w:rPr/>
          </w:rPrChange>
        </w:rPr>
        <w:t>fbgemm</w:t>
      </w:r>
      <w:r w:rsidRPr="008644D9">
        <w:rPr>
          <w:rFonts w:ascii="Times New Roman" w:hAnsi="Times New Roman" w:hint="eastAsia"/>
          <w:rPrChange w:id="560" w:author="崇智 张" w:date="2020-04-15T20:17:00Z">
            <w:rPr>
              <w:rFonts w:hint="eastAsia"/>
            </w:rPr>
          </w:rPrChange>
        </w:rPr>
        <w:t>。</w:t>
      </w:r>
    </w:p>
    <w:p w14:paraId="5697FF26" w14:textId="3F3309DA" w:rsidR="00837244" w:rsidRPr="008644D9" w:rsidRDefault="006B6DD2">
      <w:pPr>
        <w:pStyle w:val="af1"/>
        <w:numPr>
          <w:ilvl w:val="0"/>
          <w:numId w:val="11"/>
        </w:numPr>
        <w:spacing w:line="360" w:lineRule="auto"/>
        <w:ind w:firstLineChars="0"/>
        <w:jc w:val="both"/>
        <w:rPr>
          <w:rFonts w:ascii="Times New Roman" w:hAnsi="Times New Roman"/>
          <w:color w:val="FF0000"/>
          <w:rPrChange w:id="561" w:author="崇智 张" w:date="2020-04-15T20:17:00Z">
            <w:rPr>
              <w:color w:val="FF0000"/>
            </w:rPr>
          </w:rPrChange>
        </w:rPr>
        <w:pPrChange w:id="562" w:author="崇智 张" w:date="2020-04-15T20:17:00Z">
          <w:pPr>
            <w:spacing w:line="360" w:lineRule="auto"/>
            <w:jc w:val="both"/>
          </w:pPr>
        </w:pPrChange>
      </w:pPr>
      <w:r w:rsidRPr="008644D9">
        <w:rPr>
          <w:rFonts w:ascii="Times New Roman" w:hAnsi="Times New Roman"/>
          <w:rPrChange w:id="563" w:author="崇智 张" w:date="2020-04-15T20:17:00Z">
            <w:rPr/>
          </w:rPrChange>
        </w:rPr>
        <w:t>PyTorch</w:t>
      </w:r>
      <w:r w:rsidRPr="008644D9">
        <w:rPr>
          <w:rFonts w:ascii="Times New Roman" w:hAnsi="Times New Roman"/>
          <w:rPrChange w:id="564" w:author="崇智 张" w:date="2020-04-15T20:17:00Z">
            <w:rPr/>
          </w:rPrChange>
        </w:rPr>
        <w:t>当前对于</w:t>
      </w:r>
      <w:r w:rsidRPr="008644D9">
        <w:rPr>
          <w:rFonts w:ascii="Times New Roman" w:hAnsi="Times New Roman"/>
          <w:rPrChange w:id="565" w:author="崇智 张" w:date="2020-04-15T20:17:00Z">
            <w:rPr/>
          </w:rPrChange>
        </w:rPr>
        <w:t>Linux</w:t>
      </w:r>
      <w:r w:rsidRPr="008644D9">
        <w:rPr>
          <w:rFonts w:ascii="Times New Roman" w:hAnsi="Times New Roman"/>
          <w:rPrChange w:id="566" w:author="崇智 张" w:date="2020-04-15T20:17:00Z">
            <w:rPr/>
          </w:rPrChange>
        </w:rPr>
        <w:t>、</w:t>
      </w:r>
      <w:r w:rsidRPr="008644D9">
        <w:rPr>
          <w:rFonts w:ascii="Times New Roman" w:hAnsi="Times New Roman"/>
          <w:rPrChange w:id="567" w:author="崇智 张" w:date="2020-04-15T20:17:00Z">
            <w:rPr/>
          </w:rPrChange>
        </w:rPr>
        <w:t>Windows</w:t>
      </w:r>
      <w:r w:rsidRPr="008644D9">
        <w:rPr>
          <w:rFonts w:ascii="Times New Roman" w:hAnsi="Times New Roman"/>
          <w:rPrChange w:id="568" w:author="崇智 张" w:date="2020-04-15T20:17:00Z">
            <w:rPr/>
          </w:rPrChange>
        </w:rPr>
        <w:t>和</w:t>
      </w:r>
      <w:r w:rsidRPr="008644D9">
        <w:rPr>
          <w:rFonts w:ascii="Times New Roman" w:hAnsi="Times New Roman"/>
          <w:rPrChange w:id="569" w:author="崇智 张" w:date="2020-04-15T20:17:00Z">
            <w:rPr/>
          </w:rPrChange>
        </w:rPr>
        <w:t>MacOSX</w:t>
      </w:r>
      <w:r w:rsidRPr="008644D9">
        <w:rPr>
          <w:rFonts w:ascii="Times New Roman" w:hAnsi="Times New Roman"/>
          <w:rPrChange w:id="570" w:author="崇智 张" w:date="2020-04-15T20:17:00Z">
            <w:rPr/>
          </w:rPrChange>
        </w:rPr>
        <w:t>操作系统均能支持。</w:t>
      </w:r>
    </w:p>
    <w:p w14:paraId="6706F4B2" w14:textId="4D3C77B9" w:rsidR="00A24DCC" w:rsidRPr="00987503" w:rsidRDefault="00261938" w:rsidP="00261938">
      <w:pPr>
        <w:pStyle w:val="2"/>
        <w:rPr>
          <w:rFonts w:ascii="Times New Roman" w:hAnsi="Times New Roman"/>
        </w:rPr>
      </w:pPr>
      <w:bookmarkStart w:id="571" w:name="_Toc37923801"/>
      <w:r w:rsidRPr="00987503">
        <w:rPr>
          <w:rFonts w:ascii="Times New Roman" w:hAnsi="Times New Roman"/>
        </w:rPr>
        <w:t>4.3</w:t>
      </w:r>
      <w:r w:rsidRPr="00987503">
        <w:rPr>
          <w:rFonts w:ascii="Times New Roman" w:hAnsi="Times New Roman" w:hint="eastAsia"/>
        </w:rPr>
        <w:t>接口</w:t>
      </w:r>
      <w:bookmarkEnd w:id="571"/>
    </w:p>
    <w:p w14:paraId="60D09425" w14:textId="39F086E2" w:rsidR="00434571" w:rsidRPr="00987503" w:rsidRDefault="00434571" w:rsidP="00434571">
      <w:pPr>
        <w:pStyle w:val="3"/>
        <w:rPr>
          <w:rFonts w:ascii="Times New Roman" w:hAnsi="Times New Roman"/>
        </w:rPr>
      </w:pPr>
      <w:bookmarkStart w:id="572" w:name="_Toc37923802"/>
      <w:r w:rsidRPr="00987503">
        <w:rPr>
          <w:rFonts w:ascii="Times New Roman" w:hAnsi="Times New Roman"/>
        </w:rPr>
        <w:t xml:space="preserve">4.3.1 </w:t>
      </w:r>
      <w:r w:rsidR="00F0414C">
        <w:rPr>
          <w:rFonts w:ascii="Times New Roman" w:hAnsi="Times New Roman" w:hint="eastAsia"/>
        </w:rPr>
        <w:t>用户</w:t>
      </w:r>
      <w:r w:rsidRPr="00987503">
        <w:rPr>
          <w:rFonts w:ascii="Times New Roman" w:hAnsi="Times New Roman" w:hint="eastAsia"/>
        </w:rPr>
        <w:t>接口</w:t>
      </w:r>
      <w:bookmarkEnd w:id="572"/>
    </w:p>
    <w:p w14:paraId="3CD03A84" w14:textId="0C0F11A3" w:rsidR="00434571" w:rsidRPr="00987503" w:rsidRDefault="00434571" w:rsidP="00987503">
      <w:pPr>
        <w:spacing w:line="360" w:lineRule="auto"/>
        <w:ind w:firstLine="420"/>
        <w:jc w:val="both"/>
        <w:rPr>
          <w:rFonts w:ascii="Times New Roman" w:hAnsi="Times New Roman"/>
        </w:rPr>
      </w:pPr>
      <w:r w:rsidRPr="00987503">
        <w:rPr>
          <w:rFonts w:ascii="Times New Roman" w:hAnsi="Times New Roman"/>
        </w:rPr>
        <w:t>对于用户，</w:t>
      </w:r>
      <w:r w:rsidRPr="00987503">
        <w:rPr>
          <w:rFonts w:ascii="Times New Roman" w:hAnsi="Times New Roman"/>
        </w:rPr>
        <w:t>PyTorch</w:t>
      </w:r>
      <w:r w:rsidRPr="00987503">
        <w:rPr>
          <w:rFonts w:ascii="Times New Roman" w:hAnsi="Times New Roman"/>
        </w:rPr>
        <w:t>以</w:t>
      </w:r>
      <w:r w:rsidR="00633F30" w:rsidRPr="00987503">
        <w:rPr>
          <w:rFonts w:ascii="Times New Roman" w:hAnsi="Times New Roman"/>
        </w:rPr>
        <w:t>Python</w:t>
      </w:r>
      <w:r w:rsidRPr="00987503">
        <w:rPr>
          <w:rFonts w:ascii="Times New Roman" w:hAnsi="Times New Roman"/>
        </w:rPr>
        <w:t>为前端框架，在借助</w:t>
      </w:r>
      <w:r w:rsidR="00633F30" w:rsidRPr="00987503">
        <w:rPr>
          <w:rFonts w:ascii="Times New Roman" w:hAnsi="Times New Roman"/>
        </w:rPr>
        <w:t>Python</w:t>
      </w:r>
      <w:r w:rsidRPr="00987503">
        <w:rPr>
          <w:rFonts w:ascii="Times New Roman" w:hAnsi="Times New Roman"/>
        </w:rPr>
        <w:t>这个动态语言本身的特性基础上使用动态图来定义模型，</w:t>
      </w:r>
      <w:del w:id="573" w:author="崇智 张" w:date="2020-04-15T20:09:00Z">
        <w:r w:rsidRPr="00987503" w:rsidDel="00F952D8">
          <w:rPr>
            <w:rFonts w:ascii="Times New Roman" w:hAnsi="Times New Roman" w:hint="eastAsia"/>
          </w:rPr>
          <w:delText>可以说</w:delText>
        </w:r>
      </w:del>
      <w:ins w:id="574" w:author="崇智 张" w:date="2020-04-15T20:09:00Z">
        <w:r w:rsidR="00F952D8">
          <w:rPr>
            <w:rFonts w:ascii="Times New Roman" w:hAnsi="Times New Roman" w:hint="eastAsia"/>
          </w:rPr>
          <w:t>因此</w:t>
        </w:r>
      </w:ins>
      <w:r w:rsidRPr="00987503">
        <w:rPr>
          <w:rFonts w:ascii="Times New Roman" w:hAnsi="Times New Roman"/>
        </w:rPr>
        <w:t>PyTorch</w:t>
      </w:r>
      <w:r w:rsidRPr="00987503">
        <w:rPr>
          <w:rFonts w:ascii="Times New Roman" w:hAnsi="Times New Roman"/>
        </w:rPr>
        <w:t>很好地借助了</w:t>
      </w:r>
      <w:r w:rsidR="00633F30" w:rsidRPr="00987503">
        <w:rPr>
          <w:rFonts w:ascii="Times New Roman" w:hAnsi="Times New Roman"/>
        </w:rPr>
        <w:t>Python</w:t>
      </w:r>
      <w:r w:rsidRPr="00987503">
        <w:rPr>
          <w:rFonts w:ascii="Times New Roman" w:hAnsi="Times New Roman"/>
        </w:rPr>
        <w:t>编译器</w:t>
      </w:r>
      <w:del w:id="575" w:author="崇智 张" w:date="2020-04-15T20:10:00Z">
        <w:r w:rsidRPr="00987503" w:rsidDel="00F952D8">
          <w:rPr>
            <w:rFonts w:ascii="Times New Roman" w:hAnsi="Times New Roman" w:hint="eastAsia"/>
          </w:rPr>
          <w:delText>的一些</w:delText>
        </w:r>
      </w:del>
      <w:ins w:id="576" w:author="崇智 张" w:date="2020-04-15T20:10:00Z">
        <w:r w:rsidR="00F952D8">
          <w:rPr>
            <w:rFonts w:ascii="Times New Roman" w:hAnsi="Times New Roman" w:hint="eastAsia"/>
          </w:rPr>
          <w:t>中诸如</w:t>
        </w:r>
        <w:r w:rsidR="00F952D8" w:rsidRPr="00987503">
          <w:rPr>
            <w:rFonts w:ascii="Times New Roman" w:hAnsi="Times New Roman"/>
          </w:rPr>
          <w:t>垃圾回收</w:t>
        </w:r>
        <w:r w:rsidR="00F952D8">
          <w:rPr>
            <w:rFonts w:ascii="Times New Roman" w:hAnsi="Times New Roman" w:hint="eastAsia"/>
          </w:rPr>
          <w:t>和</w:t>
        </w:r>
        <w:r w:rsidR="00F952D8" w:rsidRPr="00987503">
          <w:rPr>
            <w:rFonts w:ascii="Times New Roman" w:hAnsi="Times New Roman"/>
          </w:rPr>
          <w:t>语言动态性</w:t>
        </w:r>
        <w:r w:rsidR="00F952D8">
          <w:rPr>
            <w:rFonts w:ascii="Times New Roman" w:hAnsi="Times New Roman" w:hint="eastAsia"/>
          </w:rPr>
          <w:t>等</w:t>
        </w:r>
      </w:ins>
      <w:r w:rsidRPr="00987503">
        <w:rPr>
          <w:rFonts w:ascii="Times New Roman" w:hAnsi="Times New Roman"/>
        </w:rPr>
        <w:t>特性（</w:t>
      </w:r>
      <w:del w:id="577" w:author="崇智 张" w:date="2020-04-15T20:10:00Z">
        <w:r w:rsidRPr="00987503" w:rsidDel="00F952D8">
          <w:rPr>
            <w:rFonts w:ascii="Times New Roman" w:hAnsi="Times New Roman"/>
          </w:rPr>
          <w:delText>例如垃圾回收，语言本身的动态性等）</w:delText>
        </w:r>
      </w:del>
      <w:r w:rsidRPr="00987503">
        <w:rPr>
          <w:rFonts w:ascii="Times New Roman" w:hAnsi="Times New Roman"/>
        </w:rPr>
        <w:t>，</w:t>
      </w:r>
      <w:del w:id="578" w:author="崇智 张" w:date="2020-04-15T20:10:00Z">
        <w:r w:rsidRPr="00987503" w:rsidDel="00F952D8">
          <w:rPr>
            <w:rFonts w:ascii="Times New Roman" w:hAnsi="Times New Roman"/>
          </w:rPr>
          <w:delText>这</w:delText>
        </w:r>
      </w:del>
      <w:r w:rsidRPr="00987503">
        <w:rPr>
          <w:rFonts w:ascii="Times New Roman" w:hAnsi="Times New Roman"/>
        </w:rPr>
        <w:t>使得</w:t>
      </w:r>
      <w:del w:id="579" w:author="崇智 张" w:date="2020-04-15T20:11:00Z">
        <w:r w:rsidRPr="00987503" w:rsidDel="00F952D8">
          <w:rPr>
            <w:rFonts w:ascii="Times New Roman" w:hAnsi="Times New Roman" w:hint="eastAsia"/>
          </w:rPr>
          <w:delText>用户在使用时会觉得好像</w:delText>
        </w:r>
      </w:del>
      <w:ins w:id="580" w:author="崇智 张" w:date="2020-04-15T20:11:00Z">
        <w:r w:rsidR="00F952D8">
          <w:rPr>
            <w:rFonts w:ascii="Times New Roman" w:hAnsi="Times New Roman" w:hint="eastAsia"/>
          </w:rPr>
          <w:t>该框架获得了</w:t>
        </w:r>
      </w:ins>
      <w:r w:rsidRPr="00987503">
        <w:rPr>
          <w:rFonts w:ascii="Times New Roman" w:hAnsi="Times New Roman"/>
        </w:rPr>
        <w:t>比</w:t>
      </w:r>
      <w:r w:rsidRPr="00987503">
        <w:rPr>
          <w:rFonts w:ascii="Times New Roman" w:hAnsi="Times New Roman"/>
        </w:rPr>
        <w:t>tensorflow</w:t>
      </w:r>
      <w:r w:rsidRPr="00987503">
        <w:rPr>
          <w:rFonts w:ascii="Times New Roman" w:hAnsi="Times New Roman"/>
        </w:rPr>
        <w:t>这样使用静态图的框架</w:t>
      </w:r>
      <w:del w:id="581" w:author="崇智 张" w:date="2020-04-15T20:11:00Z">
        <w:r w:rsidRPr="00987503" w:rsidDel="00F952D8">
          <w:rPr>
            <w:rFonts w:ascii="Times New Roman" w:hAnsi="Times New Roman" w:hint="eastAsia"/>
          </w:rPr>
          <w:delText>容易</w:delText>
        </w:r>
      </w:del>
      <w:ins w:id="582" w:author="崇智 张" w:date="2020-04-15T20:11:00Z">
        <w:r w:rsidR="00F952D8">
          <w:rPr>
            <w:rFonts w:ascii="Times New Roman" w:hAnsi="Times New Roman" w:hint="eastAsia"/>
          </w:rPr>
          <w:t>更佳的用户友好性</w:t>
        </w:r>
      </w:ins>
      <w:r w:rsidRPr="00987503">
        <w:rPr>
          <w:rFonts w:ascii="Times New Roman" w:hAnsi="Times New Roman"/>
        </w:rPr>
        <w:t>。</w:t>
      </w:r>
    </w:p>
    <w:p w14:paraId="619E9D47" w14:textId="3FC3BA97" w:rsidR="00434571" w:rsidRPr="00987503" w:rsidRDefault="00434571" w:rsidP="00434571">
      <w:pPr>
        <w:pStyle w:val="3"/>
        <w:rPr>
          <w:rFonts w:ascii="Times New Roman" w:hAnsi="Times New Roman"/>
        </w:rPr>
      </w:pPr>
      <w:bookmarkStart w:id="583" w:name="_Toc37923803"/>
      <w:r w:rsidRPr="00987503">
        <w:rPr>
          <w:rFonts w:ascii="Times New Roman" w:hAnsi="Times New Roman"/>
        </w:rPr>
        <w:lastRenderedPageBreak/>
        <w:t xml:space="preserve">4.3.3 </w:t>
      </w:r>
      <w:r w:rsidRPr="00987503">
        <w:rPr>
          <w:rFonts w:ascii="Times New Roman" w:hAnsi="Times New Roman" w:hint="eastAsia"/>
        </w:rPr>
        <w:t>硬件接口</w:t>
      </w:r>
      <w:bookmarkEnd w:id="583"/>
    </w:p>
    <w:p w14:paraId="1D04A102" w14:textId="291F4377" w:rsidR="00434571" w:rsidRPr="00987503" w:rsidRDefault="00434571" w:rsidP="00987503">
      <w:pPr>
        <w:spacing w:line="360" w:lineRule="auto"/>
        <w:rPr>
          <w:rFonts w:ascii="Times New Roman" w:hAnsi="Times New Roman"/>
        </w:rPr>
      </w:pPr>
      <w:r w:rsidRPr="00987503">
        <w:rPr>
          <w:rFonts w:ascii="Times New Roman" w:hAnsi="Times New Roman"/>
        </w:rPr>
        <w:tab/>
      </w:r>
      <w:del w:id="584" w:author="崇智 张" w:date="2020-04-15T20:18:00Z">
        <w:r w:rsidRPr="00987503" w:rsidDel="00E04684">
          <w:rPr>
            <w:rFonts w:ascii="Times New Roman" w:hAnsi="Times New Roman" w:hint="eastAsia"/>
          </w:rPr>
          <w:delText>参考</w:delText>
        </w:r>
        <w:r w:rsidRPr="00987503" w:rsidDel="00E04684">
          <w:rPr>
            <w:rFonts w:ascii="Times New Roman" w:hAnsi="Times New Roman" w:hint="eastAsia"/>
          </w:rPr>
          <w:delText>4.1</w:delText>
        </w:r>
        <w:r w:rsidRPr="00987503" w:rsidDel="00E04684">
          <w:rPr>
            <w:rFonts w:ascii="Times New Roman" w:hAnsi="Times New Roman" w:hint="eastAsia"/>
          </w:rPr>
          <w:delText>小节的设备环境描述</w:delText>
        </w:r>
      </w:del>
      <w:ins w:id="585" w:author="崇智 张" w:date="2020-04-15T20:18:00Z">
        <w:r w:rsidR="00E04684">
          <w:rPr>
            <w:rFonts w:ascii="Times New Roman" w:hAnsi="Times New Roman" w:hint="eastAsia"/>
          </w:rPr>
          <w:t>无</w:t>
        </w:r>
      </w:ins>
      <w:r w:rsidRPr="00987503">
        <w:rPr>
          <w:rFonts w:ascii="Times New Roman" w:hAnsi="Times New Roman" w:hint="eastAsia"/>
        </w:rPr>
        <w:t>。</w:t>
      </w:r>
    </w:p>
    <w:p w14:paraId="55A19900" w14:textId="77777777" w:rsidR="00434571" w:rsidRPr="00987503" w:rsidRDefault="00434571" w:rsidP="00434571">
      <w:pPr>
        <w:pStyle w:val="3"/>
        <w:rPr>
          <w:rFonts w:ascii="Times New Roman" w:hAnsi="Times New Roman"/>
        </w:rPr>
      </w:pPr>
      <w:bookmarkStart w:id="586" w:name="_Toc37923804"/>
      <w:r w:rsidRPr="00987503">
        <w:rPr>
          <w:rFonts w:ascii="Times New Roman" w:hAnsi="Times New Roman"/>
        </w:rPr>
        <w:t xml:space="preserve">4.3.4 </w:t>
      </w:r>
      <w:r w:rsidRPr="00987503">
        <w:rPr>
          <w:rFonts w:ascii="Times New Roman" w:hAnsi="Times New Roman" w:hint="eastAsia"/>
        </w:rPr>
        <w:t>软件接口</w:t>
      </w:r>
      <w:bookmarkEnd w:id="586"/>
    </w:p>
    <w:p w14:paraId="33777595" w14:textId="0BCD8CAE" w:rsidR="00434571" w:rsidRPr="00451D99" w:rsidRDefault="00434571" w:rsidP="00987503">
      <w:pPr>
        <w:pStyle w:val="af1"/>
        <w:numPr>
          <w:ilvl w:val="0"/>
          <w:numId w:val="7"/>
        </w:numPr>
        <w:spacing w:line="360" w:lineRule="auto"/>
        <w:ind w:leftChars="200" w:left="837" w:firstLineChars="0" w:hanging="357"/>
        <w:rPr>
          <w:rFonts w:ascii="Times New Roman" w:eastAsia="宋体" w:hAnsi="Times New Roman" w:cs="Times New Roman"/>
          <w:color w:val="1A1A1A"/>
          <w:szCs w:val="24"/>
          <w:shd w:val="clear" w:color="auto" w:fill="FFFFFF"/>
        </w:rPr>
      </w:pPr>
      <w:r w:rsidRPr="00451D99">
        <w:rPr>
          <w:rFonts w:ascii="Times New Roman" w:eastAsia="宋体" w:hAnsi="Times New Roman" w:cs="Times New Roman"/>
          <w:color w:val="1A1A1A"/>
          <w:szCs w:val="24"/>
          <w:shd w:val="clear" w:color="auto" w:fill="FFFFFF"/>
        </w:rPr>
        <w:t xml:space="preserve">Anaconda3 (with </w:t>
      </w:r>
      <w:r w:rsidR="00633F30">
        <w:rPr>
          <w:rFonts w:ascii="Times New Roman" w:eastAsia="宋体" w:hAnsi="Times New Roman" w:cs="Times New Roman"/>
          <w:color w:val="1A1A1A"/>
          <w:szCs w:val="24"/>
          <w:shd w:val="clear" w:color="auto" w:fill="FFFFFF"/>
        </w:rPr>
        <w:t>Python</w:t>
      </w:r>
      <w:r w:rsidRPr="00451D99">
        <w:rPr>
          <w:rFonts w:ascii="Times New Roman" w:eastAsia="宋体" w:hAnsi="Times New Roman" w:cs="Times New Roman"/>
          <w:color w:val="1A1A1A"/>
          <w:szCs w:val="24"/>
          <w:shd w:val="clear" w:color="auto" w:fill="FFFFFF"/>
        </w:rPr>
        <w:t> 3.5/3.6/3.7) </w:t>
      </w:r>
      <w:r w:rsidR="00451D99">
        <w:rPr>
          <w:rFonts w:ascii="Times New Roman" w:eastAsia="宋体" w:hAnsi="Times New Roman" w:cs="Times New Roman" w:hint="eastAsia"/>
          <w:color w:val="1A1A1A"/>
          <w:szCs w:val="24"/>
          <w:shd w:val="clear" w:color="auto" w:fill="FFFFFF"/>
        </w:rPr>
        <w:t>。</w:t>
      </w:r>
    </w:p>
    <w:p w14:paraId="08E6B424" w14:textId="75B5C286" w:rsidR="00434571" w:rsidRPr="00451D99" w:rsidRDefault="00434571" w:rsidP="00987503">
      <w:pPr>
        <w:pStyle w:val="af1"/>
        <w:numPr>
          <w:ilvl w:val="0"/>
          <w:numId w:val="7"/>
        </w:numPr>
        <w:spacing w:line="360" w:lineRule="auto"/>
        <w:ind w:leftChars="200" w:left="837" w:firstLineChars="0" w:hanging="357"/>
        <w:rPr>
          <w:rFonts w:ascii="Times New Roman" w:eastAsia="宋体" w:hAnsi="Times New Roman" w:cs="Times New Roman"/>
          <w:color w:val="1A1A1A"/>
          <w:szCs w:val="24"/>
          <w:shd w:val="clear" w:color="auto" w:fill="FFFFFF"/>
        </w:rPr>
      </w:pPr>
      <w:r w:rsidRPr="00451D99">
        <w:rPr>
          <w:rFonts w:ascii="Times New Roman" w:eastAsia="宋体" w:hAnsi="Times New Roman" w:cs="Times New Roman"/>
          <w:color w:val="1A1A1A"/>
          <w:szCs w:val="24"/>
          <w:shd w:val="clear" w:color="auto" w:fill="FFFFFF"/>
        </w:rPr>
        <w:t>英伟达驱动、</w:t>
      </w:r>
      <w:r w:rsidRPr="00451D99">
        <w:rPr>
          <w:rFonts w:ascii="Times New Roman" w:eastAsia="宋体" w:hAnsi="Times New Roman" w:cs="Times New Roman"/>
          <w:color w:val="1A1A1A"/>
          <w:szCs w:val="24"/>
          <w:shd w:val="clear" w:color="auto" w:fill="FFFFFF"/>
        </w:rPr>
        <w:t>GPU</w:t>
      </w:r>
      <w:r w:rsidRPr="00451D99">
        <w:rPr>
          <w:rFonts w:ascii="Times New Roman" w:eastAsia="宋体" w:hAnsi="Times New Roman" w:cs="Times New Roman"/>
          <w:color w:val="1A1A1A"/>
          <w:szCs w:val="24"/>
          <w:shd w:val="clear" w:color="auto" w:fill="FFFFFF"/>
        </w:rPr>
        <w:t>版本需要任意版本的</w:t>
      </w:r>
      <w:r w:rsidRPr="00451D99">
        <w:rPr>
          <w:rFonts w:ascii="Times New Roman" w:eastAsia="宋体" w:hAnsi="Times New Roman" w:cs="Times New Roman"/>
          <w:color w:val="1A1A1A"/>
          <w:szCs w:val="24"/>
          <w:shd w:val="clear" w:color="auto" w:fill="FFFFFF"/>
        </w:rPr>
        <w:t xml:space="preserve"> CUDA </w:t>
      </w:r>
      <w:r w:rsidRPr="00451D99">
        <w:rPr>
          <w:rFonts w:ascii="Times New Roman" w:eastAsia="宋体" w:hAnsi="Times New Roman" w:cs="Times New Roman"/>
          <w:color w:val="1A1A1A"/>
          <w:szCs w:val="24"/>
          <w:shd w:val="clear" w:color="auto" w:fill="FFFFFF"/>
        </w:rPr>
        <w:t>（包内置了</w:t>
      </w:r>
      <w:r w:rsidRPr="00451D99">
        <w:rPr>
          <w:rFonts w:ascii="Times New Roman" w:eastAsia="宋体" w:hAnsi="Times New Roman" w:cs="Times New Roman"/>
          <w:color w:val="1A1A1A"/>
          <w:szCs w:val="24"/>
          <w:shd w:val="clear" w:color="auto" w:fill="FFFFFF"/>
        </w:rPr>
        <w:t xml:space="preserve">CUDA 8 / 9 </w:t>
      </w:r>
      <w:r w:rsidRPr="00451D99">
        <w:rPr>
          <w:rFonts w:ascii="Times New Roman" w:eastAsia="宋体" w:hAnsi="Times New Roman" w:cs="Times New Roman"/>
          <w:color w:val="1A1A1A"/>
          <w:szCs w:val="24"/>
          <w:shd w:val="clear" w:color="auto" w:fill="FFFFFF"/>
        </w:rPr>
        <w:t>的部分主要二进制文件）</w:t>
      </w:r>
      <w:r w:rsidR="00451D99">
        <w:rPr>
          <w:rFonts w:ascii="Times New Roman" w:eastAsia="宋体" w:hAnsi="Times New Roman" w:cs="Times New Roman" w:hint="eastAsia"/>
          <w:color w:val="1A1A1A"/>
          <w:szCs w:val="24"/>
          <w:shd w:val="clear" w:color="auto" w:fill="FFFFFF"/>
        </w:rPr>
        <w:t>。</w:t>
      </w:r>
    </w:p>
    <w:p w14:paraId="159988D8" w14:textId="679AAF6C" w:rsidR="00434571" w:rsidRPr="00451D99" w:rsidRDefault="00434571" w:rsidP="00987503">
      <w:pPr>
        <w:pStyle w:val="af1"/>
        <w:numPr>
          <w:ilvl w:val="0"/>
          <w:numId w:val="7"/>
        </w:numPr>
        <w:spacing w:line="360" w:lineRule="auto"/>
        <w:ind w:leftChars="200" w:left="837" w:firstLineChars="0" w:hanging="357"/>
        <w:rPr>
          <w:rFonts w:ascii="Times New Roman" w:eastAsia="宋体" w:hAnsi="Times New Roman" w:cs="Times New Roman"/>
          <w:color w:val="1A1A1A"/>
          <w:szCs w:val="24"/>
          <w:shd w:val="clear" w:color="auto" w:fill="FFFFFF"/>
        </w:rPr>
      </w:pPr>
      <w:r w:rsidRPr="00451D99">
        <w:rPr>
          <w:rFonts w:ascii="Times New Roman" w:eastAsia="宋体" w:hAnsi="Times New Roman" w:cs="Times New Roman"/>
          <w:color w:val="1A1A1A"/>
          <w:szCs w:val="24"/>
          <w:shd w:val="clear" w:color="auto" w:fill="FFFFFF"/>
        </w:rPr>
        <w:t xml:space="preserve">Anaconda3 x64 (with </w:t>
      </w:r>
      <w:r w:rsidR="00633F30">
        <w:rPr>
          <w:rFonts w:ascii="Times New Roman" w:eastAsia="宋体" w:hAnsi="Times New Roman" w:cs="Times New Roman"/>
          <w:color w:val="1A1A1A"/>
          <w:szCs w:val="24"/>
          <w:shd w:val="clear" w:color="auto" w:fill="FFFFFF"/>
        </w:rPr>
        <w:t>Python</w:t>
      </w:r>
      <w:r w:rsidRPr="00451D99">
        <w:rPr>
          <w:rFonts w:ascii="Times New Roman" w:eastAsia="宋体" w:hAnsi="Times New Roman" w:cs="Times New Roman"/>
          <w:color w:val="1A1A1A"/>
          <w:szCs w:val="24"/>
          <w:shd w:val="clear" w:color="auto" w:fill="FFFFFF"/>
        </w:rPr>
        <w:t> 3.5/3.6)</w:t>
      </w:r>
      <w:r w:rsidR="00451D99">
        <w:rPr>
          <w:rFonts w:ascii="Times New Roman" w:eastAsia="宋体" w:hAnsi="Times New Roman" w:cs="Times New Roman" w:hint="eastAsia"/>
          <w:color w:val="1A1A1A"/>
          <w:szCs w:val="24"/>
          <w:shd w:val="clear" w:color="auto" w:fill="FFFFFF"/>
        </w:rPr>
        <w:t>。</w:t>
      </w:r>
      <w:r w:rsidRPr="00451D99">
        <w:rPr>
          <w:rFonts w:ascii="Times New Roman" w:eastAsia="宋体" w:hAnsi="Times New Roman" w:cs="Times New Roman"/>
          <w:color w:val="1A1A1A"/>
          <w:szCs w:val="24"/>
          <w:shd w:val="clear" w:color="auto" w:fill="FFFFFF"/>
        </w:rPr>
        <w:t> </w:t>
      </w:r>
    </w:p>
    <w:p w14:paraId="23C9D8D6" w14:textId="3448B5A0" w:rsidR="00434571" w:rsidRDefault="00434571">
      <w:pPr>
        <w:pStyle w:val="af1"/>
        <w:numPr>
          <w:ilvl w:val="0"/>
          <w:numId w:val="7"/>
        </w:numPr>
        <w:spacing w:line="360" w:lineRule="auto"/>
        <w:ind w:leftChars="200" w:left="837" w:firstLineChars="0" w:hanging="357"/>
        <w:rPr>
          <w:rFonts w:ascii="Times New Roman" w:eastAsia="宋体" w:hAnsi="Times New Roman" w:cs="Times New Roman"/>
          <w:color w:val="1A1A1A"/>
          <w:szCs w:val="24"/>
          <w:shd w:val="clear" w:color="auto" w:fill="FFFFFF"/>
        </w:rPr>
      </w:pPr>
      <w:r w:rsidRPr="00451D99">
        <w:rPr>
          <w:rFonts w:ascii="Times New Roman" w:eastAsia="宋体" w:hAnsi="Times New Roman" w:cs="Times New Roman"/>
          <w:color w:val="1A1A1A"/>
          <w:szCs w:val="24"/>
          <w:shd w:val="clear" w:color="auto" w:fill="FFFFFF"/>
        </w:rPr>
        <w:t>opencv</w:t>
      </w:r>
      <w:r w:rsidRPr="00451D99">
        <w:rPr>
          <w:rFonts w:ascii="Times New Roman" w:eastAsia="宋体" w:hAnsi="Times New Roman" w:cs="Times New Roman"/>
          <w:color w:val="1A1A1A"/>
          <w:szCs w:val="24"/>
          <w:shd w:val="clear" w:color="auto" w:fill="FFFFFF"/>
        </w:rPr>
        <w:t>，</w:t>
      </w:r>
      <w:r w:rsidRPr="00451D99">
        <w:rPr>
          <w:rFonts w:ascii="Times New Roman" w:eastAsia="宋体" w:hAnsi="Times New Roman" w:cs="Times New Roman"/>
          <w:color w:val="1A1A1A"/>
          <w:szCs w:val="24"/>
          <w:shd w:val="clear" w:color="auto" w:fill="FFFFFF"/>
        </w:rPr>
        <w:t>visdom</w:t>
      </w:r>
      <w:r w:rsidRPr="00451D99">
        <w:rPr>
          <w:rFonts w:ascii="Times New Roman" w:eastAsia="宋体" w:hAnsi="Times New Roman" w:cs="Times New Roman"/>
          <w:color w:val="1A1A1A"/>
          <w:szCs w:val="24"/>
          <w:shd w:val="clear" w:color="auto" w:fill="FFFFFF"/>
        </w:rPr>
        <w:t>等相关库</w:t>
      </w:r>
      <w:r w:rsidR="00451D99">
        <w:rPr>
          <w:rFonts w:ascii="Times New Roman" w:eastAsia="宋体" w:hAnsi="Times New Roman" w:cs="Times New Roman" w:hint="eastAsia"/>
          <w:color w:val="1A1A1A"/>
          <w:szCs w:val="24"/>
          <w:shd w:val="clear" w:color="auto" w:fill="FFFFFF"/>
        </w:rPr>
        <w:t>。</w:t>
      </w:r>
    </w:p>
    <w:p w14:paraId="576DBE9F" w14:textId="77777777" w:rsidR="00E04684" w:rsidRDefault="00E04684" w:rsidP="00E04684">
      <w:pPr>
        <w:pStyle w:val="af1"/>
        <w:numPr>
          <w:ilvl w:val="0"/>
          <w:numId w:val="7"/>
        </w:numPr>
        <w:spacing w:line="360" w:lineRule="auto"/>
        <w:ind w:leftChars="200" w:left="837" w:firstLineChars="0" w:hanging="357"/>
        <w:rPr>
          <w:ins w:id="587" w:author="崇智 张" w:date="2020-04-15T20:20:00Z"/>
          <w:rFonts w:ascii="Times New Roman" w:eastAsia="宋体" w:hAnsi="Times New Roman" w:cs="Times New Roman"/>
          <w:color w:val="1A1A1A"/>
          <w:szCs w:val="24"/>
          <w:shd w:val="clear" w:color="auto" w:fill="FFFFFF"/>
        </w:rPr>
      </w:pPr>
      <w:ins w:id="588" w:author="崇智 张" w:date="2020-04-15T20:19:00Z">
        <w:r w:rsidRPr="00E04684">
          <w:rPr>
            <w:rFonts w:ascii="Times New Roman" w:eastAsia="宋体" w:hAnsi="Times New Roman" w:cs="Times New Roman"/>
            <w:color w:val="1A1A1A"/>
            <w:szCs w:val="24"/>
            <w:shd w:val="clear" w:color="auto" w:fill="FFFFFF"/>
          </w:rPr>
          <w:t>PyTorch</w:t>
        </w:r>
        <w:r w:rsidRPr="00E04684">
          <w:rPr>
            <w:rFonts w:ascii="Times New Roman" w:eastAsia="宋体" w:hAnsi="Times New Roman" w:cs="Times New Roman"/>
            <w:color w:val="1A1A1A"/>
            <w:szCs w:val="24"/>
            <w:shd w:val="clear" w:color="auto" w:fill="FFFFFF"/>
          </w:rPr>
          <w:t>版本为</w:t>
        </w:r>
        <w:r w:rsidRPr="00E04684">
          <w:rPr>
            <w:rFonts w:ascii="Times New Roman" w:eastAsia="宋体" w:hAnsi="Times New Roman" w:cs="Times New Roman"/>
            <w:color w:val="1A1A1A"/>
            <w:szCs w:val="24"/>
            <w:shd w:val="clear" w:color="auto" w:fill="FFFFFF"/>
          </w:rPr>
          <w:t>1.1</w:t>
        </w:r>
        <w:r w:rsidRPr="00E04684">
          <w:rPr>
            <w:rFonts w:ascii="Times New Roman" w:eastAsia="宋体" w:hAnsi="Times New Roman" w:cs="Times New Roman"/>
            <w:color w:val="1A1A1A"/>
            <w:szCs w:val="24"/>
            <w:shd w:val="clear" w:color="auto" w:fill="FFFFFF"/>
          </w:rPr>
          <w:t>或以上版本</w:t>
        </w:r>
        <w:r>
          <w:rPr>
            <w:rFonts w:ascii="Times New Roman" w:eastAsia="宋体" w:hAnsi="Times New Roman" w:cs="Times New Roman" w:hint="eastAsia"/>
            <w:color w:val="1A1A1A"/>
            <w:szCs w:val="24"/>
            <w:shd w:val="clear" w:color="auto" w:fill="FFFFFF"/>
          </w:rPr>
          <w:t>。</w:t>
        </w:r>
      </w:ins>
    </w:p>
    <w:p w14:paraId="4942432F" w14:textId="2EA6B6EB" w:rsidR="00182A04" w:rsidRPr="00E04684" w:rsidRDefault="00E04684">
      <w:pPr>
        <w:pStyle w:val="af1"/>
        <w:spacing w:line="360" w:lineRule="auto"/>
        <w:ind w:left="837" w:firstLineChars="0" w:firstLine="0"/>
        <w:rPr>
          <w:rFonts w:ascii="Times New Roman" w:eastAsia="宋体" w:hAnsi="Times New Roman" w:cs="Times New Roman"/>
          <w:b/>
          <w:bCs/>
          <w:color w:val="1A1A1A"/>
          <w:sz w:val="21"/>
          <w:szCs w:val="21"/>
          <w:u w:val="single"/>
          <w:shd w:val="clear" w:color="auto" w:fill="FFFFFF"/>
          <w:rPrChange w:id="589" w:author="崇智 张" w:date="2020-04-15T20:20:00Z">
            <w:rPr>
              <w:rFonts w:ascii="Times New Roman" w:eastAsia="宋体" w:hAnsi="Times New Roman" w:cs="Times New Roman"/>
              <w:color w:val="1A1A1A"/>
              <w:szCs w:val="24"/>
              <w:shd w:val="clear" w:color="auto" w:fill="FFFFFF"/>
            </w:rPr>
          </w:rPrChange>
        </w:rPr>
        <w:pPrChange w:id="590" w:author="崇智 张" w:date="2020-04-15T20:20:00Z">
          <w:pPr>
            <w:pStyle w:val="af1"/>
            <w:numPr>
              <w:numId w:val="7"/>
            </w:numPr>
            <w:spacing w:line="360" w:lineRule="auto"/>
            <w:ind w:leftChars="200" w:left="837" w:firstLineChars="0" w:hanging="357"/>
          </w:pPr>
        </w:pPrChange>
      </w:pPr>
      <w:ins w:id="591" w:author="崇智 张" w:date="2020-04-15T20:20:00Z">
        <w:r w:rsidRPr="00E04684">
          <w:rPr>
            <w:rFonts w:ascii="Times New Roman" w:eastAsia="宋体" w:hAnsi="Times New Roman" w:cs="Times New Roman" w:hint="eastAsia"/>
            <w:b/>
            <w:bCs/>
            <w:color w:val="1A1A1A"/>
            <w:sz w:val="21"/>
            <w:szCs w:val="21"/>
            <w:u w:val="single"/>
            <w:shd w:val="clear" w:color="auto" w:fill="FFFFFF"/>
            <w:rPrChange w:id="592" w:author="崇智 张" w:date="2020-04-15T20:20:00Z">
              <w:rPr>
                <w:rFonts w:ascii="Times New Roman" w:eastAsia="宋体" w:hAnsi="Times New Roman" w:cs="Times New Roman" w:hint="eastAsia"/>
                <w:color w:val="1A1A1A"/>
                <w:szCs w:val="24"/>
                <w:shd w:val="clear" w:color="auto" w:fill="FFFFFF"/>
              </w:rPr>
            </w:rPrChange>
          </w:rPr>
          <w:t>注：</w:t>
        </w:r>
      </w:ins>
      <w:r w:rsidR="00182A04" w:rsidRPr="00E04684">
        <w:rPr>
          <w:rFonts w:ascii="Times New Roman" w:eastAsia="宋体" w:hAnsi="Times New Roman" w:cs="Times New Roman" w:hint="eastAsia"/>
          <w:b/>
          <w:bCs/>
          <w:color w:val="1A1A1A"/>
          <w:sz w:val="21"/>
          <w:szCs w:val="21"/>
          <w:u w:val="single"/>
          <w:shd w:val="clear" w:color="auto" w:fill="FFFFFF"/>
          <w:rPrChange w:id="593" w:author="崇智 张" w:date="2020-04-15T20:20:00Z">
            <w:rPr>
              <w:rFonts w:ascii="Times New Roman" w:eastAsia="宋体" w:hAnsi="Times New Roman" w:cs="Times New Roman" w:hint="eastAsia"/>
              <w:color w:val="1A1A1A"/>
              <w:szCs w:val="24"/>
              <w:shd w:val="clear" w:color="auto" w:fill="FFFFFF"/>
            </w:rPr>
          </w:rPrChange>
        </w:rPr>
        <w:t>以上所有列举接口都是通过程序内部的调用来交互的。</w:t>
      </w:r>
    </w:p>
    <w:p w14:paraId="60BA1E94" w14:textId="3C01E801" w:rsidR="00CF4D97" w:rsidRPr="00987503" w:rsidDel="004E7679" w:rsidRDefault="00A24DCC" w:rsidP="00261938">
      <w:pPr>
        <w:pStyle w:val="2"/>
        <w:rPr>
          <w:del w:id="594" w:author="崇智 张" w:date="2020-04-15T20:02:00Z"/>
          <w:rFonts w:ascii="Times New Roman" w:hAnsi="Times New Roman"/>
        </w:rPr>
      </w:pPr>
      <w:del w:id="595" w:author="崇智 张" w:date="2020-04-15T20:02:00Z">
        <w:r w:rsidRPr="00987503" w:rsidDel="004E7679">
          <w:rPr>
            <w:rFonts w:ascii="Times New Roman" w:hAnsi="Times New Roman"/>
          </w:rPr>
          <w:delText xml:space="preserve">4.4 </w:delText>
        </w:r>
        <w:r w:rsidR="00DB2964" w:rsidDel="004E7679">
          <w:rPr>
            <w:rFonts w:ascii="Times New Roman" w:hAnsi="Times New Roman" w:hint="eastAsia"/>
          </w:rPr>
          <w:delText>环境</w:delText>
        </w:r>
        <w:r w:rsidRPr="00987503" w:rsidDel="004E7679">
          <w:rPr>
            <w:rFonts w:ascii="Times New Roman" w:hAnsi="Times New Roman" w:hint="eastAsia"/>
          </w:rPr>
          <w:delText>安全</w:delText>
        </w:r>
        <w:r w:rsidR="00DB2964" w:rsidDel="004E7679">
          <w:rPr>
            <w:rFonts w:ascii="Times New Roman" w:hAnsi="Times New Roman" w:hint="eastAsia"/>
          </w:rPr>
          <w:delText>性</w:delText>
        </w:r>
        <w:r w:rsidR="00CF4D97" w:rsidRPr="00987503" w:rsidDel="004E7679">
          <w:rPr>
            <w:rFonts w:ascii="Times New Roman" w:hAnsi="Times New Roman"/>
          </w:rPr>
          <w:delText xml:space="preserve"> </w:delText>
        </w:r>
      </w:del>
    </w:p>
    <w:p w14:paraId="66743D57" w14:textId="49ABDA75" w:rsidR="00434571" w:rsidRPr="00987503" w:rsidRDefault="00745399" w:rsidP="00987503">
      <w:pPr>
        <w:spacing w:line="360" w:lineRule="auto"/>
        <w:rPr>
          <w:rFonts w:ascii="Times New Roman" w:hAnsi="Times New Roman"/>
        </w:rPr>
      </w:pPr>
      <w:del w:id="596" w:author="崇智 张" w:date="2020-04-15T20:02:00Z">
        <w:r w:rsidRPr="00987503" w:rsidDel="004E7679">
          <w:rPr>
            <w:rFonts w:ascii="Times New Roman" w:hAnsi="Times New Roman"/>
            <w:color w:val="1A1A1A"/>
            <w:shd w:val="clear" w:color="auto" w:fill="FFFFFF"/>
          </w:rPr>
          <w:tab/>
        </w:r>
        <w:r w:rsidR="00434571" w:rsidRPr="00987503" w:rsidDel="004E7679">
          <w:rPr>
            <w:rFonts w:ascii="Times New Roman" w:hAnsi="Times New Roman"/>
            <w:color w:val="1A1A1A"/>
            <w:shd w:val="clear" w:color="auto" w:fill="FFFFFF"/>
          </w:rPr>
          <w:delText>PyTorch</w:delText>
        </w:r>
        <w:r w:rsidR="00434571" w:rsidRPr="00987503" w:rsidDel="004E7679">
          <w:rPr>
            <w:rFonts w:ascii="Times New Roman" w:hAnsi="Times New Roman"/>
            <w:color w:val="1A1A1A"/>
            <w:shd w:val="clear" w:color="auto" w:fill="FFFFFF"/>
          </w:rPr>
          <w:delText>的并行处理机制能够保证在进行多线程计算时不出现死锁，模型和数据能够正确分配对应的</w:delText>
        </w:r>
        <w:r w:rsidR="00434571" w:rsidRPr="00987503" w:rsidDel="004E7679">
          <w:rPr>
            <w:rFonts w:ascii="Times New Roman" w:hAnsi="Times New Roman"/>
            <w:color w:val="1A1A1A"/>
            <w:shd w:val="clear" w:color="auto" w:fill="FFFFFF"/>
          </w:rPr>
          <w:delText>CPU</w:delText>
        </w:r>
        <w:r w:rsidR="00434571" w:rsidRPr="00987503" w:rsidDel="004E7679">
          <w:rPr>
            <w:rFonts w:ascii="Times New Roman" w:hAnsi="Times New Roman"/>
            <w:color w:val="1A1A1A"/>
            <w:shd w:val="clear" w:color="auto" w:fill="FFFFFF"/>
          </w:rPr>
          <w:delText>和</w:delText>
        </w:r>
        <w:r w:rsidR="00434571" w:rsidRPr="00987503" w:rsidDel="004E7679">
          <w:rPr>
            <w:rFonts w:ascii="Times New Roman" w:hAnsi="Times New Roman"/>
            <w:color w:val="1A1A1A"/>
            <w:shd w:val="clear" w:color="auto" w:fill="FFFFFF"/>
          </w:rPr>
          <w:delText>GPU</w:delText>
        </w:r>
        <w:r w:rsidR="00434571" w:rsidRPr="00987503" w:rsidDel="004E7679">
          <w:rPr>
            <w:rFonts w:ascii="Times New Roman" w:hAnsi="Times New Roman"/>
            <w:color w:val="1A1A1A"/>
            <w:shd w:val="clear" w:color="auto" w:fill="FFFFFF"/>
          </w:rPr>
          <w:delText>，不会出现卡死或内存显存被持续占用的情况</w:delText>
        </w:r>
      </w:del>
      <w:r w:rsidR="00434571" w:rsidRPr="00987503">
        <w:rPr>
          <w:rFonts w:ascii="Times New Roman" w:hAnsi="Times New Roman"/>
          <w:color w:val="1A1A1A"/>
          <w:shd w:val="clear" w:color="auto" w:fill="FFFFFF"/>
        </w:rPr>
        <w:t>。</w:t>
      </w:r>
    </w:p>
    <w:sectPr w:rsidR="00434571" w:rsidRPr="00987503" w:rsidSect="00B864A0">
      <w:footerReference w:type="even" r:id="rId12"/>
      <w:footerReference w:type="default" r:id="rId1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uxs97@163.com" w:date="2020-04-16T21:12:00Z" w:initials="w">
    <w:p w14:paraId="23430853" w14:textId="39021CB1" w:rsidR="007C5EAF" w:rsidRDefault="007C5EAF">
      <w:pPr>
        <w:pStyle w:val="af6"/>
      </w:pPr>
      <w:r>
        <w:rPr>
          <w:rStyle w:val="af5"/>
        </w:rPr>
        <w:annotationRef/>
      </w:r>
      <w:r>
        <w:rPr>
          <w:rFonts w:hint="eastAsia"/>
        </w:rPr>
        <w:t>日期更新</w:t>
      </w:r>
    </w:p>
  </w:comment>
  <w:comment w:id="299" w:author="wuxs97@163.com" w:date="2020-04-16T21:13:00Z" w:initials="w">
    <w:p w14:paraId="19B970D4" w14:textId="19232C81" w:rsidR="007C5EAF" w:rsidRDefault="007C5EAF">
      <w:pPr>
        <w:pStyle w:val="af6"/>
      </w:pPr>
      <w:r>
        <w:rPr>
          <w:rStyle w:val="af5"/>
        </w:rPr>
        <w:annotationRef/>
      </w:r>
      <w:r>
        <w:rPr>
          <w:rFonts w:hint="eastAsia"/>
        </w:rPr>
        <w:t>四个改为五个</w:t>
      </w:r>
    </w:p>
  </w:comment>
  <w:comment w:id="496" w:author="wuxs97@163.com" w:date="2020-04-16T21:22:00Z" w:initials="w">
    <w:p w14:paraId="5C6098A1" w14:textId="19FA1B25" w:rsidR="007C5EAF" w:rsidRDefault="007C5EAF">
      <w:pPr>
        <w:pStyle w:val="af6"/>
      </w:pPr>
      <w:r>
        <w:rPr>
          <w:rStyle w:val="af5"/>
        </w:rPr>
        <w:annotationRef/>
      </w:r>
      <w:r>
        <w:rPr>
          <w:rFonts w:hint="eastAsia"/>
        </w:rPr>
        <w:t>删除5，6</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430853" w15:done="0"/>
  <w15:commentEx w15:paraId="19B970D4" w15:done="0"/>
  <w15:commentEx w15:paraId="5C6098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430853" w16cid:durableId="224348D8"/>
  <w16cid:commentId w16cid:paraId="19B970D4" w16cid:durableId="22434912"/>
  <w16cid:commentId w16cid:paraId="5C6098A1" w16cid:durableId="22434B0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1F0BF2" w14:textId="77777777" w:rsidR="003F0C5A" w:rsidRDefault="003F0C5A" w:rsidP="00A40560">
      <w:r>
        <w:separator/>
      </w:r>
    </w:p>
    <w:p w14:paraId="7F1A3B9F" w14:textId="77777777" w:rsidR="003F0C5A" w:rsidRDefault="003F0C5A"/>
  </w:endnote>
  <w:endnote w:type="continuationSeparator" w:id="0">
    <w:p w14:paraId="1AE10884" w14:textId="77777777" w:rsidR="003F0C5A" w:rsidRDefault="003F0C5A" w:rsidP="00A40560">
      <w:r>
        <w:continuationSeparator/>
      </w:r>
    </w:p>
    <w:p w14:paraId="461066A7" w14:textId="77777777" w:rsidR="003F0C5A" w:rsidRDefault="003F0C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0BA5A" w14:textId="77777777" w:rsidR="007C5EAF" w:rsidRDefault="007C5EAF" w:rsidP="00A4056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2A99EA69" w14:textId="77777777" w:rsidR="007C5EAF" w:rsidRDefault="007C5EAF" w:rsidP="00A40560">
    <w:pPr>
      <w:pStyle w:val="a6"/>
      <w:ind w:right="360"/>
    </w:pPr>
  </w:p>
  <w:p w14:paraId="32BF549C" w14:textId="77777777" w:rsidR="007C5EAF" w:rsidRDefault="007C5EAF"/>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68EB" w14:textId="77777777" w:rsidR="007C5EAF" w:rsidRDefault="007C5EAF" w:rsidP="00A4056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985027">
      <w:rPr>
        <w:rStyle w:val="a8"/>
        <w:noProof/>
      </w:rPr>
      <w:t>15</w:t>
    </w:r>
    <w:r>
      <w:rPr>
        <w:rStyle w:val="a8"/>
      </w:rPr>
      <w:fldChar w:fldCharType="end"/>
    </w:r>
  </w:p>
  <w:p w14:paraId="384DECB1" w14:textId="77777777" w:rsidR="007C5EAF" w:rsidRDefault="007C5EAF" w:rsidP="00A40560">
    <w:pPr>
      <w:pStyle w:val="a6"/>
      <w:ind w:right="360"/>
      <w:jc w:val="right"/>
    </w:pPr>
  </w:p>
  <w:p w14:paraId="111F4764" w14:textId="77777777" w:rsidR="007C5EAF" w:rsidRDefault="007C5EA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DEA59" w14:textId="77777777" w:rsidR="003F0C5A" w:rsidRDefault="003F0C5A" w:rsidP="00A40560">
      <w:r>
        <w:separator/>
      </w:r>
    </w:p>
    <w:p w14:paraId="44341F1A" w14:textId="77777777" w:rsidR="003F0C5A" w:rsidRDefault="003F0C5A"/>
  </w:footnote>
  <w:footnote w:type="continuationSeparator" w:id="0">
    <w:p w14:paraId="15AE2836" w14:textId="77777777" w:rsidR="003F0C5A" w:rsidRDefault="003F0C5A" w:rsidP="00A40560">
      <w:r>
        <w:continuationSeparator/>
      </w:r>
    </w:p>
    <w:p w14:paraId="55496AEB" w14:textId="77777777" w:rsidR="003F0C5A" w:rsidRDefault="003F0C5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2F6E"/>
    <w:multiLevelType w:val="hybridMultilevel"/>
    <w:tmpl w:val="99A48D00"/>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090A6F91"/>
    <w:multiLevelType w:val="hybridMultilevel"/>
    <w:tmpl w:val="7194B0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962137E"/>
    <w:multiLevelType w:val="multilevel"/>
    <w:tmpl w:val="C1A21C28"/>
    <w:lvl w:ilvl="0">
      <w:start w:val="1"/>
      <w:numFmt w:val="chineseCountingThousand"/>
      <w:lvlText w:val="第%1部分 "/>
      <w:lvlJc w:val="left"/>
      <w:pPr>
        <w:tabs>
          <w:tab w:val="num" w:pos="4706"/>
        </w:tabs>
        <w:ind w:left="4706" w:hanging="4706"/>
      </w:pPr>
      <w:rPr>
        <w:rFonts w:ascii="Arial" w:eastAsia="黑体" w:hAnsi="Arial" w:hint="default"/>
        <w:b/>
        <w:i w:val="0"/>
        <w:sz w:val="36"/>
      </w:rPr>
    </w:lvl>
    <w:lvl w:ilvl="1">
      <w:start w:val="1"/>
      <w:numFmt w:val="decimal"/>
      <w:pStyle w:val="xn"/>
      <w:lvlText w:val="第%2章 "/>
      <w:lvlJc w:val="left"/>
      <w:pPr>
        <w:tabs>
          <w:tab w:val="num" w:pos="1080"/>
        </w:tabs>
        <w:ind w:left="0" w:firstLine="0"/>
      </w:pPr>
      <w:rPr>
        <w:rFonts w:ascii="Arial" w:eastAsia="黑体" w:hAnsi="Arial" w:hint="default"/>
        <w:b/>
        <w:i w:val="0"/>
        <w:sz w:val="32"/>
      </w:rPr>
    </w:lvl>
    <w:lvl w:ilvl="2">
      <w:start w:val="1"/>
      <w:numFmt w:val="decimal"/>
      <w:pStyle w:val="xx"/>
      <w:lvlText w:val="%2.%3 "/>
      <w:lvlJc w:val="left"/>
      <w:pPr>
        <w:tabs>
          <w:tab w:val="num" w:pos="720"/>
        </w:tabs>
        <w:ind w:left="0" w:firstLine="0"/>
      </w:pPr>
      <w:rPr>
        <w:rFonts w:ascii="Arial" w:eastAsia="黑体" w:hAnsi="Arial" w:hint="default"/>
        <w:b/>
        <w:i w:val="0"/>
        <w:sz w:val="28"/>
      </w:rPr>
    </w:lvl>
    <w:lvl w:ilvl="3">
      <w:start w:val="1"/>
      <w:numFmt w:val="decimal"/>
      <w:pStyle w:val="xxx"/>
      <w:lvlText w:val="%2.%3.%4 "/>
      <w:lvlJc w:val="left"/>
      <w:pPr>
        <w:tabs>
          <w:tab w:val="num" w:pos="720"/>
        </w:tabs>
        <w:ind w:left="0" w:firstLine="0"/>
      </w:pPr>
      <w:rPr>
        <w:rFonts w:ascii="Arial" w:eastAsia="黑体" w:hAnsi="Arial" w:hint="default"/>
        <w:b/>
        <w:i w:val="0"/>
        <w:sz w:val="24"/>
      </w:rPr>
    </w:lvl>
    <w:lvl w:ilvl="4">
      <w:start w:val="1"/>
      <w:numFmt w:val="decimal"/>
      <w:pStyle w:val="xxxx"/>
      <w:lvlText w:val="%2.%3.%4.%5 "/>
      <w:lvlJc w:val="left"/>
      <w:pPr>
        <w:tabs>
          <w:tab w:val="num" w:pos="1080"/>
        </w:tabs>
        <w:ind w:left="0" w:firstLine="0"/>
      </w:pPr>
      <w:rPr>
        <w:rFonts w:ascii="Arial" w:eastAsia="黑体" w:hAnsi="Arial" w:hint="default"/>
        <w:b/>
        <w:i w:val="0"/>
        <w:sz w:val="24"/>
      </w:rPr>
    </w:lvl>
    <w:lvl w:ilvl="5">
      <w:start w:val="1"/>
      <w:numFmt w:val="decimal"/>
      <w:pStyle w:val="xxxxx"/>
      <w:lvlText w:val="%2.%3.%4.%5.%6 "/>
      <w:lvlJc w:val="left"/>
      <w:pPr>
        <w:tabs>
          <w:tab w:val="num" w:pos="1080"/>
        </w:tabs>
        <w:ind w:left="0" w:firstLine="0"/>
      </w:pPr>
      <w:rPr>
        <w:rFonts w:ascii="Times New Roman" w:eastAsia="宋体" w:hAnsi="Times New Roman" w:hint="default"/>
        <w:b/>
        <w:i w:val="0"/>
        <w:sz w:val="24"/>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2FD13144"/>
    <w:multiLevelType w:val="hybridMultilevel"/>
    <w:tmpl w:val="4AFE5B34"/>
    <w:lvl w:ilvl="0" w:tplc="A5728BB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32ED75E5"/>
    <w:multiLevelType w:val="hybridMultilevel"/>
    <w:tmpl w:val="3A8097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68965AA"/>
    <w:multiLevelType w:val="multilevel"/>
    <w:tmpl w:val="65CA920A"/>
    <w:lvl w:ilvl="0">
      <w:start w:val="1"/>
      <w:numFmt w:val="decimal"/>
      <w:lvlText w:val="%1)"/>
      <w:lvlJc w:val="left"/>
      <w:pPr>
        <w:ind w:left="360" w:hanging="360"/>
      </w:pPr>
      <w:rPr>
        <w:rFonts w:hint="default"/>
      </w:rPr>
    </w:lvl>
    <w:lvl w:ilvl="1">
      <w:start w:val="4"/>
      <w:numFmt w:val="decimal"/>
      <w:isLgl/>
      <w:lvlText w:val="%1.%2"/>
      <w:lvlJc w:val="left"/>
      <w:pPr>
        <w:ind w:left="640" w:hanging="6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3A4B11D2"/>
    <w:multiLevelType w:val="hybridMultilevel"/>
    <w:tmpl w:val="ADE254CA"/>
    <w:lvl w:ilvl="0" w:tplc="04090011">
      <w:start w:val="1"/>
      <w:numFmt w:val="decimal"/>
      <w:lvlText w:val="%1)"/>
      <w:lvlJc w:val="left"/>
      <w:pPr>
        <w:ind w:left="831" w:hanging="420"/>
      </w:pPr>
    </w:lvl>
    <w:lvl w:ilvl="1" w:tplc="04090019" w:tentative="1">
      <w:start w:val="1"/>
      <w:numFmt w:val="lowerLetter"/>
      <w:lvlText w:val="%2)"/>
      <w:lvlJc w:val="left"/>
      <w:pPr>
        <w:ind w:left="1251" w:hanging="420"/>
      </w:pPr>
    </w:lvl>
    <w:lvl w:ilvl="2" w:tplc="0409001B" w:tentative="1">
      <w:start w:val="1"/>
      <w:numFmt w:val="lowerRoman"/>
      <w:lvlText w:val="%3."/>
      <w:lvlJc w:val="right"/>
      <w:pPr>
        <w:ind w:left="1671" w:hanging="420"/>
      </w:pPr>
    </w:lvl>
    <w:lvl w:ilvl="3" w:tplc="0409000F" w:tentative="1">
      <w:start w:val="1"/>
      <w:numFmt w:val="decimal"/>
      <w:lvlText w:val="%4."/>
      <w:lvlJc w:val="left"/>
      <w:pPr>
        <w:ind w:left="2091" w:hanging="420"/>
      </w:pPr>
    </w:lvl>
    <w:lvl w:ilvl="4" w:tplc="04090019" w:tentative="1">
      <w:start w:val="1"/>
      <w:numFmt w:val="lowerLetter"/>
      <w:lvlText w:val="%5)"/>
      <w:lvlJc w:val="left"/>
      <w:pPr>
        <w:ind w:left="2511" w:hanging="420"/>
      </w:pPr>
    </w:lvl>
    <w:lvl w:ilvl="5" w:tplc="0409001B" w:tentative="1">
      <w:start w:val="1"/>
      <w:numFmt w:val="lowerRoman"/>
      <w:lvlText w:val="%6."/>
      <w:lvlJc w:val="right"/>
      <w:pPr>
        <w:ind w:left="2931" w:hanging="420"/>
      </w:pPr>
    </w:lvl>
    <w:lvl w:ilvl="6" w:tplc="0409000F" w:tentative="1">
      <w:start w:val="1"/>
      <w:numFmt w:val="decimal"/>
      <w:lvlText w:val="%7."/>
      <w:lvlJc w:val="left"/>
      <w:pPr>
        <w:ind w:left="3351" w:hanging="420"/>
      </w:pPr>
    </w:lvl>
    <w:lvl w:ilvl="7" w:tplc="04090019" w:tentative="1">
      <w:start w:val="1"/>
      <w:numFmt w:val="lowerLetter"/>
      <w:lvlText w:val="%8)"/>
      <w:lvlJc w:val="left"/>
      <w:pPr>
        <w:ind w:left="3771" w:hanging="420"/>
      </w:pPr>
    </w:lvl>
    <w:lvl w:ilvl="8" w:tplc="0409001B" w:tentative="1">
      <w:start w:val="1"/>
      <w:numFmt w:val="lowerRoman"/>
      <w:lvlText w:val="%9."/>
      <w:lvlJc w:val="right"/>
      <w:pPr>
        <w:ind w:left="4191" w:hanging="420"/>
      </w:pPr>
    </w:lvl>
  </w:abstractNum>
  <w:abstractNum w:abstractNumId="7">
    <w:nsid w:val="4CEE1989"/>
    <w:multiLevelType w:val="hybridMultilevel"/>
    <w:tmpl w:val="CB5CFD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1087595"/>
    <w:multiLevelType w:val="hybridMultilevel"/>
    <w:tmpl w:val="99AABD2C"/>
    <w:lvl w:ilvl="0" w:tplc="300A611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nsid w:val="60A55283"/>
    <w:multiLevelType w:val="hybridMultilevel"/>
    <w:tmpl w:val="0708254A"/>
    <w:lvl w:ilvl="0" w:tplc="B95457A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nsid w:val="63D65A22"/>
    <w:multiLevelType w:val="hybridMultilevel"/>
    <w:tmpl w:val="DA2AFA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8"/>
  </w:num>
  <w:num w:numId="4">
    <w:abstractNumId w:val="9"/>
  </w:num>
  <w:num w:numId="5">
    <w:abstractNumId w:val="6"/>
  </w:num>
  <w:num w:numId="6">
    <w:abstractNumId w:val="7"/>
  </w:num>
  <w:num w:numId="7">
    <w:abstractNumId w:val="5"/>
  </w:num>
  <w:num w:numId="8">
    <w:abstractNumId w:val="1"/>
  </w:num>
  <w:num w:numId="9">
    <w:abstractNumId w:val="4"/>
  </w:num>
  <w:num w:numId="10">
    <w:abstractNumId w:val="10"/>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uxs97@163.com">
    <w15:presenceInfo w15:providerId="Windows Live" w15:userId="3d296d1cbbbf8e89"/>
  </w15:person>
  <w15:person w15:author="崇智 张">
    <w15:presenceInfo w15:providerId="Windows Live" w15:userId="95d5d971018354b5"/>
  </w15:person>
  <w15:person w15:author="cynsierwang@gmail.com">
    <w15:presenceInfo w15:providerId="Windows Live" w15:userId="54116600db2afdb7"/>
  </w15:person>
  <w15:person w15:author="Qin Haotong">
    <w15:presenceInfo w15:providerId="Windows Live" w15:userId="37e331fa43d32d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hideGrammaticalErrors/>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133"/>
    <w:rsid w:val="0002660C"/>
    <w:rsid w:val="00035B5A"/>
    <w:rsid w:val="00035CA3"/>
    <w:rsid w:val="000442E9"/>
    <w:rsid w:val="00044AF2"/>
    <w:rsid w:val="00051935"/>
    <w:rsid w:val="000740D8"/>
    <w:rsid w:val="0007448A"/>
    <w:rsid w:val="00077975"/>
    <w:rsid w:val="0009082E"/>
    <w:rsid w:val="0009698A"/>
    <w:rsid w:val="000A02D4"/>
    <w:rsid w:val="000B1894"/>
    <w:rsid w:val="000C5F9B"/>
    <w:rsid w:val="000D3D9B"/>
    <w:rsid w:val="000D58E3"/>
    <w:rsid w:val="000E5015"/>
    <w:rsid w:val="000F0057"/>
    <w:rsid w:val="00107AA7"/>
    <w:rsid w:val="00116BE5"/>
    <w:rsid w:val="00126B04"/>
    <w:rsid w:val="00133C7F"/>
    <w:rsid w:val="001342F5"/>
    <w:rsid w:val="00136AF6"/>
    <w:rsid w:val="00141FA1"/>
    <w:rsid w:val="0015225A"/>
    <w:rsid w:val="00182A04"/>
    <w:rsid w:val="001916CE"/>
    <w:rsid w:val="0019199D"/>
    <w:rsid w:val="001927B7"/>
    <w:rsid w:val="001B276C"/>
    <w:rsid w:val="001B57F6"/>
    <w:rsid w:val="001E7C6C"/>
    <w:rsid w:val="001E7D53"/>
    <w:rsid w:val="001F087D"/>
    <w:rsid w:val="001F7B72"/>
    <w:rsid w:val="0023504C"/>
    <w:rsid w:val="002442E8"/>
    <w:rsid w:val="0026088B"/>
    <w:rsid w:val="00261938"/>
    <w:rsid w:val="00261CDF"/>
    <w:rsid w:val="00272D37"/>
    <w:rsid w:val="0027386F"/>
    <w:rsid w:val="002958E7"/>
    <w:rsid w:val="002966F2"/>
    <w:rsid w:val="002B306F"/>
    <w:rsid w:val="002B7222"/>
    <w:rsid w:val="002C1EF8"/>
    <w:rsid w:val="002C5C26"/>
    <w:rsid w:val="002C7701"/>
    <w:rsid w:val="002C7B53"/>
    <w:rsid w:val="002E2F72"/>
    <w:rsid w:val="002E4C08"/>
    <w:rsid w:val="002F5563"/>
    <w:rsid w:val="003053DE"/>
    <w:rsid w:val="00313E62"/>
    <w:rsid w:val="003165EF"/>
    <w:rsid w:val="00332D8A"/>
    <w:rsid w:val="00333DB2"/>
    <w:rsid w:val="00343A0B"/>
    <w:rsid w:val="00344016"/>
    <w:rsid w:val="00355386"/>
    <w:rsid w:val="00356485"/>
    <w:rsid w:val="0036256B"/>
    <w:rsid w:val="00363758"/>
    <w:rsid w:val="00367A0A"/>
    <w:rsid w:val="003838A6"/>
    <w:rsid w:val="00395609"/>
    <w:rsid w:val="003A02F6"/>
    <w:rsid w:val="003B04CB"/>
    <w:rsid w:val="003B6AE7"/>
    <w:rsid w:val="003B7E72"/>
    <w:rsid w:val="003C0D69"/>
    <w:rsid w:val="003C5091"/>
    <w:rsid w:val="003D0951"/>
    <w:rsid w:val="003D0E0C"/>
    <w:rsid w:val="003E1DE6"/>
    <w:rsid w:val="003F005C"/>
    <w:rsid w:val="003F0C5A"/>
    <w:rsid w:val="003F69F6"/>
    <w:rsid w:val="004030C4"/>
    <w:rsid w:val="00410C02"/>
    <w:rsid w:val="004139F2"/>
    <w:rsid w:val="00416538"/>
    <w:rsid w:val="0041768F"/>
    <w:rsid w:val="00422FE4"/>
    <w:rsid w:val="00431D3C"/>
    <w:rsid w:val="00434571"/>
    <w:rsid w:val="00445CE4"/>
    <w:rsid w:val="00451D05"/>
    <w:rsid w:val="00451D99"/>
    <w:rsid w:val="0045391E"/>
    <w:rsid w:val="00453DD0"/>
    <w:rsid w:val="00456119"/>
    <w:rsid w:val="00457C80"/>
    <w:rsid w:val="00461567"/>
    <w:rsid w:val="00476720"/>
    <w:rsid w:val="00484724"/>
    <w:rsid w:val="004B1641"/>
    <w:rsid w:val="004C5070"/>
    <w:rsid w:val="004C64FC"/>
    <w:rsid w:val="004D7FCE"/>
    <w:rsid w:val="004E0F1E"/>
    <w:rsid w:val="004E6D8F"/>
    <w:rsid w:val="004E7679"/>
    <w:rsid w:val="004F2D71"/>
    <w:rsid w:val="004F319D"/>
    <w:rsid w:val="004F6EE3"/>
    <w:rsid w:val="00505C39"/>
    <w:rsid w:val="00510C03"/>
    <w:rsid w:val="00530173"/>
    <w:rsid w:val="00553E58"/>
    <w:rsid w:val="005558C4"/>
    <w:rsid w:val="00563F13"/>
    <w:rsid w:val="00580782"/>
    <w:rsid w:val="005829C2"/>
    <w:rsid w:val="005861A1"/>
    <w:rsid w:val="0059003C"/>
    <w:rsid w:val="0059159D"/>
    <w:rsid w:val="005A3DA3"/>
    <w:rsid w:val="005B506B"/>
    <w:rsid w:val="005E10AD"/>
    <w:rsid w:val="00613E3E"/>
    <w:rsid w:val="00617D48"/>
    <w:rsid w:val="00633F30"/>
    <w:rsid w:val="00644826"/>
    <w:rsid w:val="00647BFE"/>
    <w:rsid w:val="00650E74"/>
    <w:rsid w:val="00652E97"/>
    <w:rsid w:val="006674A7"/>
    <w:rsid w:val="0067037E"/>
    <w:rsid w:val="006722B4"/>
    <w:rsid w:val="00683716"/>
    <w:rsid w:val="006869E2"/>
    <w:rsid w:val="006B6DD2"/>
    <w:rsid w:val="006C468B"/>
    <w:rsid w:val="006F1F02"/>
    <w:rsid w:val="006F33E2"/>
    <w:rsid w:val="00711CBC"/>
    <w:rsid w:val="0071718C"/>
    <w:rsid w:val="00725CE6"/>
    <w:rsid w:val="00731839"/>
    <w:rsid w:val="00737D14"/>
    <w:rsid w:val="00745399"/>
    <w:rsid w:val="00746904"/>
    <w:rsid w:val="00752037"/>
    <w:rsid w:val="0076426E"/>
    <w:rsid w:val="007655E1"/>
    <w:rsid w:val="007733A3"/>
    <w:rsid w:val="00777045"/>
    <w:rsid w:val="007847D2"/>
    <w:rsid w:val="0079701C"/>
    <w:rsid w:val="007B2BC4"/>
    <w:rsid w:val="007C0299"/>
    <w:rsid w:val="007C199A"/>
    <w:rsid w:val="007C5EAF"/>
    <w:rsid w:val="007D51DE"/>
    <w:rsid w:val="007E40FC"/>
    <w:rsid w:val="007E538A"/>
    <w:rsid w:val="007E5D45"/>
    <w:rsid w:val="00820C81"/>
    <w:rsid w:val="0082174E"/>
    <w:rsid w:val="00821E88"/>
    <w:rsid w:val="008234DA"/>
    <w:rsid w:val="00825FCE"/>
    <w:rsid w:val="00826D85"/>
    <w:rsid w:val="00837244"/>
    <w:rsid w:val="00841C9B"/>
    <w:rsid w:val="00852EE6"/>
    <w:rsid w:val="00861424"/>
    <w:rsid w:val="008644D9"/>
    <w:rsid w:val="008706CE"/>
    <w:rsid w:val="008747CE"/>
    <w:rsid w:val="00882C03"/>
    <w:rsid w:val="00883AA9"/>
    <w:rsid w:val="00891984"/>
    <w:rsid w:val="00893ACC"/>
    <w:rsid w:val="00894537"/>
    <w:rsid w:val="00897D7B"/>
    <w:rsid w:val="008B0B0C"/>
    <w:rsid w:val="008B613F"/>
    <w:rsid w:val="008C06EB"/>
    <w:rsid w:val="008C54C5"/>
    <w:rsid w:val="008D097E"/>
    <w:rsid w:val="008D343C"/>
    <w:rsid w:val="008D62CD"/>
    <w:rsid w:val="008D7182"/>
    <w:rsid w:val="008E3BA0"/>
    <w:rsid w:val="008E6667"/>
    <w:rsid w:val="00910F9C"/>
    <w:rsid w:val="00933A76"/>
    <w:rsid w:val="0093515C"/>
    <w:rsid w:val="00941477"/>
    <w:rsid w:val="009448C1"/>
    <w:rsid w:val="00944A6D"/>
    <w:rsid w:val="0095002F"/>
    <w:rsid w:val="009511AC"/>
    <w:rsid w:val="00970E0D"/>
    <w:rsid w:val="00985027"/>
    <w:rsid w:val="00987503"/>
    <w:rsid w:val="009A0BA4"/>
    <w:rsid w:val="009B404C"/>
    <w:rsid w:val="009B707F"/>
    <w:rsid w:val="009C4B91"/>
    <w:rsid w:val="009D5045"/>
    <w:rsid w:val="009E6360"/>
    <w:rsid w:val="009F581B"/>
    <w:rsid w:val="009F730B"/>
    <w:rsid w:val="00A00CCC"/>
    <w:rsid w:val="00A10AA7"/>
    <w:rsid w:val="00A12AD3"/>
    <w:rsid w:val="00A24DCC"/>
    <w:rsid w:val="00A26F7E"/>
    <w:rsid w:val="00A273CD"/>
    <w:rsid w:val="00A27E0F"/>
    <w:rsid w:val="00A30C2A"/>
    <w:rsid w:val="00A314F8"/>
    <w:rsid w:val="00A33143"/>
    <w:rsid w:val="00A40560"/>
    <w:rsid w:val="00A67EF1"/>
    <w:rsid w:val="00A771EE"/>
    <w:rsid w:val="00A829FC"/>
    <w:rsid w:val="00A85E69"/>
    <w:rsid w:val="00A902FB"/>
    <w:rsid w:val="00A903F2"/>
    <w:rsid w:val="00A92240"/>
    <w:rsid w:val="00A94E5E"/>
    <w:rsid w:val="00AA1077"/>
    <w:rsid w:val="00AA1B0A"/>
    <w:rsid w:val="00AA519A"/>
    <w:rsid w:val="00AA5589"/>
    <w:rsid w:val="00AA55FF"/>
    <w:rsid w:val="00AA6D60"/>
    <w:rsid w:val="00AA7F86"/>
    <w:rsid w:val="00AB0C6E"/>
    <w:rsid w:val="00AB2D20"/>
    <w:rsid w:val="00AB4459"/>
    <w:rsid w:val="00AC19AD"/>
    <w:rsid w:val="00AE2E62"/>
    <w:rsid w:val="00AE6314"/>
    <w:rsid w:val="00AF1938"/>
    <w:rsid w:val="00B10A14"/>
    <w:rsid w:val="00B17E21"/>
    <w:rsid w:val="00B335AC"/>
    <w:rsid w:val="00B44E75"/>
    <w:rsid w:val="00B570C9"/>
    <w:rsid w:val="00B5750F"/>
    <w:rsid w:val="00B62257"/>
    <w:rsid w:val="00B656D6"/>
    <w:rsid w:val="00B7613F"/>
    <w:rsid w:val="00B8569F"/>
    <w:rsid w:val="00B85D1E"/>
    <w:rsid w:val="00B864A0"/>
    <w:rsid w:val="00BB5F58"/>
    <w:rsid w:val="00BC0677"/>
    <w:rsid w:val="00BC6CEC"/>
    <w:rsid w:val="00BD1346"/>
    <w:rsid w:val="00BD176E"/>
    <w:rsid w:val="00BE2ECD"/>
    <w:rsid w:val="00BE37A5"/>
    <w:rsid w:val="00BE3AFA"/>
    <w:rsid w:val="00BE3F08"/>
    <w:rsid w:val="00C124D0"/>
    <w:rsid w:val="00C21B8B"/>
    <w:rsid w:val="00C4155F"/>
    <w:rsid w:val="00C41888"/>
    <w:rsid w:val="00C6752E"/>
    <w:rsid w:val="00C714F1"/>
    <w:rsid w:val="00C72E85"/>
    <w:rsid w:val="00C82399"/>
    <w:rsid w:val="00C851B3"/>
    <w:rsid w:val="00C9568E"/>
    <w:rsid w:val="00C973F5"/>
    <w:rsid w:val="00CA1D9C"/>
    <w:rsid w:val="00CA6942"/>
    <w:rsid w:val="00CB5058"/>
    <w:rsid w:val="00CC6DB6"/>
    <w:rsid w:val="00CE0245"/>
    <w:rsid w:val="00CF4D97"/>
    <w:rsid w:val="00D370B6"/>
    <w:rsid w:val="00D46532"/>
    <w:rsid w:val="00D47F3C"/>
    <w:rsid w:val="00D6297C"/>
    <w:rsid w:val="00D6453E"/>
    <w:rsid w:val="00D87943"/>
    <w:rsid w:val="00D927D7"/>
    <w:rsid w:val="00DA162C"/>
    <w:rsid w:val="00DA62B8"/>
    <w:rsid w:val="00DA673C"/>
    <w:rsid w:val="00DB2964"/>
    <w:rsid w:val="00DC4DC6"/>
    <w:rsid w:val="00DE11C0"/>
    <w:rsid w:val="00DE30DC"/>
    <w:rsid w:val="00E03A83"/>
    <w:rsid w:val="00E04684"/>
    <w:rsid w:val="00E11982"/>
    <w:rsid w:val="00E123C6"/>
    <w:rsid w:val="00E21497"/>
    <w:rsid w:val="00E22E14"/>
    <w:rsid w:val="00E32C11"/>
    <w:rsid w:val="00E4529D"/>
    <w:rsid w:val="00E512E2"/>
    <w:rsid w:val="00E56F98"/>
    <w:rsid w:val="00E60DAA"/>
    <w:rsid w:val="00E67766"/>
    <w:rsid w:val="00E67B36"/>
    <w:rsid w:val="00E731C5"/>
    <w:rsid w:val="00E73766"/>
    <w:rsid w:val="00E75AAD"/>
    <w:rsid w:val="00E81DA4"/>
    <w:rsid w:val="00E84D38"/>
    <w:rsid w:val="00E85E85"/>
    <w:rsid w:val="00E8665F"/>
    <w:rsid w:val="00E912B7"/>
    <w:rsid w:val="00EB5133"/>
    <w:rsid w:val="00ED68D1"/>
    <w:rsid w:val="00EE03E8"/>
    <w:rsid w:val="00EE2426"/>
    <w:rsid w:val="00EE572F"/>
    <w:rsid w:val="00EF1C42"/>
    <w:rsid w:val="00F0414C"/>
    <w:rsid w:val="00F17D4D"/>
    <w:rsid w:val="00F241B2"/>
    <w:rsid w:val="00F32E67"/>
    <w:rsid w:val="00F40BAF"/>
    <w:rsid w:val="00F53FF4"/>
    <w:rsid w:val="00F543AE"/>
    <w:rsid w:val="00F660D8"/>
    <w:rsid w:val="00F72851"/>
    <w:rsid w:val="00F81C9A"/>
    <w:rsid w:val="00F87E18"/>
    <w:rsid w:val="00F952D8"/>
    <w:rsid w:val="00FB1DF0"/>
    <w:rsid w:val="00FB371C"/>
    <w:rsid w:val="00FC255A"/>
    <w:rsid w:val="00FC66E5"/>
    <w:rsid w:val="00FD7708"/>
    <w:rsid w:val="00FE2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219B8"/>
  <w15:docId w15:val="{763B2BBE-1FB2-4986-AB17-36C21BD3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422FE4"/>
    <w:rPr>
      <w:rFonts w:ascii="宋体" w:eastAsia="宋体" w:hAnsi="宋体" w:cs="宋体"/>
      <w:kern w:val="0"/>
      <w:sz w:val="24"/>
      <w:szCs w:val="24"/>
    </w:rPr>
  </w:style>
  <w:style w:type="paragraph" w:styleId="1">
    <w:name w:val="heading 1"/>
    <w:basedOn w:val="a"/>
    <w:next w:val="a"/>
    <w:link w:val="10"/>
    <w:qFormat/>
    <w:rsid w:val="007733A3"/>
    <w:pPr>
      <w:keepNext/>
      <w:keepLines/>
      <w:spacing w:before="340" w:after="330" w:line="578" w:lineRule="auto"/>
      <w:outlineLvl w:val="0"/>
    </w:pPr>
    <w:rPr>
      <w:rFonts w:ascii="黑体" w:eastAsia="黑体" w:hAnsi="黑体" w:cs="黑体"/>
      <w:b/>
      <w:bCs/>
      <w:kern w:val="44"/>
      <w:sz w:val="44"/>
      <w:szCs w:val="44"/>
    </w:rPr>
  </w:style>
  <w:style w:type="paragraph" w:styleId="2">
    <w:name w:val="heading 2"/>
    <w:basedOn w:val="a"/>
    <w:next w:val="a"/>
    <w:link w:val="20"/>
    <w:qFormat/>
    <w:rsid w:val="007733A3"/>
    <w:pPr>
      <w:keepNext/>
      <w:keepLines/>
      <w:spacing w:before="260" w:after="260" w:line="416" w:lineRule="auto"/>
      <w:outlineLvl w:val="1"/>
    </w:pPr>
    <w:rPr>
      <w:rFonts w:ascii="黑体" w:eastAsia="黑体" w:hAnsi="黑体" w:cs="黑体"/>
      <w:b/>
      <w:bCs/>
      <w:sz w:val="32"/>
      <w:szCs w:val="32"/>
    </w:rPr>
  </w:style>
  <w:style w:type="paragraph" w:styleId="3">
    <w:name w:val="heading 3"/>
    <w:basedOn w:val="a"/>
    <w:next w:val="a"/>
    <w:link w:val="30"/>
    <w:qFormat/>
    <w:rsid w:val="007733A3"/>
    <w:pPr>
      <w:keepNext/>
      <w:keepLines/>
      <w:spacing w:before="260" w:after="260" w:line="416" w:lineRule="auto"/>
      <w:outlineLvl w:val="2"/>
    </w:pPr>
    <w:rPr>
      <w:rFonts w:ascii="黑体" w:eastAsia="黑体" w:hAnsi="黑体" w:cs="黑体"/>
      <w:b/>
      <w:bCs/>
      <w:sz w:val="28"/>
      <w:szCs w:val="28"/>
    </w:rPr>
  </w:style>
  <w:style w:type="paragraph" w:styleId="4">
    <w:name w:val="heading 4"/>
    <w:basedOn w:val="1"/>
    <w:next w:val="a"/>
    <w:link w:val="40"/>
    <w:qFormat/>
    <w:rsid w:val="00EB5133"/>
    <w:pPr>
      <w:keepLines w:val="0"/>
      <w:spacing w:before="120" w:after="60" w:line="240" w:lineRule="atLeast"/>
      <w:outlineLvl w:val="3"/>
    </w:pPr>
    <w:rPr>
      <w:rFonts w:ascii="宋体"/>
      <w:b w:val="0"/>
      <w:bCs w:val="0"/>
      <w:snapToGrid w:val="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7733A3"/>
    <w:rPr>
      <w:rFonts w:ascii="黑体" w:eastAsia="黑体" w:hAnsi="黑体" w:cs="黑体"/>
      <w:b/>
      <w:bCs/>
      <w:kern w:val="44"/>
      <w:sz w:val="44"/>
      <w:szCs w:val="44"/>
    </w:rPr>
  </w:style>
  <w:style w:type="character" w:customStyle="1" w:styleId="20">
    <w:name w:val="标题 2字符"/>
    <w:basedOn w:val="a0"/>
    <w:link w:val="2"/>
    <w:rsid w:val="007733A3"/>
    <w:rPr>
      <w:rFonts w:ascii="黑体" w:eastAsia="黑体" w:hAnsi="黑体" w:cs="黑体"/>
      <w:b/>
      <w:bCs/>
      <w:sz w:val="32"/>
      <w:szCs w:val="32"/>
    </w:rPr>
  </w:style>
  <w:style w:type="character" w:customStyle="1" w:styleId="30">
    <w:name w:val="标题 3字符"/>
    <w:basedOn w:val="a0"/>
    <w:link w:val="3"/>
    <w:rsid w:val="007733A3"/>
    <w:rPr>
      <w:rFonts w:ascii="黑体" w:eastAsia="黑体" w:hAnsi="黑体" w:cs="黑体"/>
      <w:b/>
      <w:bCs/>
      <w:sz w:val="28"/>
      <w:szCs w:val="28"/>
    </w:rPr>
  </w:style>
  <w:style w:type="character" w:customStyle="1" w:styleId="40">
    <w:name w:val="标题 4字符"/>
    <w:basedOn w:val="a0"/>
    <w:link w:val="4"/>
    <w:rsid w:val="00EB5133"/>
    <w:rPr>
      <w:rFonts w:ascii="宋体" w:eastAsia="宋体" w:hAnsi="Times New Roman" w:cs="Times New Roman"/>
      <w:snapToGrid w:val="0"/>
      <w:kern w:val="0"/>
      <w:sz w:val="20"/>
      <w:szCs w:val="20"/>
    </w:rPr>
  </w:style>
  <w:style w:type="paragraph" w:styleId="a3">
    <w:name w:val="Normal (Web)"/>
    <w:basedOn w:val="a"/>
    <w:rsid w:val="00EB5133"/>
    <w:pPr>
      <w:spacing w:before="100" w:beforeAutospacing="1" w:after="100" w:afterAutospacing="1"/>
    </w:pPr>
    <w:rPr>
      <w:color w:val="000000"/>
    </w:rPr>
  </w:style>
  <w:style w:type="paragraph" w:customStyle="1" w:styleId="unnamed1">
    <w:name w:val="unnamed1"/>
    <w:basedOn w:val="a"/>
    <w:rsid w:val="00EB5133"/>
    <w:pPr>
      <w:spacing w:before="100" w:beforeAutospacing="1" w:after="100" w:afterAutospacing="1"/>
    </w:pPr>
    <w:rPr>
      <w:color w:val="000000"/>
      <w:sz w:val="18"/>
      <w:szCs w:val="18"/>
    </w:rPr>
  </w:style>
  <w:style w:type="paragraph" w:customStyle="1" w:styleId="unnamed2">
    <w:name w:val="unnamed2"/>
    <w:basedOn w:val="a"/>
    <w:rsid w:val="00EB5133"/>
    <w:pPr>
      <w:spacing w:before="100" w:beforeAutospacing="1" w:after="100" w:afterAutospacing="1"/>
    </w:pPr>
    <w:rPr>
      <w:color w:val="FF0000"/>
      <w:sz w:val="18"/>
      <w:szCs w:val="18"/>
    </w:rPr>
  </w:style>
  <w:style w:type="paragraph" w:customStyle="1" w:styleId="unn545">
    <w:name w:val="unn545"/>
    <w:basedOn w:val="a"/>
    <w:rsid w:val="00EB5133"/>
    <w:pPr>
      <w:spacing w:before="100" w:beforeAutospacing="1" w:after="100" w:afterAutospacing="1" w:line="15" w:lineRule="atLeast"/>
    </w:pPr>
    <w:rPr>
      <w:color w:val="000000"/>
    </w:rPr>
  </w:style>
  <w:style w:type="paragraph" w:customStyle="1" w:styleId="unn534">
    <w:name w:val="unn534"/>
    <w:basedOn w:val="a"/>
    <w:rsid w:val="00EB5133"/>
    <w:pPr>
      <w:spacing w:before="100" w:beforeAutospacing="1" w:after="100" w:afterAutospacing="1"/>
    </w:pPr>
    <w:rPr>
      <w:color w:val="000000"/>
      <w:sz w:val="18"/>
      <w:szCs w:val="18"/>
    </w:rPr>
  </w:style>
  <w:style w:type="paragraph" w:customStyle="1" w:styleId="u8">
    <w:name w:val="u8"/>
    <w:basedOn w:val="a"/>
    <w:rsid w:val="00EB5133"/>
    <w:pPr>
      <w:spacing w:before="100" w:beforeAutospacing="1" w:after="100" w:afterAutospacing="1" w:line="120" w:lineRule="atLeast"/>
    </w:pPr>
    <w:rPr>
      <w:color w:val="000000"/>
    </w:rPr>
  </w:style>
  <w:style w:type="paragraph" w:customStyle="1" w:styleId="unn09">
    <w:name w:val="unn09"/>
    <w:basedOn w:val="a"/>
    <w:rsid w:val="00EB5133"/>
    <w:pPr>
      <w:spacing w:before="100" w:beforeAutospacing="1" w:after="100" w:afterAutospacing="1"/>
    </w:pPr>
    <w:rPr>
      <w:color w:val="0000FF"/>
      <w:sz w:val="18"/>
      <w:szCs w:val="18"/>
    </w:rPr>
  </w:style>
  <w:style w:type="paragraph" w:styleId="a4">
    <w:name w:val="header"/>
    <w:basedOn w:val="a"/>
    <w:link w:val="a5"/>
    <w:rsid w:val="00EB5133"/>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rsid w:val="00EB5133"/>
    <w:rPr>
      <w:rFonts w:ascii="Times New Roman" w:eastAsia="宋体" w:hAnsi="Times New Roman" w:cs="Times New Roman"/>
      <w:sz w:val="18"/>
      <w:szCs w:val="18"/>
    </w:rPr>
  </w:style>
  <w:style w:type="paragraph" w:styleId="a6">
    <w:name w:val="footer"/>
    <w:basedOn w:val="a"/>
    <w:link w:val="a7"/>
    <w:rsid w:val="00EB5133"/>
    <w:pPr>
      <w:tabs>
        <w:tab w:val="center" w:pos="4153"/>
        <w:tab w:val="right" w:pos="8306"/>
      </w:tabs>
      <w:snapToGrid w:val="0"/>
    </w:pPr>
    <w:rPr>
      <w:sz w:val="18"/>
      <w:szCs w:val="18"/>
    </w:rPr>
  </w:style>
  <w:style w:type="character" w:customStyle="1" w:styleId="a7">
    <w:name w:val="页脚字符"/>
    <w:basedOn w:val="a0"/>
    <w:link w:val="a6"/>
    <w:rsid w:val="00EB5133"/>
    <w:rPr>
      <w:rFonts w:ascii="Times New Roman" w:eastAsia="宋体" w:hAnsi="Times New Roman" w:cs="Times New Roman"/>
      <w:sz w:val="18"/>
      <w:szCs w:val="18"/>
    </w:rPr>
  </w:style>
  <w:style w:type="character" w:styleId="a8">
    <w:name w:val="page number"/>
    <w:basedOn w:val="a0"/>
    <w:rsid w:val="00EB5133"/>
  </w:style>
  <w:style w:type="paragraph" w:customStyle="1" w:styleId="xn">
    <w:name w:val="x第n章"/>
    <w:basedOn w:val="a"/>
    <w:rsid w:val="00EB5133"/>
    <w:pPr>
      <w:numPr>
        <w:ilvl w:val="1"/>
        <w:numId w:val="1"/>
      </w:numPr>
      <w:spacing w:beforeLines="50" w:line="440" w:lineRule="atLeast"/>
      <w:outlineLvl w:val="1"/>
    </w:pPr>
    <w:rPr>
      <w:rFonts w:ascii="Arial" w:eastAsia="黑体" w:hAnsi="Arial" w:cs="Arial"/>
      <w:b/>
      <w:bCs/>
      <w:sz w:val="32"/>
      <w:szCs w:val="32"/>
    </w:rPr>
  </w:style>
  <w:style w:type="paragraph" w:customStyle="1" w:styleId="xx">
    <w:name w:val="xx"/>
    <w:basedOn w:val="xn"/>
    <w:rsid w:val="00EB5133"/>
    <w:pPr>
      <w:numPr>
        <w:ilvl w:val="2"/>
      </w:numPr>
      <w:spacing w:beforeLines="100" w:afterLines="50" w:line="440" w:lineRule="exact"/>
      <w:outlineLvl w:val="2"/>
    </w:pPr>
    <w:rPr>
      <w:sz w:val="28"/>
    </w:rPr>
  </w:style>
  <w:style w:type="paragraph" w:customStyle="1" w:styleId="xxx">
    <w:name w:val="xxx"/>
    <w:basedOn w:val="xx"/>
    <w:rsid w:val="00EB5133"/>
    <w:pPr>
      <w:numPr>
        <w:ilvl w:val="3"/>
      </w:numPr>
      <w:spacing w:beforeLines="50" w:afterLines="0" w:line="360" w:lineRule="atLeast"/>
      <w:outlineLvl w:val="3"/>
    </w:pPr>
    <w:rPr>
      <w:sz w:val="24"/>
    </w:rPr>
  </w:style>
  <w:style w:type="paragraph" w:customStyle="1" w:styleId="xxxx">
    <w:name w:val="xxxx"/>
    <w:basedOn w:val="xxx"/>
    <w:rsid w:val="00EB5133"/>
    <w:pPr>
      <w:numPr>
        <w:ilvl w:val="4"/>
      </w:numPr>
      <w:outlineLvl w:val="4"/>
    </w:pPr>
  </w:style>
  <w:style w:type="paragraph" w:customStyle="1" w:styleId="xxxxx">
    <w:name w:val="xxxxx"/>
    <w:basedOn w:val="xxxx"/>
    <w:rsid w:val="00EB5133"/>
    <w:pPr>
      <w:numPr>
        <w:ilvl w:val="5"/>
      </w:numPr>
      <w:spacing w:beforeLines="30" w:line="320" w:lineRule="atLeast"/>
      <w:outlineLvl w:val="5"/>
    </w:pPr>
    <w:rPr>
      <w:rFonts w:ascii="Times New Roman" w:eastAsia="宋体" w:hAnsi="Times New Roman"/>
      <w:sz w:val="21"/>
    </w:rPr>
  </w:style>
  <w:style w:type="paragraph" w:styleId="11">
    <w:name w:val="toc 1"/>
    <w:basedOn w:val="a"/>
    <w:next w:val="a"/>
    <w:autoRedefine/>
    <w:uiPriority w:val="39"/>
    <w:rsid w:val="00EB5133"/>
  </w:style>
  <w:style w:type="paragraph" w:styleId="21">
    <w:name w:val="toc 2"/>
    <w:basedOn w:val="a"/>
    <w:next w:val="a"/>
    <w:autoRedefine/>
    <w:uiPriority w:val="39"/>
    <w:rsid w:val="00EB5133"/>
    <w:pPr>
      <w:ind w:leftChars="200" w:left="420"/>
    </w:pPr>
  </w:style>
  <w:style w:type="paragraph" w:styleId="31">
    <w:name w:val="toc 3"/>
    <w:basedOn w:val="a"/>
    <w:next w:val="a"/>
    <w:autoRedefine/>
    <w:uiPriority w:val="39"/>
    <w:rsid w:val="00820C81"/>
    <w:pPr>
      <w:tabs>
        <w:tab w:val="right" w:leader="dot" w:pos="8296"/>
      </w:tabs>
      <w:ind w:leftChars="400" w:left="960"/>
    </w:pPr>
  </w:style>
  <w:style w:type="character" w:styleId="a9">
    <w:name w:val="Hyperlink"/>
    <w:basedOn w:val="a0"/>
    <w:uiPriority w:val="99"/>
    <w:rsid w:val="00EB5133"/>
    <w:rPr>
      <w:color w:val="0000FF"/>
      <w:u w:val="single"/>
    </w:rPr>
  </w:style>
  <w:style w:type="paragraph" w:styleId="aa">
    <w:name w:val="Title"/>
    <w:basedOn w:val="a"/>
    <w:next w:val="a"/>
    <w:link w:val="ab"/>
    <w:qFormat/>
    <w:rsid w:val="00EB5133"/>
    <w:pPr>
      <w:jc w:val="center"/>
    </w:pPr>
    <w:rPr>
      <w:b/>
      <w:snapToGrid w:val="0"/>
      <w:sz w:val="36"/>
      <w:szCs w:val="20"/>
    </w:rPr>
  </w:style>
  <w:style w:type="character" w:customStyle="1" w:styleId="ab">
    <w:name w:val="标题字符"/>
    <w:basedOn w:val="a0"/>
    <w:link w:val="aa"/>
    <w:rsid w:val="00EB5133"/>
    <w:rPr>
      <w:rFonts w:ascii="宋体" w:eastAsia="宋体" w:hAnsi="Times New Roman" w:cs="Times New Roman"/>
      <w:b/>
      <w:snapToGrid w:val="0"/>
      <w:kern w:val="0"/>
      <w:sz w:val="36"/>
      <w:szCs w:val="20"/>
    </w:rPr>
  </w:style>
  <w:style w:type="paragraph" w:customStyle="1" w:styleId="Tabletext">
    <w:name w:val="Tabletext"/>
    <w:basedOn w:val="a"/>
    <w:rsid w:val="00EB5133"/>
    <w:pPr>
      <w:keepLines/>
      <w:spacing w:after="120" w:line="240" w:lineRule="atLeast"/>
    </w:pPr>
    <w:rPr>
      <w:snapToGrid w:val="0"/>
      <w:sz w:val="20"/>
      <w:szCs w:val="20"/>
    </w:rPr>
  </w:style>
  <w:style w:type="paragraph" w:styleId="ac">
    <w:name w:val="Document Map"/>
    <w:basedOn w:val="a"/>
    <w:link w:val="ad"/>
    <w:semiHidden/>
    <w:rsid w:val="00EB5133"/>
    <w:pPr>
      <w:shd w:val="clear" w:color="auto" w:fill="000080"/>
    </w:pPr>
  </w:style>
  <w:style w:type="character" w:customStyle="1" w:styleId="ad">
    <w:name w:val="文档结构图字符"/>
    <w:basedOn w:val="a0"/>
    <w:link w:val="ac"/>
    <w:semiHidden/>
    <w:rsid w:val="00EB5133"/>
    <w:rPr>
      <w:rFonts w:ascii="Times New Roman" w:eastAsia="宋体" w:hAnsi="Times New Roman" w:cs="Times New Roman"/>
      <w:szCs w:val="24"/>
      <w:shd w:val="clear" w:color="auto" w:fill="000080"/>
    </w:rPr>
  </w:style>
  <w:style w:type="paragraph" w:styleId="ae">
    <w:name w:val="Balloon Text"/>
    <w:basedOn w:val="a"/>
    <w:link w:val="af"/>
    <w:uiPriority w:val="99"/>
    <w:semiHidden/>
    <w:unhideWhenUsed/>
    <w:rsid w:val="00EB5133"/>
    <w:rPr>
      <w:sz w:val="18"/>
      <w:szCs w:val="18"/>
    </w:rPr>
  </w:style>
  <w:style w:type="character" w:customStyle="1" w:styleId="af">
    <w:name w:val="批注框文本字符"/>
    <w:basedOn w:val="a0"/>
    <w:link w:val="ae"/>
    <w:uiPriority w:val="99"/>
    <w:semiHidden/>
    <w:rsid w:val="00EB5133"/>
    <w:rPr>
      <w:rFonts w:ascii="Times New Roman" w:eastAsia="宋体" w:hAnsi="Times New Roman" w:cs="Times New Roman"/>
      <w:sz w:val="18"/>
      <w:szCs w:val="18"/>
    </w:rPr>
  </w:style>
  <w:style w:type="character" w:customStyle="1" w:styleId="title-text">
    <w:name w:val="title-text"/>
    <w:basedOn w:val="a0"/>
    <w:rsid w:val="0027386F"/>
  </w:style>
  <w:style w:type="character" w:customStyle="1" w:styleId="hljs-keyword">
    <w:name w:val="hljs-keyword"/>
    <w:basedOn w:val="a0"/>
    <w:rsid w:val="00DA673C"/>
  </w:style>
  <w:style w:type="table" w:styleId="af0">
    <w:name w:val="Table Grid"/>
    <w:basedOn w:val="a1"/>
    <w:uiPriority w:val="59"/>
    <w:rsid w:val="00BD13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34"/>
    <w:qFormat/>
    <w:rsid w:val="00F660D8"/>
    <w:pPr>
      <w:ind w:firstLineChars="200" w:firstLine="420"/>
    </w:pPr>
    <w:rPr>
      <w:rFonts w:asciiTheme="minorHAnsi" w:eastAsiaTheme="minorEastAsia" w:hAnsiTheme="minorHAnsi" w:cstheme="minorBidi"/>
      <w:szCs w:val="22"/>
    </w:rPr>
  </w:style>
  <w:style w:type="paragraph" w:styleId="af2">
    <w:name w:val="TOC Heading"/>
    <w:basedOn w:val="1"/>
    <w:next w:val="a"/>
    <w:uiPriority w:val="39"/>
    <w:unhideWhenUsed/>
    <w:qFormat/>
    <w:rsid w:val="00431D3C"/>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4-1">
    <w:name w:val="Grid Table 4 Accent 1"/>
    <w:basedOn w:val="a1"/>
    <w:uiPriority w:val="49"/>
    <w:rsid w:val="007733A3"/>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6">
    <w:name w:val="Grid Table 4 Accent 6"/>
    <w:basedOn w:val="a1"/>
    <w:uiPriority w:val="49"/>
    <w:rsid w:val="00445CE4"/>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12">
    <w:name w:val="Grid Table 1 Light"/>
    <w:basedOn w:val="a1"/>
    <w:uiPriority w:val="46"/>
    <w:rsid w:val="00445CE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3">
    <w:name w:val="Revision"/>
    <w:hidden/>
    <w:uiPriority w:val="99"/>
    <w:semiHidden/>
    <w:rsid w:val="00F17D4D"/>
    <w:rPr>
      <w:rFonts w:ascii="Times New Roman" w:eastAsia="宋体" w:hAnsi="Times New Roman" w:cs="Times New Roman"/>
      <w:sz w:val="24"/>
      <w:szCs w:val="24"/>
    </w:rPr>
  </w:style>
  <w:style w:type="character" w:customStyle="1" w:styleId="apple-converted-space">
    <w:name w:val="apple-converted-space"/>
    <w:basedOn w:val="a0"/>
    <w:rsid w:val="000442E9"/>
  </w:style>
  <w:style w:type="character" w:styleId="af4">
    <w:name w:val="Strong"/>
    <w:basedOn w:val="a0"/>
    <w:uiPriority w:val="22"/>
    <w:qFormat/>
    <w:rsid w:val="000442E9"/>
    <w:rPr>
      <w:b/>
      <w:bCs/>
    </w:rPr>
  </w:style>
  <w:style w:type="character" w:customStyle="1" w:styleId="13">
    <w:name w:val="未处理的提及1"/>
    <w:basedOn w:val="a0"/>
    <w:uiPriority w:val="99"/>
    <w:semiHidden/>
    <w:unhideWhenUsed/>
    <w:rsid w:val="00B10A14"/>
    <w:rPr>
      <w:color w:val="605E5C"/>
      <w:shd w:val="clear" w:color="auto" w:fill="E1DFDD"/>
    </w:rPr>
  </w:style>
  <w:style w:type="character" w:styleId="af5">
    <w:name w:val="annotation reference"/>
    <w:basedOn w:val="a0"/>
    <w:uiPriority w:val="99"/>
    <w:semiHidden/>
    <w:unhideWhenUsed/>
    <w:rsid w:val="00E03A83"/>
    <w:rPr>
      <w:sz w:val="21"/>
      <w:szCs w:val="21"/>
    </w:rPr>
  </w:style>
  <w:style w:type="paragraph" w:styleId="af6">
    <w:name w:val="annotation text"/>
    <w:basedOn w:val="a"/>
    <w:link w:val="af7"/>
    <w:uiPriority w:val="99"/>
    <w:semiHidden/>
    <w:unhideWhenUsed/>
    <w:rsid w:val="00E03A83"/>
  </w:style>
  <w:style w:type="character" w:customStyle="1" w:styleId="af7">
    <w:name w:val="批注文字字符"/>
    <w:basedOn w:val="a0"/>
    <w:link w:val="af6"/>
    <w:uiPriority w:val="99"/>
    <w:semiHidden/>
    <w:rsid w:val="00E03A83"/>
    <w:rPr>
      <w:rFonts w:ascii="宋体" w:eastAsia="宋体" w:hAnsi="宋体" w:cs="宋体"/>
      <w:kern w:val="0"/>
      <w:sz w:val="24"/>
      <w:szCs w:val="24"/>
    </w:rPr>
  </w:style>
  <w:style w:type="paragraph" w:styleId="af8">
    <w:name w:val="annotation subject"/>
    <w:basedOn w:val="af6"/>
    <w:next w:val="af6"/>
    <w:link w:val="af9"/>
    <w:uiPriority w:val="99"/>
    <w:semiHidden/>
    <w:unhideWhenUsed/>
    <w:rsid w:val="00E03A83"/>
    <w:rPr>
      <w:b/>
      <w:bCs/>
    </w:rPr>
  </w:style>
  <w:style w:type="character" w:customStyle="1" w:styleId="af9">
    <w:name w:val="批注主题字符"/>
    <w:basedOn w:val="af7"/>
    <w:link w:val="af8"/>
    <w:uiPriority w:val="99"/>
    <w:semiHidden/>
    <w:rsid w:val="00E03A83"/>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325772">
      <w:bodyDiv w:val="1"/>
      <w:marLeft w:val="0"/>
      <w:marRight w:val="0"/>
      <w:marTop w:val="0"/>
      <w:marBottom w:val="0"/>
      <w:divBdr>
        <w:top w:val="none" w:sz="0" w:space="0" w:color="auto"/>
        <w:left w:val="none" w:sz="0" w:space="0" w:color="auto"/>
        <w:bottom w:val="none" w:sz="0" w:space="0" w:color="auto"/>
        <w:right w:val="none" w:sz="0" w:space="0" w:color="auto"/>
      </w:divBdr>
    </w:div>
    <w:div w:id="388264286">
      <w:bodyDiv w:val="1"/>
      <w:marLeft w:val="0"/>
      <w:marRight w:val="0"/>
      <w:marTop w:val="0"/>
      <w:marBottom w:val="0"/>
      <w:divBdr>
        <w:top w:val="none" w:sz="0" w:space="0" w:color="auto"/>
        <w:left w:val="none" w:sz="0" w:space="0" w:color="auto"/>
        <w:bottom w:val="none" w:sz="0" w:space="0" w:color="auto"/>
        <w:right w:val="none" w:sz="0" w:space="0" w:color="auto"/>
      </w:divBdr>
    </w:div>
    <w:div w:id="501892768">
      <w:bodyDiv w:val="1"/>
      <w:marLeft w:val="0"/>
      <w:marRight w:val="0"/>
      <w:marTop w:val="0"/>
      <w:marBottom w:val="0"/>
      <w:divBdr>
        <w:top w:val="none" w:sz="0" w:space="0" w:color="auto"/>
        <w:left w:val="none" w:sz="0" w:space="0" w:color="auto"/>
        <w:bottom w:val="none" w:sz="0" w:space="0" w:color="auto"/>
        <w:right w:val="none" w:sz="0" w:space="0" w:color="auto"/>
      </w:divBdr>
    </w:div>
    <w:div w:id="602618007">
      <w:bodyDiv w:val="1"/>
      <w:marLeft w:val="0"/>
      <w:marRight w:val="0"/>
      <w:marTop w:val="0"/>
      <w:marBottom w:val="0"/>
      <w:divBdr>
        <w:top w:val="none" w:sz="0" w:space="0" w:color="auto"/>
        <w:left w:val="none" w:sz="0" w:space="0" w:color="auto"/>
        <w:bottom w:val="none" w:sz="0" w:space="0" w:color="auto"/>
        <w:right w:val="none" w:sz="0" w:space="0" w:color="auto"/>
      </w:divBdr>
    </w:div>
    <w:div w:id="782964239">
      <w:bodyDiv w:val="1"/>
      <w:marLeft w:val="0"/>
      <w:marRight w:val="0"/>
      <w:marTop w:val="0"/>
      <w:marBottom w:val="0"/>
      <w:divBdr>
        <w:top w:val="none" w:sz="0" w:space="0" w:color="auto"/>
        <w:left w:val="none" w:sz="0" w:space="0" w:color="auto"/>
        <w:bottom w:val="none" w:sz="0" w:space="0" w:color="auto"/>
        <w:right w:val="none" w:sz="0" w:space="0" w:color="auto"/>
      </w:divBdr>
    </w:div>
    <w:div w:id="824855021">
      <w:bodyDiv w:val="1"/>
      <w:marLeft w:val="0"/>
      <w:marRight w:val="0"/>
      <w:marTop w:val="0"/>
      <w:marBottom w:val="0"/>
      <w:divBdr>
        <w:top w:val="none" w:sz="0" w:space="0" w:color="auto"/>
        <w:left w:val="none" w:sz="0" w:space="0" w:color="auto"/>
        <w:bottom w:val="none" w:sz="0" w:space="0" w:color="auto"/>
        <w:right w:val="none" w:sz="0" w:space="0" w:color="auto"/>
      </w:divBdr>
    </w:div>
    <w:div w:id="905339024">
      <w:bodyDiv w:val="1"/>
      <w:marLeft w:val="0"/>
      <w:marRight w:val="0"/>
      <w:marTop w:val="0"/>
      <w:marBottom w:val="0"/>
      <w:divBdr>
        <w:top w:val="none" w:sz="0" w:space="0" w:color="auto"/>
        <w:left w:val="none" w:sz="0" w:space="0" w:color="auto"/>
        <w:bottom w:val="none" w:sz="0" w:space="0" w:color="auto"/>
        <w:right w:val="none" w:sz="0" w:space="0" w:color="auto"/>
      </w:divBdr>
    </w:div>
    <w:div w:id="1253319272">
      <w:bodyDiv w:val="1"/>
      <w:marLeft w:val="0"/>
      <w:marRight w:val="0"/>
      <w:marTop w:val="0"/>
      <w:marBottom w:val="0"/>
      <w:divBdr>
        <w:top w:val="none" w:sz="0" w:space="0" w:color="auto"/>
        <w:left w:val="none" w:sz="0" w:space="0" w:color="auto"/>
        <w:bottom w:val="none" w:sz="0" w:space="0" w:color="auto"/>
        <w:right w:val="none" w:sz="0" w:space="0" w:color="auto"/>
      </w:divBdr>
    </w:div>
    <w:div w:id="1472475424">
      <w:bodyDiv w:val="1"/>
      <w:marLeft w:val="0"/>
      <w:marRight w:val="0"/>
      <w:marTop w:val="0"/>
      <w:marBottom w:val="0"/>
      <w:divBdr>
        <w:top w:val="none" w:sz="0" w:space="0" w:color="auto"/>
        <w:left w:val="none" w:sz="0" w:space="0" w:color="auto"/>
        <w:bottom w:val="none" w:sz="0" w:space="0" w:color="auto"/>
        <w:right w:val="none" w:sz="0" w:space="0" w:color="auto"/>
      </w:divBdr>
    </w:div>
    <w:div w:id="1695032195">
      <w:bodyDiv w:val="1"/>
      <w:marLeft w:val="0"/>
      <w:marRight w:val="0"/>
      <w:marTop w:val="0"/>
      <w:marBottom w:val="0"/>
      <w:divBdr>
        <w:top w:val="none" w:sz="0" w:space="0" w:color="auto"/>
        <w:left w:val="none" w:sz="0" w:space="0" w:color="auto"/>
        <w:bottom w:val="none" w:sz="0" w:space="0" w:color="auto"/>
        <w:right w:val="none" w:sz="0" w:space="0" w:color="auto"/>
      </w:divBdr>
    </w:div>
    <w:div w:id="1706371393">
      <w:bodyDiv w:val="1"/>
      <w:marLeft w:val="0"/>
      <w:marRight w:val="0"/>
      <w:marTop w:val="0"/>
      <w:marBottom w:val="0"/>
      <w:divBdr>
        <w:top w:val="none" w:sz="0" w:space="0" w:color="auto"/>
        <w:left w:val="none" w:sz="0" w:space="0" w:color="auto"/>
        <w:bottom w:val="none" w:sz="0" w:space="0" w:color="auto"/>
        <w:right w:val="none" w:sz="0" w:space="0" w:color="auto"/>
      </w:divBdr>
      <w:divsChild>
        <w:div w:id="18821335">
          <w:marLeft w:val="0"/>
          <w:marRight w:val="0"/>
          <w:marTop w:val="0"/>
          <w:marBottom w:val="225"/>
          <w:divBdr>
            <w:top w:val="none" w:sz="0" w:space="0" w:color="auto"/>
            <w:left w:val="none" w:sz="0" w:space="0" w:color="auto"/>
            <w:bottom w:val="none" w:sz="0" w:space="0" w:color="auto"/>
            <w:right w:val="none" w:sz="0" w:space="0" w:color="auto"/>
          </w:divBdr>
        </w:div>
        <w:div w:id="919219055">
          <w:marLeft w:val="0"/>
          <w:marRight w:val="0"/>
          <w:marTop w:val="0"/>
          <w:marBottom w:val="225"/>
          <w:divBdr>
            <w:top w:val="none" w:sz="0" w:space="0" w:color="auto"/>
            <w:left w:val="none" w:sz="0" w:space="0" w:color="auto"/>
            <w:bottom w:val="none" w:sz="0" w:space="0" w:color="auto"/>
            <w:right w:val="none" w:sz="0" w:space="0" w:color="auto"/>
          </w:divBdr>
        </w:div>
        <w:div w:id="1242376363">
          <w:marLeft w:val="0"/>
          <w:marRight w:val="0"/>
          <w:marTop w:val="0"/>
          <w:marBottom w:val="225"/>
          <w:divBdr>
            <w:top w:val="none" w:sz="0" w:space="0" w:color="auto"/>
            <w:left w:val="none" w:sz="0" w:space="0" w:color="auto"/>
            <w:bottom w:val="none" w:sz="0" w:space="0" w:color="auto"/>
            <w:right w:val="none" w:sz="0" w:space="0" w:color="auto"/>
          </w:divBdr>
        </w:div>
        <w:div w:id="1637679164">
          <w:marLeft w:val="0"/>
          <w:marRight w:val="0"/>
          <w:marTop w:val="0"/>
          <w:marBottom w:val="225"/>
          <w:divBdr>
            <w:top w:val="none" w:sz="0" w:space="0" w:color="auto"/>
            <w:left w:val="none" w:sz="0" w:space="0" w:color="auto"/>
            <w:bottom w:val="none" w:sz="0" w:space="0" w:color="auto"/>
            <w:right w:val="none" w:sz="0" w:space="0" w:color="auto"/>
          </w:divBdr>
        </w:div>
      </w:divsChild>
    </w:div>
    <w:div w:id="175905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7"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192BEE9B-2122-854E-B6F8-4D659FA90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2274</Words>
  <Characters>12968</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cynsierwang@gmail.com</cp:lastModifiedBy>
  <cp:revision>4</cp:revision>
  <dcterms:created xsi:type="dcterms:W3CDTF">2020-04-17T02:48:00Z</dcterms:created>
  <dcterms:modified xsi:type="dcterms:W3CDTF">2020-04-17T03:11:00Z</dcterms:modified>
</cp:coreProperties>
</file>