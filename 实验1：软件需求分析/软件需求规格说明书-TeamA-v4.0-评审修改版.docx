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Pr="00987503" w:rsidRDefault="003165EF" w:rsidP="009F730B">
      <w:pPr>
        <w:pStyle w:val="1"/>
        <w:rPr>
          <w:rFonts w:ascii="Times New Roman" w:hAnsi="Times New Roman"/>
        </w:rPr>
      </w:pPr>
    </w:p>
    <w:p w14:paraId="49A9F834" w14:textId="77777777" w:rsidR="003165EF" w:rsidRPr="00987503" w:rsidRDefault="003165EF" w:rsidP="00A67EF1">
      <w:pPr>
        <w:rPr>
          <w:rFonts w:ascii="Times New Roman" w:hAnsi="Times New Roman"/>
          <w:b/>
          <w:sz w:val="52"/>
          <w:szCs w:val="52"/>
        </w:rPr>
      </w:pPr>
    </w:p>
    <w:p w14:paraId="18A3D216" w14:textId="77777777" w:rsidR="00CF4D97" w:rsidRPr="00987503" w:rsidRDefault="00CF4D97" w:rsidP="008C06EB">
      <w:pPr>
        <w:rPr>
          <w:rFonts w:ascii="Times New Roman" w:hAnsi="Times New Roman"/>
          <w:b/>
          <w:sz w:val="52"/>
          <w:szCs w:val="52"/>
        </w:rPr>
      </w:pPr>
    </w:p>
    <w:p w14:paraId="5FBF5EBF" w14:textId="1713284C" w:rsidR="007847D2" w:rsidRPr="00987503" w:rsidRDefault="003165EF" w:rsidP="003165EF">
      <w:pPr>
        <w:jc w:val="center"/>
        <w:rPr>
          <w:rFonts w:ascii="Times New Roman" w:hAnsi="Times New Roman"/>
          <w:b/>
          <w:sz w:val="52"/>
          <w:szCs w:val="52"/>
        </w:rPr>
      </w:pPr>
      <w:r w:rsidRPr="00987503">
        <w:rPr>
          <w:rFonts w:ascii="Times New Roman" w:hAnsi="Times New Roman"/>
          <w:b/>
          <w:sz w:val="52"/>
          <w:szCs w:val="52"/>
        </w:rPr>
        <w:t>&lt;</w:t>
      </w:r>
      <w:r w:rsidR="00F543AE" w:rsidRPr="00987503">
        <w:rPr>
          <w:rFonts w:ascii="Times New Roman" w:hAnsi="Times New Roman" w:hint="eastAsia"/>
          <w:b/>
          <w:sz w:val="52"/>
          <w:szCs w:val="52"/>
        </w:rPr>
        <w:t>基于</w:t>
      </w:r>
      <w:proofErr w:type="spellStart"/>
      <w:r w:rsidR="00F543AE" w:rsidRPr="00987503">
        <w:rPr>
          <w:rFonts w:ascii="Times New Roman" w:hAnsi="Times New Roman"/>
          <w:b/>
          <w:sz w:val="52"/>
          <w:szCs w:val="52"/>
        </w:rPr>
        <w:t>PyTorch</w:t>
      </w:r>
      <w:proofErr w:type="spellEnd"/>
      <w:r w:rsidR="00F543AE" w:rsidRPr="00987503">
        <w:rPr>
          <w:rFonts w:ascii="Times New Roman" w:hAnsi="Times New Roman" w:hint="eastAsia"/>
          <w:b/>
          <w:sz w:val="52"/>
          <w:szCs w:val="52"/>
        </w:rPr>
        <w:t>的</w:t>
      </w:r>
      <w:r w:rsidR="00852EE6" w:rsidRPr="00987503">
        <w:rPr>
          <w:rFonts w:ascii="Times New Roman" w:hAnsi="Times New Roman" w:hint="eastAsia"/>
          <w:b/>
          <w:sz w:val="52"/>
          <w:szCs w:val="52"/>
        </w:rPr>
        <w:t>前沿</w:t>
      </w:r>
      <w:r w:rsidR="00F543AE" w:rsidRPr="00987503">
        <w:rPr>
          <w:rFonts w:ascii="Times New Roman" w:hAnsi="Times New Roman" w:hint="eastAsia"/>
          <w:b/>
          <w:sz w:val="52"/>
          <w:szCs w:val="52"/>
        </w:rPr>
        <w:t>深度学习算法集成</w:t>
      </w:r>
      <w:r w:rsidR="00BE3F08" w:rsidRPr="00987503">
        <w:rPr>
          <w:rFonts w:ascii="Times New Roman" w:hAnsi="Times New Roman" w:hint="eastAsia"/>
          <w:b/>
          <w:sz w:val="52"/>
          <w:szCs w:val="52"/>
        </w:rPr>
        <w:t>应用程序接口</w:t>
      </w:r>
      <w:r w:rsidRPr="00987503">
        <w:rPr>
          <w:rFonts w:ascii="Times New Roman" w:hAnsi="Times New Roman"/>
          <w:b/>
          <w:sz w:val="52"/>
          <w:szCs w:val="52"/>
        </w:rPr>
        <w:t>&gt;</w:t>
      </w:r>
    </w:p>
    <w:p w14:paraId="4BA2AD89" w14:textId="77777777" w:rsidR="003165EF" w:rsidRPr="00987503" w:rsidRDefault="003165EF" w:rsidP="003165EF">
      <w:pPr>
        <w:rPr>
          <w:rFonts w:ascii="Times New Roman" w:hAnsi="Times New Roman"/>
          <w:b/>
          <w:sz w:val="18"/>
          <w:szCs w:val="18"/>
        </w:rPr>
      </w:pPr>
    </w:p>
    <w:p w14:paraId="3AE84D0B" w14:textId="77777777" w:rsidR="003165EF" w:rsidRPr="00987503" w:rsidRDefault="003165EF" w:rsidP="003165EF">
      <w:pPr>
        <w:pStyle w:val="aa"/>
        <w:rPr>
          <w:rFonts w:ascii="Times New Roman" w:hAnsi="Times New Roman"/>
          <w:sz w:val="84"/>
          <w:szCs w:val="84"/>
        </w:rPr>
      </w:pPr>
      <w:r w:rsidRPr="00987503">
        <w:rPr>
          <w:rFonts w:ascii="Times New Roman" w:hAnsi="Times New Roman" w:hint="eastAsia"/>
          <w:sz w:val="84"/>
          <w:szCs w:val="84"/>
        </w:rPr>
        <w:t>需求规格说明书</w:t>
      </w:r>
    </w:p>
    <w:p w14:paraId="7CE06487" w14:textId="77777777" w:rsidR="00CF4D97" w:rsidRPr="00987503" w:rsidRDefault="00CF4D97" w:rsidP="00CF4D97">
      <w:pPr>
        <w:rPr>
          <w:rFonts w:ascii="Times New Roman" w:hAnsi="Times New Roman"/>
        </w:rPr>
      </w:pPr>
    </w:p>
    <w:p w14:paraId="477D7E76" w14:textId="77777777" w:rsidR="00CF4D97" w:rsidRPr="00987503" w:rsidRDefault="00CF4D97" w:rsidP="00CF4D97">
      <w:pPr>
        <w:rPr>
          <w:rFonts w:ascii="Times New Roman" w:hAnsi="Times New Roman"/>
        </w:rPr>
      </w:pPr>
    </w:p>
    <w:p w14:paraId="3469529A" w14:textId="77777777" w:rsidR="00CF4D97" w:rsidRPr="00987503" w:rsidRDefault="00CF4D97" w:rsidP="00CF4D97">
      <w:pPr>
        <w:rPr>
          <w:rFonts w:ascii="Times New Roman" w:hAnsi="Times New Roman"/>
        </w:rPr>
      </w:pPr>
    </w:p>
    <w:p w14:paraId="4792C0B3" w14:textId="77777777" w:rsidR="00CF4D97" w:rsidRPr="00987503" w:rsidRDefault="00CF4D97" w:rsidP="00CF4D97">
      <w:pPr>
        <w:rPr>
          <w:rFonts w:ascii="Times New Roman" w:hAnsi="Times New Roman"/>
        </w:rPr>
      </w:pPr>
    </w:p>
    <w:p w14:paraId="63F77C4D" w14:textId="77777777" w:rsidR="00CF4D97" w:rsidRPr="00987503" w:rsidRDefault="00CF4D97" w:rsidP="00CF4D97">
      <w:pPr>
        <w:rPr>
          <w:rFonts w:ascii="Times New Roman" w:hAnsi="Times New Roman"/>
        </w:rPr>
      </w:pPr>
    </w:p>
    <w:p w14:paraId="286877AE" w14:textId="77777777" w:rsidR="00CF4D97" w:rsidRPr="00987503" w:rsidRDefault="00CF4D97" w:rsidP="00CF4D97">
      <w:pPr>
        <w:rPr>
          <w:rFonts w:ascii="Times New Roman" w:hAnsi="Times New Roman"/>
        </w:rPr>
      </w:pPr>
    </w:p>
    <w:p w14:paraId="4AC422A8" w14:textId="77777777" w:rsidR="00CF4D97" w:rsidRPr="00987503" w:rsidRDefault="00CF4D97" w:rsidP="00CF4D97">
      <w:pPr>
        <w:rPr>
          <w:rFonts w:ascii="Times New Roman" w:hAnsi="Times New Roman"/>
        </w:rPr>
      </w:pPr>
    </w:p>
    <w:p w14:paraId="7979A9BD" w14:textId="77777777" w:rsidR="00CF4D97" w:rsidRPr="00987503" w:rsidRDefault="00CF4D97" w:rsidP="00CF4D97">
      <w:pPr>
        <w:rPr>
          <w:rFonts w:ascii="Times New Roman" w:hAnsi="Times New Roman"/>
        </w:rPr>
      </w:pPr>
    </w:p>
    <w:p w14:paraId="4B71C3C7" w14:textId="77777777" w:rsidR="00CF4D97" w:rsidRPr="00987503" w:rsidRDefault="00CF4D97" w:rsidP="00CF4D97">
      <w:pPr>
        <w:rPr>
          <w:rFonts w:ascii="Times New Roman" w:hAnsi="Times New Roman"/>
        </w:rPr>
      </w:pPr>
    </w:p>
    <w:p w14:paraId="0E1C58AF" w14:textId="5E918F3B" w:rsidR="00C851B3" w:rsidRPr="00987503" w:rsidRDefault="00A00CCC" w:rsidP="00CF4D97">
      <w:pPr>
        <w:rPr>
          <w:rFonts w:ascii="Times New Roman" w:hAnsi="Times New Roman"/>
          <w:b/>
          <w:sz w:val="36"/>
          <w:szCs w:val="36"/>
          <w:u w:val="single"/>
        </w:rPr>
      </w:pPr>
      <w:r w:rsidRPr="00987503">
        <w:rPr>
          <w:rFonts w:ascii="Times New Roman" w:hAnsi="Times New Roman"/>
        </w:rPr>
        <w:t xml:space="preserve">               </w:t>
      </w:r>
      <w:r w:rsidR="00FB1DF0" w:rsidRPr="00987503">
        <w:rPr>
          <w:rFonts w:ascii="Times New Roman" w:hAnsi="Times New Roman" w:hint="eastAsia"/>
          <w:b/>
          <w:sz w:val="36"/>
          <w:szCs w:val="36"/>
        </w:rPr>
        <w:t>作</w:t>
      </w:r>
      <w:r w:rsidR="00FB1DF0" w:rsidRPr="00987503">
        <w:rPr>
          <w:rFonts w:ascii="Times New Roman" w:hAnsi="Times New Roman"/>
          <w:b/>
          <w:sz w:val="36"/>
          <w:szCs w:val="36"/>
        </w:rPr>
        <w:t xml:space="preserve">    </w:t>
      </w:r>
      <w:r w:rsidR="00FB1DF0" w:rsidRPr="00987503">
        <w:rPr>
          <w:rFonts w:ascii="Times New Roman" w:hAnsi="Times New Roman" w:hint="eastAsia"/>
          <w:b/>
          <w:sz w:val="36"/>
          <w:szCs w:val="36"/>
        </w:rPr>
        <w:t>者：</w:t>
      </w:r>
      <w:r w:rsidR="00FB1DF0" w:rsidRPr="00987503">
        <w:rPr>
          <w:rFonts w:ascii="Times New Roman" w:hAnsi="Times New Roman"/>
          <w:b/>
          <w:sz w:val="36"/>
          <w:szCs w:val="36"/>
          <w:u w:val="single"/>
        </w:rPr>
        <w:t xml:space="preserve">  </w:t>
      </w:r>
      <w:proofErr w:type="spellStart"/>
      <w:r w:rsidR="0023504C" w:rsidRPr="00987503">
        <w:rPr>
          <w:rFonts w:ascii="Times New Roman" w:hAnsi="Times New Roman"/>
          <w:b/>
          <w:sz w:val="36"/>
          <w:szCs w:val="36"/>
          <w:u w:val="single"/>
        </w:rPr>
        <w:t>TeamA</w:t>
      </w:r>
      <w:proofErr w:type="spellEnd"/>
      <w:r w:rsidR="00891984" w:rsidRPr="00987503">
        <w:rPr>
          <w:rFonts w:ascii="Times New Roman" w:hAnsi="Times New Roman" w:hint="eastAsia"/>
          <w:b/>
          <w:sz w:val="36"/>
          <w:szCs w:val="36"/>
          <w:u w:val="single"/>
        </w:rPr>
        <w:t>全体</w:t>
      </w:r>
      <w:r w:rsidR="00731839" w:rsidRPr="00987503">
        <w:rPr>
          <w:rFonts w:ascii="Times New Roman" w:hAnsi="Times New Roman" w:hint="eastAsia"/>
          <w:b/>
          <w:sz w:val="36"/>
          <w:szCs w:val="36"/>
          <w:u w:val="single"/>
        </w:rPr>
        <w:t>组</w:t>
      </w:r>
      <w:r w:rsidR="002B306F" w:rsidRPr="00987503">
        <w:rPr>
          <w:rFonts w:ascii="Times New Roman" w:hAnsi="Times New Roman" w:hint="eastAsia"/>
          <w:b/>
          <w:sz w:val="36"/>
          <w:szCs w:val="36"/>
          <w:u w:val="single"/>
        </w:rPr>
        <w:t>员</w:t>
      </w:r>
    </w:p>
    <w:p w14:paraId="038096C1" w14:textId="77777777" w:rsidR="00FB1DF0" w:rsidRPr="00987503" w:rsidRDefault="00FB1DF0" w:rsidP="00CF4D97">
      <w:pPr>
        <w:rPr>
          <w:rFonts w:ascii="Times New Roman" w:hAnsi="Times New Roman"/>
          <w:b/>
          <w:sz w:val="36"/>
          <w:szCs w:val="36"/>
        </w:rPr>
      </w:pPr>
    </w:p>
    <w:p w14:paraId="77241EEF" w14:textId="72B0542B" w:rsidR="00FB1DF0" w:rsidRPr="00987503" w:rsidRDefault="00FB1DF0" w:rsidP="00A00CCC">
      <w:pPr>
        <w:ind w:firstLineChars="500" w:firstLine="1807"/>
        <w:rPr>
          <w:rFonts w:ascii="Times New Roman" w:hAnsi="Times New Roman"/>
          <w:b/>
          <w:sz w:val="36"/>
          <w:szCs w:val="36"/>
          <w:u w:val="single"/>
        </w:rPr>
      </w:pPr>
      <w:r w:rsidRPr="00987503">
        <w:rPr>
          <w:rFonts w:ascii="Times New Roman" w:hAnsi="Times New Roman" w:hint="eastAsia"/>
          <w:b/>
          <w:sz w:val="36"/>
          <w:szCs w:val="36"/>
        </w:rPr>
        <w:t>完成日期</w:t>
      </w:r>
      <w:r w:rsidR="00A00CCC" w:rsidRPr="00987503">
        <w:rPr>
          <w:rFonts w:ascii="Times New Roman" w:hAnsi="Times New Roman" w:hint="eastAsia"/>
          <w:b/>
          <w:sz w:val="36"/>
          <w:szCs w:val="36"/>
        </w:rPr>
        <w:t>：</w:t>
      </w:r>
      <w:r w:rsidR="00A00CCC" w:rsidRPr="00987503">
        <w:rPr>
          <w:rFonts w:ascii="Times New Roman" w:hAnsi="Times New Roman"/>
          <w:b/>
          <w:sz w:val="36"/>
          <w:szCs w:val="36"/>
          <w:u w:val="single"/>
        </w:rPr>
        <w:t xml:space="preserve">  20</w:t>
      </w:r>
      <w:r w:rsidR="0023504C" w:rsidRPr="00987503">
        <w:rPr>
          <w:rFonts w:ascii="Times New Roman" w:hAnsi="Times New Roman"/>
          <w:b/>
          <w:sz w:val="36"/>
          <w:szCs w:val="36"/>
          <w:u w:val="single"/>
        </w:rPr>
        <w:t>20</w:t>
      </w:r>
      <w:r w:rsidR="00A00CCC" w:rsidRPr="00987503">
        <w:rPr>
          <w:rFonts w:ascii="Times New Roman" w:hAnsi="Times New Roman"/>
          <w:b/>
          <w:sz w:val="36"/>
          <w:szCs w:val="36"/>
          <w:u w:val="single"/>
        </w:rPr>
        <w:t>.</w:t>
      </w:r>
      <w:r w:rsidR="0023504C" w:rsidRPr="00987503">
        <w:rPr>
          <w:rFonts w:ascii="Times New Roman" w:hAnsi="Times New Roman"/>
          <w:b/>
          <w:sz w:val="36"/>
          <w:szCs w:val="36"/>
          <w:u w:val="single"/>
        </w:rPr>
        <w:t>03</w:t>
      </w:r>
      <w:r w:rsidR="00A00CCC" w:rsidRPr="00987503">
        <w:rPr>
          <w:rFonts w:ascii="Times New Roman" w:hAnsi="Times New Roman"/>
          <w:b/>
          <w:sz w:val="36"/>
          <w:szCs w:val="36"/>
          <w:u w:val="single"/>
        </w:rPr>
        <w:t>.</w:t>
      </w:r>
      <w:r w:rsidR="0023504C" w:rsidRPr="00987503">
        <w:rPr>
          <w:rFonts w:ascii="Times New Roman" w:hAnsi="Times New Roman"/>
          <w:b/>
          <w:sz w:val="36"/>
          <w:szCs w:val="36"/>
          <w:u w:val="single"/>
        </w:rPr>
        <w:t>25</w:t>
      </w:r>
      <w:r w:rsidR="00A00CCC" w:rsidRPr="00987503">
        <w:rPr>
          <w:rFonts w:ascii="Times New Roman" w:hAnsi="Times New Roman"/>
          <w:b/>
          <w:sz w:val="36"/>
          <w:szCs w:val="36"/>
          <w:u w:val="single"/>
        </w:rPr>
        <w:t xml:space="preserve">   </w:t>
      </w:r>
    </w:p>
    <w:p w14:paraId="4BB1A24D" w14:textId="77777777" w:rsidR="001F7B72" w:rsidRPr="00987503" w:rsidRDefault="001F7B72" w:rsidP="001F7B72">
      <w:pPr>
        <w:jc w:val="center"/>
        <w:rPr>
          <w:rFonts w:ascii="Times New Roman" w:hAnsi="Times New Roman"/>
          <w:b/>
          <w:sz w:val="21"/>
          <w:szCs w:val="21"/>
          <w:u w:val="single"/>
        </w:rPr>
      </w:pPr>
    </w:p>
    <w:p w14:paraId="04617401" w14:textId="77777777" w:rsidR="001F7B72" w:rsidRPr="00987503" w:rsidRDefault="001F7B72" w:rsidP="001F7B72">
      <w:pPr>
        <w:jc w:val="center"/>
        <w:rPr>
          <w:rFonts w:ascii="Times New Roman" w:hAnsi="Times New Roman"/>
          <w:b/>
          <w:sz w:val="21"/>
          <w:szCs w:val="21"/>
          <w:u w:val="single"/>
        </w:rPr>
      </w:pPr>
    </w:p>
    <w:p w14:paraId="454FFD20" w14:textId="59AECFDA" w:rsidR="001F7B72" w:rsidRPr="00987503" w:rsidRDefault="001F7B72" w:rsidP="001F7B72">
      <w:pPr>
        <w:jc w:val="center"/>
        <w:rPr>
          <w:rFonts w:ascii="Times New Roman" w:hAnsi="Times New Roman"/>
          <w:b/>
          <w:sz w:val="21"/>
          <w:szCs w:val="21"/>
          <w:u w:val="single"/>
        </w:rPr>
      </w:pPr>
    </w:p>
    <w:p w14:paraId="2268D27C" w14:textId="2A5FB54A" w:rsidR="00A273CD" w:rsidRPr="00987503" w:rsidRDefault="00A273CD" w:rsidP="001F7B72">
      <w:pPr>
        <w:jc w:val="center"/>
        <w:rPr>
          <w:rFonts w:ascii="Times New Roman" w:hAnsi="Times New Roman"/>
          <w:b/>
          <w:sz w:val="21"/>
          <w:szCs w:val="21"/>
          <w:u w:val="single"/>
        </w:rPr>
      </w:pPr>
    </w:p>
    <w:p w14:paraId="34BAB458" w14:textId="79A57359" w:rsidR="00A273CD" w:rsidRPr="00987503" w:rsidRDefault="00A273CD" w:rsidP="001F7B72">
      <w:pPr>
        <w:jc w:val="center"/>
        <w:rPr>
          <w:rFonts w:ascii="Times New Roman" w:hAnsi="Times New Roman"/>
          <w:b/>
          <w:sz w:val="21"/>
          <w:szCs w:val="21"/>
          <w:u w:val="single"/>
        </w:rPr>
      </w:pPr>
    </w:p>
    <w:p w14:paraId="1DDE47A6" w14:textId="77777777" w:rsidR="00A273CD" w:rsidRPr="00987503" w:rsidRDefault="00A273CD" w:rsidP="001F7B72">
      <w:pPr>
        <w:jc w:val="center"/>
        <w:rPr>
          <w:rFonts w:ascii="Times New Roman" w:hAnsi="Times New Roman"/>
          <w:bCs/>
          <w:sz w:val="21"/>
          <w:szCs w:val="21"/>
          <w:u w:val="single"/>
        </w:rPr>
      </w:pPr>
    </w:p>
    <w:p w14:paraId="08891823" w14:textId="75ACA176" w:rsidR="00A67EF1" w:rsidRPr="00987503" w:rsidRDefault="001F7B72" w:rsidP="00A67EF1">
      <w:pPr>
        <w:jc w:val="center"/>
        <w:rPr>
          <w:rFonts w:ascii="Times New Roman" w:hAnsi="Times New Roman"/>
          <w:b/>
          <w:sz w:val="21"/>
          <w:szCs w:val="21"/>
          <w:u w:val="single"/>
        </w:rPr>
      </w:pPr>
      <w:r w:rsidRPr="00987503">
        <w:rPr>
          <w:rFonts w:ascii="Times New Roman" w:hAnsi="Times New Roman" w:hint="eastAsia"/>
          <w:b/>
          <w:sz w:val="21"/>
          <w:szCs w:val="21"/>
          <w:u w:val="single"/>
        </w:rPr>
        <w:t>注：全体组员包括张崇智、秦浩桐、黄涵、王茵迪、赵永驰、吴振赫、高明</w:t>
      </w:r>
      <w:proofErr w:type="gramStart"/>
      <w:r w:rsidRPr="00987503">
        <w:rPr>
          <w:rFonts w:ascii="Times New Roman" w:hAnsi="Times New Roman" w:hint="eastAsia"/>
          <w:b/>
          <w:sz w:val="21"/>
          <w:szCs w:val="21"/>
          <w:u w:val="single"/>
        </w:rPr>
        <w:t>骏</w:t>
      </w:r>
      <w:proofErr w:type="gramEnd"/>
    </w:p>
    <w:p w14:paraId="3A58F21D" w14:textId="1A534BA1" w:rsidR="00FB1DF0" w:rsidRPr="00987503" w:rsidRDefault="00FB1DF0" w:rsidP="00FB1DF0">
      <w:pPr>
        <w:pStyle w:val="aa"/>
        <w:spacing w:before="156"/>
        <w:rPr>
          <w:rFonts w:ascii="Times New Roman" w:hAnsi="Times New Roman"/>
        </w:rPr>
      </w:pPr>
      <w:r w:rsidRPr="00987503">
        <w:rPr>
          <w:rFonts w:ascii="Times New Roman" w:hAnsi="Times New Roman"/>
        </w:rPr>
        <w:br w:type="page"/>
      </w:r>
      <w:r w:rsidRPr="00987503">
        <w:rPr>
          <w:rFonts w:ascii="Times New Roman" w:hAnsi="Times New Roman"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5"/>
        <w:gridCol w:w="2061"/>
        <w:gridCol w:w="3252"/>
        <w:gridCol w:w="1181"/>
      </w:tblGrid>
      <w:tr w:rsidR="00484724" w:rsidRPr="00CB5058" w14:paraId="48871306" w14:textId="3A350982" w:rsidTr="00897D7B">
        <w:trPr>
          <w:jc w:val="center"/>
        </w:trPr>
        <w:tc>
          <w:tcPr>
            <w:tcW w:w="0" w:type="auto"/>
          </w:tcPr>
          <w:p w14:paraId="014D1EC7"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日期</w:t>
            </w:r>
          </w:p>
        </w:tc>
        <w:tc>
          <w:tcPr>
            <w:tcW w:w="0" w:type="auto"/>
          </w:tcPr>
          <w:p w14:paraId="06A25C6A"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版本</w:t>
            </w:r>
          </w:p>
        </w:tc>
        <w:tc>
          <w:tcPr>
            <w:tcW w:w="0" w:type="auto"/>
          </w:tcPr>
          <w:p w14:paraId="1DBFF0C1"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说明</w:t>
            </w:r>
          </w:p>
        </w:tc>
        <w:tc>
          <w:tcPr>
            <w:tcW w:w="0" w:type="auto"/>
          </w:tcPr>
          <w:p w14:paraId="6783DB75" w14:textId="13D025DE"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修改人员</w:t>
            </w:r>
          </w:p>
        </w:tc>
        <w:tc>
          <w:tcPr>
            <w:tcW w:w="0" w:type="auto"/>
          </w:tcPr>
          <w:p w14:paraId="1FBA9220" w14:textId="4C1E17F9"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审核人员</w:t>
            </w:r>
          </w:p>
        </w:tc>
      </w:tr>
      <w:tr w:rsidR="00484724" w:rsidRPr="00CB5058" w14:paraId="21ECB5D1" w14:textId="53849D8E" w:rsidTr="00897D7B">
        <w:trPr>
          <w:jc w:val="center"/>
        </w:trPr>
        <w:tc>
          <w:tcPr>
            <w:tcW w:w="0" w:type="auto"/>
          </w:tcPr>
          <w:p w14:paraId="00F1A48D" w14:textId="5977BD6B"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2020.03.25</w:t>
            </w:r>
          </w:p>
        </w:tc>
        <w:tc>
          <w:tcPr>
            <w:tcW w:w="0" w:type="auto"/>
          </w:tcPr>
          <w:p w14:paraId="514260C1" w14:textId="77777777"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V1.0</w:t>
            </w:r>
          </w:p>
        </w:tc>
        <w:tc>
          <w:tcPr>
            <w:tcW w:w="0" w:type="auto"/>
          </w:tcPr>
          <w:p w14:paraId="7A86BA68" w14:textId="39C32ADA"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14:paraId="1DAA1B79" w14:textId="6AA65016" w:rsidR="00484724" w:rsidRPr="00987503" w:rsidRDefault="00E67B36" w:rsidP="004C5070">
            <w:pPr>
              <w:pStyle w:val="Tabletext"/>
              <w:jc w:val="center"/>
              <w:rPr>
                <w:rFonts w:ascii="Times New Roman" w:hAnsi="Times New Roman"/>
                <w:sz w:val="21"/>
                <w:szCs w:val="21"/>
              </w:rPr>
            </w:pPr>
            <w:bookmarkStart w:id="0" w:name="_Hlk36932032"/>
            <w:r w:rsidRPr="00987503">
              <w:rPr>
                <w:rFonts w:ascii="Times New Roman" w:hAnsi="Times New Roman" w:hint="eastAsia"/>
                <w:sz w:val="21"/>
                <w:szCs w:val="21"/>
              </w:rPr>
              <w:t>王茵迪，赵永驰，秦浩桐，黄涵，吴振赫，张崇智，高明骏</w:t>
            </w:r>
            <w:bookmarkEnd w:id="0"/>
          </w:p>
        </w:tc>
        <w:tc>
          <w:tcPr>
            <w:tcW w:w="0" w:type="auto"/>
          </w:tcPr>
          <w:p w14:paraId="219D38D0" w14:textId="6D04E964"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484724" w:rsidRPr="00CB5058" w14:paraId="1D505610" w14:textId="27995071" w:rsidTr="00897D7B">
        <w:trPr>
          <w:jc w:val="center"/>
        </w:trPr>
        <w:tc>
          <w:tcPr>
            <w:tcW w:w="0" w:type="auto"/>
          </w:tcPr>
          <w:p w14:paraId="1107E9FF" w14:textId="5E87A979"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2020.03.31</w:t>
            </w:r>
          </w:p>
        </w:tc>
        <w:tc>
          <w:tcPr>
            <w:tcW w:w="0" w:type="auto"/>
          </w:tcPr>
          <w:p w14:paraId="77A891A8" w14:textId="3716524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V2.0</w:t>
            </w:r>
          </w:p>
        </w:tc>
        <w:tc>
          <w:tcPr>
            <w:tcW w:w="0" w:type="auto"/>
          </w:tcPr>
          <w:p w14:paraId="18E8D8D0" w14:textId="5AFAAB9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针对上周老师的意见进行针对性修改</w:t>
            </w:r>
          </w:p>
        </w:tc>
        <w:tc>
          <w:tcPr>
            <w:tcW w:w="0" w:type="auto"/>
          </w:tcPr>
          <w:p w14:paraId="37D263ED" w14:textId="1EC8D2D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王茵迪，赵永驰，秦浩桐，黄涵</w:t>
            </w:r>
          </w:p>
        </w:tc>
        <w:tc>
          <w:tcPr>
            <w:tcW w:w="0" w:type="auto"/>
          </w:tcPr>
          <w:p w14:paraId="3FAFC077" w14:textId="6A4C2EC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9511AC" w:rsidRPr="00CB5058" w14:paraId="6838C2C9" w14:textId="54775EA9" w:rsidTr="00897D7B">
        <w:trPr>
          <w:jc w:val="center"/>
        </w:trPr>
        <w:tc>
          <w:tcPr>
            <w:tcW w:w="0" w:type="auto"/>
          </w:tcPr>
          <w:p w14:paraId="2E026AEC" w14:textId="02F19EEC"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2020.04.04</w:t>
            </w:r>
          </w:p>
        </w:tc>
        <w:tc>
          <w:tcPr>
            <w:tcW w:w="0" w:type="auto"/>
          </w:tcPr>
          <w:p w14:paraId="2DCCA1AC" w14:textId="558B413B"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V3.0</w:t>
            </w:r>
          </w:p>
        </w:tc>
        <w:tc>
          <w:tcPr>
            <w:tcW w:w="0" w:type="auto"/>
          </w:tcPr>
          <w:p w14:paraId="1E631755" w14:textId="412D5190"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hint="eastAsia"/>
                <w:sz w:val="21"/>
                <w:szCs w:val="21"/>
              </w:rPr>
              <w:t>针对参考文献等细节部分进行了修改</w:t>
            </w:r>
          </w:p>
        </w:tc>
        <w:tc>
          <w:tcPr>
            <w:tcW w:w="0" w:type="auto"/>
          </w:tcPr>
          <w:p w14:paraId="5A82D52B" w14:textId="0D3BC85B"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张崇智</w:t>
            </w:r>
          </w:p>
        </w:tc>
        <w:tc>
          <w:tcPr>
            <w:tcW w:w="0" w:type="auto"/>
          </w:tcPr>
          <w:p w14:paraId="0277538A" w14:textId="7D8745A0"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高明骏</w:t>
            </w:r>
          </w:p>
        </w:tc>
      </w:tr>
      <w:tr w:rsidR="009511AC" w:rsidRPr="00CB5058" w14:paraId="6DB8285D" w14:textId="36CC75F4" w:rsidTr="00897D7B">
        <w:trPr>
          <w:jc w:val="center"/>
        </w:trPr>
        <w:tc>
          <w:tcPr>
            <w:tcW w:w="0" w:type="auto"/>
          </w:tcPr>
          <w:p w14:paraId="649595FF" w14:textId="77777777" w:rsidR="009511AC" w:rsidRPr="00987503" w:rsidRDefault="009511AC" w:rsidP="009511AC">
            <w:pPr>
              <w:pStyle w:val="Tabletext"/>
              <w:jc w:val="center"/>
              <w:rPr>
                <w:rFonts w:ascii="Times New Roman" w:hAnsi="Times New Roman"/>
                <w:sz w:val="21"/>
                <w:szCs w:val="21"/>
              </w:rPr>
            </w:pPr>
          </w:p>
        </w:tc>
        <w:tc>
          <w:tcPr>
            <w:tcW w:w="0" w:type="auto"/>
          </w:tcPr>
          <w:p w14:paraId="59A856F0" w14:textId="77777777" w:rsidR="009511AC" w:rsidRPr="00987503" w:rsidRDefault="009511AC" w:rsidP="009511AC">
            <w:pPr>
              <w:pStyle w:val="Tabletext"/>
              <w:jc w:val="center"/>
              <w:rPr>
                <w:rFonts w:ascii="Times New Roman" w:hAnsi="Times New Roman"/>
                <w:sz w:val="21"/>
                <w:szCs w:val="21"/>
              </w:rPr>
            </w:pPr>
          </w:p>
        </w:tc>
        <w:tc>
          <w:tcPr>
            <w:tcW w:w="0" w:type="auto"/>
          </w:tcPr>
          <w:p w14:paraId="2A1C2655" w14:textId="77777777" w:rsidR="009511AC" w:rsidRPr="00987503" w:rsidRDefault="009511AC" w:rsidP="009511AC">
            <w:pPr>
              <w:pStyle w:val="Tabletext"/>
              <w:jc w:val="center"/>
              <w:rPr>
                <w:rFonts w:ascii="Times New Roman" w:hAnsi="Times New Roman"/>
                <w:sz w:val="21"/>
                <w:szCs w:val="21"/>
              </w:rPr>
            </w:pPr>
          </w:p>
        </w:tc>
        <w:tc>
          <w:tcPr>
            <w:tcW w:w="0" w:type="auto"/>
          </w:tcPr>
          <w:p w14:paraId="14F748FF" w14:textId="77777777" w:rsidR="009511AC" w:rsidRPr="00987503" w:rsidRDefault="009511AC" w:rsidP="009511AC">
            <w:pPr>
              <w:pStyle w:val="Tabletext"/>
              <w:jc w:val="center"/>
              <w:rPr>
                <w:rFonts w:ascii="Times New Roman" w:hAnsi="Times New Roman"/>
                <w:sz w:val="21"/>
                <w:szCs w:val="21"/>
              </w:rPr>
            </w:pPr>
          </w:p>
        </w:tc>
        <w:tc>
          <w:tcPr>
            <w:tcW w:w="0" w:type="auto"/>
          </w:tcPr>
          <w:p w14:paraId="5CD5DA8C" w14:textId="77777777" w:rsidR="009511AC" w:rsidRPr="00987503" w:rsidRDefault="009511AC" w:rsidP="009511AC">
            <w:pPr>
              <w:pStyle w:val="Tabletext"/>
              <w:jc w:val="center"/>
              <w:rPr>
                <w:rFonts w:ascii="Times New Roman" w:hAnsi="Times New Roman"/>
                <w:sz w:val="21"/>
                <w:szCs w:val="21"/>
              </w:rPr>
            </w:pPr>
          </w:p>
        </w:tc>
      </w:tr>
    </w:tbl>
    <w:p w14:paraId="5AFC42E1" w14:textId="7A07263B" w:rsidR="00650E74" w:rsidRPr="00987503" w:rsidRDefault="00650E74" w:rsidP="00650E74">
      <w:pPr>
        <w:rPr>
          <w:rFonts w:ascii="Times New Roman" w:hAnsi="Times New Roman"/>
        </w:rPr>
      </w:pPr>
    </w:p>
    <w:p w14:paraId="7F5296CC" w14:textId="77777777" w:rsidR="00650E74" w:rsidRPr="00987503" w:rsidRDefault="00650E74">
      <w:pPr>
        <w:rPr>
          <w:rFonts w:ascii="Times New Roman" w:hAnsi="Times New Roman"/>
        </w:rPr>
      </w:pPr>
      <w:r w:rsidRPr="00987503">
        <w:rPr>
          <w:rFonts w:ascii="Times New Roman" w:hAnsi="Times New Roman"/>
        </w:rP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cs="宋体"/>
          <w:kern w:val="0"/>
          <w:sz w:val="24"/>
          <w:lang w:val="en-US"/>
        </w:rPr>
      </w:sdtEndPr>
      <w:sdtContent>
        <w:p w14:paraId="6ECE1165" w14:textId="77777777" w:rsidR="00650E74" w:rsidRPr="00987503" w:rsidRDefault="00650E74" w:rsidP="00650E74">
          <w:pPr>
            <w:pStyle w:val="TOC"/>
            <w:spacing w:line="240" w:lineRule="auto"/>
            <w:jc w:val="center"/>
            <w:rPr>
              <w:rFonts w:ascii="Times New Roman" w:hAnsi="Times New Roman"/>
            </w:rPr>
          </w:pPr>
          <w:r w:rsidRPr="00987503">
            <w:rPr>
              <w:rFonts w:ascii="Times New Roman" w:hAnsi="Times New Roman" w:hint="eastAsia"/>
              <w:lang w:val="zh-CN"/>
            </w:rPr>
            <w:t>目录</w:t>
          </w:r>
        </w:p>
        <w:p w14:paraId="6E053EED" w14:textId="14AECC10" w:rsidR="00A273CD" w:rsidRPr="00987503" w:rsidRDefault="00650E74">
          <w:pPr>
            <w:pStyle w:val="TOC1"/>
            <w:tabs>
              <w:tab w:val="right" w:leader="dot" w:pos="8296"/>
            </w:tabs>
            <w:rPr>
              <w:rFonts w:ascii="Times New Roman" w:eastAsiaTheme="minorEastAsia" w:hAnsi="Times New Roman" w:cstheme="minorBidi"/>
              <w:noProof/>
              <w:kern w:val="2"/>
              <w:sz w:val="21"/>
              <w:szCs w:val="22"/>
            </w:rPr>
          </w:pPr>
          <w:r w:rsidRPr="00987503">
            <w:rPr>
              <w:rFonts w:ascii="Times New Roman" w:hAnsi="Times New Roman"/>
            </w:rPr>
            <w:fldChar w:fldCharType="begin"/>
          </w:r>
          <w:r w:rsidRPr="00987503">
            <w:rPr>
              <w:rFonts w:ascii="Times New Roman" w:hAnsi="Times New Roman"/>
            </w:rPr>
            <w:instrText xml:space="preserve"> TOC \o "1-3" \h \z \u </w:instrText>
          </w:r>
          <w:r w:rsidRPr="00987503">
            <w:rPr>
              <w:rFonts w:ascii="Times New Roman" w:hAnsi="Times New Roman"/>
            </w:rPr>
            <w:fldChar w:fldCharType="separate"/>
          </w:r>
          <w:hyperlink w:anchor="_Toc36972205" w:history="1">
            <w:r w:rsidR="00A273CD" w:rsidRPr="00987503">
              <w:rPr>
                <w:rStyle w:val="a9"/>
                <w:rFonts w:ascii="Times New Roman" w:hAnsi="Times New Roman"/>
                <w:noProof/>
              </w:rPr>
              <w:t xml:space="preserve">1. </w:t>
            </w:r>
            <w:r w:rsidR="00A273CD" w:rsidRPr="00987503">
              <w:rPr>
                <w:rStyle w:val="a9"/>
                <w:rFonts w:ascii="Times New Roman" w:hAnsi="Times New Roman"/>
                <w:noProof/>
              </w:rPr>
              <w:t>引言</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_Toc36972205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4</w:t>
            </w:r>
            <w:r w:rsidR="00A273CD" w:rsidRPr="00987503">
              <w:rPr>
                <w:rFonts w:ascii="Times New Roman" w:hAnsi="Times New Roman"/>
                <w:noProof/>
                <w:webHidden/>
              </w:rPr>
              <w:fldChar w:fldCharType="end"/>
            </w:r>
          </w:hyperlink>
        </w:p>
        <w:p w14:paraId="5A4BFF0F" w14:textId="36EB8F1F"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06" w:history="1">
            <w:r w:rsidR="00A273CD" w:rsidRPr="00987503">
              <w:rPr>
                <w:rStyle w:val="a9"/>
                <w:rFonts w:ascii="Times New Roman" w:hAnsi="Times New Roman"/>
                <w:noProof/>
              </w:rPr>
              <w:t xml:space="preserve">1.1 </w:t>
            </w:r>
            <w:r w:rsidR="00A273CD" w:rsidRPr="00987503">
              <w:rPr>
                <w:rStyle w:val="a9"/>
                <w:rFonts w:ascii="Times New Roman" w:hAnsi="Times New Roman"/>
                <w:noProof/>
              </w:rPr>
              <w:t>背景说明</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_Toc36972206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4</w:t>
            </w:r>
            <w:r w:rsidR="00A273CD" w:rsidRPr="00987503">
              <w:rPr>
                <w:rFonts w:ascii="Times New Roman" w:hAnsi="Times New Roman"/>
                <w:noProof/>
                <w:webHidden/>
              </w:rPr>
              <w:fldChar w:fldCharType="end"/>
            </w:r>
          </w:hyperlink>
        </w:p>
        <w:p w14:paraId="3084D11F" w14:textId="1023C30D" w:rsidR="00A273CD" w:rsidRPr="00987503" w:rsidRDefault="003B6AE7">
          <w:pPr>
            <w:pStyle w:val="TOC3"/>
            <w:rPr>
              <w:rFonts w:ascii="Times New Roman" w:eastAsiaTheme="minorEastAsia" w:hAnsi="Times New Roman" w:cstheme="minorBidi"/>
              <w:noProof/>
              <w:kern w:val="2"/>
              <w:sz w:val="21"/>
              <w:szCs w:val="22"/>
            </w:rPr>
          </w:pPr>
          <w:hyperlink w:anchor="_Toc36972207" w:history="1">
            <w:r w:rsidR="00A273CD" w:rsidRPr="00987503">
              <w:rPr>
                <w:rStyle w:val="a9"/>
                <w:rFonts w:ascii="Times New Roman" w:hAnsi="Times New Roman"/>
                <w:noProof/>
              </w:rPr>
              <w:t xml:space="preserve">1.1.1 </w:t>
            </w:r>
            <w:r w:rsidR="00A273CD" w:rsidRPr="00987503">
              <w:rPr>
                <w:rStyle w:val="a9"/>
                <w:rFonts w:ascii="Times New Roman" w:hAnsi="Times New Roman"/>
                <w:noProof/>
              </w:rPr>
              <w:t>技术背景</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_Toc36972207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4</w:t>
            </w:r>
            <w:r w:rsidR="00A273CD" w:rsidRPr="00987503">
              <w:rPr>
                <w:rFonts w:ascii="Times New Roman" w:hAnsi="Times New Roman"/>
                <w:noProof/>
                <w:webHidden/>
              </w:rPr>
              <w:fldChar w:fldCharType="end"/>
            </w:r>
          </w:hyperlink>
        </w:p>
        <w:p w14:paraId="72575099" w14:textId="34DDF5E6" w:rsidR="00A273CD" w:rsidRPr="00987503" w:rsidRDefault="003B6AE7">
          <w:pPr>
            <w:pStyle w:val="TOC3"/>
            <w:rPr>
              <w:rFonts w:ascii="Times New Roman" w:eastAsiaTheme="minorEastAsia" w:hAnsi="Times New Roman" w:cstheme="minorBidi"/>
              <w:noProof/>
              <w:kern w:val="2"/>
              <w:sz w:val="21"/>
              <w:szCs w:val="22"/>
            </w:rPr>
          </w:pPr>
          <w:hyperlink w:anchor="_Toc36972208" w:history="1">
            <w:r w:rsidR="00A273CD" w:rsidRPr="00987503">
              <w:rPr>
                <w:rStyle w:val="a9"/>
                <w:rFonts w:ascii="Times New Roman" w:hAnsi="Times New Roman"/>
                <w:noProof/>
              </w:rPr>
              <w:t xml:space="preserve">1.1.2 </w:t>
            </w:r>
            <w:r w:rsidR="00A273CD" w:rsidRPr="00987503">
              <w:rPr>
                <w:rStyle w:val="a9"/>
                <w:rFonts w:ascii="Times New Roman" w:hAnsi="Times New Roman"/>
                <w:noProof/>
              </w:rPr>
              <w:t>软件定位</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_Toc36972208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4</w:t>
            </w:r>
            <w:r w:rsidR="00A273CD" w:rsidRPr="00987503">
              <w:rPr>
                <w:rFonts w:ascii="Times New Roman" w:hAnsi="Times New Roman"/>
                <w:noProof/>
                <w:webHidden/>
              </w:rPr>
              <w:fldChar w:fldCharType="end"/>
            </w:r>
          </w:hyperlink>
        </w:p>
        <w:p w14:paraId="1ABC0295" w14:textId="3D8AFBD7"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09" w:history="1">
            <w:r w:rsidR="00A273CD" w:rsidRPr="00987503">
              <w:rPr>
                <w:rStyle w:val="a9"/>
                <w:rFonts w:ascii="Times New Roman" w:hAnsi="Times New Roman"/>
                <w:noProof/>
              </w:rPr>
              <w:t xml:space="preserve">1.2 </w:t>
            </w:r>
            <w:r w:rsidR="00A273CD" w:rsidRPr="00987503">
              <w:rPr>
                <w:rStyle w:val="a9"/>
                <w:rFonts w:ascii="Times New Roman" w:hAnsi="Times New Roman"/>
                <w:noProof/>
              </w:rPr>
              <w:t>参考资料</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_Toc36972209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4</w:t>
            </w:r>
            <w:r w:rsidR="00A273CD" w:rsidRPr="00987503">
              <w:rPr>
                <w:rFonts w:ascii="Times New Roman" w:hAnsi="Times New Roman"/>
                <w:noProof/>
                <w:webHidden/>
              </w:rPr>
              <w:fldChar w:fldCharType="end"/>
            </w:r>
          </w:hyperlink>
        </w:p>
        <w:p w14:paraId="39BBD17D" w14:textId="6EB5CAF1"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10" w:history="1">
            <w:r w:rsidR="00A273CD" w:rsidRPr="00987503">
              <w:rPr>
                <w:rStyle w:val="a9"/>
                <w:rFonts w:ascii="Times New Roman" w:hAnsi="Times New Roman"/>
                <w:noProof/>
              </w:rPr>
              <w:t xml:space="preserve">1.3 </w:t>
            </w:r>
            <w:r w:rsidR="00A273CD" w:rsidRPr="00987503">
              <w:rPr>
                <w:rStyle w:val="a9"/>
                <w:rFonts w:ascii="Times New Roman" w:hAnsi="Times New Roman"/>
                <w:noProof/>
              </w:rPr>
              <w:t>术语和缩略语</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_Toc36972210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5</w:t>
            </w:r>
            <w:r w:rsidR="00A273CD" w:rsidRPr="00987503">
              <w:rPr>
                <w:rFonts w:ascii="Times New Roman" w:hAnsi="Times New Roman"/>
                <w:noProof/>
                <w:webHidden/>
              </w:rPr>
              <w:fldChar w:fldCharType="end"/>
            </w:r>
          </w:hyperlink>
        </w:p>
        <w:p w14:paraId="75608D8F" w14:textId="09A0F2C7" w:rsidR="00A273CD" w:rsidRPr="00987503" w:rsidRDefault="003B6AE7">
          <w:pPr>
            <w:pStyle w:val="TOC1"/>
            <w:tabs>
              <w:tab w:val="right" w:leader="dot" w:pos="8296"/>
            </w:tabs>
            <w:rPr>
              <w:rFonts w:ascii="Times New Roman" w:eastAsiaTheme="minorEastAsia" w:hAnsi="Times New Roman" w:cstheme="minorBidi"/>
              <w:noProof/>
              <w:kern w:val="2"/>
              <w:sz w:val="21"/>
              <w:szCs w:val="22"/>
            </w:rPr>
          </w:pPr>
          <w:hyperlink w:anchor="_Toc36972211" w:history="1">
            <w:r w:rsidR="00A273CD" w:rsidRPr="00987503">
              <w:rPr>
                <w:rStyle w:val="a9"/>
                <w:rFonts w:ascii="Times New Roman" w:hAnsi="Times New Roman"/>
                <w:noProof/>
              </w:rPr>
              <w:t xml:space="preserve">2. </w:t>
            </w:r>
            <w:r w:rsidR="00A273CD" w:rsidRPr="00987503">
              <w:rPr>
                <w:rStyle w:val="a9"/>
                <w:rFonts w:ascii="Times New Roman" w:hAnsi="Times New Roman"/>
                <w:noProof/>
              </w:rPr>
              <w:t>软件总体概述</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_Toc36972211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6</w:t>
            </w:r>
            <w:r w:rsidR="00A273CD" w:rsidRPr="00987503">
              <w:rPr>
                <w:rFonts w:ascii="Times New Roman" w:hAnsi="Times New Roman"/>
                <w:noProof/>
                <w:webHidden/>
              </w:rPr>
              <w:fldChar w:fldCharType="end"/>
            </w:r>
          </w:hyperlink>
        </w:p>
        <w:p w14:paraId="1423AF66" w14:textId="2CD14BA0"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12" w:history="1">
            <w:r w:rsidR="00A273CD" w:rsidRPr="00987503">
              <w:rPr>
                <w:rStyle w:val="a9"/>
                <w:rFonts w:ascii="Times New Roman" w:hAnsi="Times New Roman"/>
                <w:noProof/>
              </w:rPr>
              <w:t xml:space="preserve">2.1 </w:t>
            </w:r>
            <w:r w:rsidR="00A273CD" w:rsidRPr="00987503">
              <w:rPr>
                <w:rStyle w:val="a9"/>
                <w:rFonts w:ascii="Times New Roman" w:hAnsi="Times New Roman"/>
                <w:noProof/>
              </w:rPr>
              <w:t>软件描述</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_Toc36972212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6</w:t>
            </w:r>
            <w:r w:rsidR="00A273CD" w:rsidRPr="00987503">
              <w:rPr>
                <w:rFonts w:ascii="Times New Roman" w:hAnsi="Times New Roman"/>
                <w:noProof/>
                <w:webHidden/>
              </w:rPr>
              <w:fldChar w:fldCharType="end"/>
            </w:r>
          </w:hyperlink>
        </w:p>
        <w:p w14:paraId="380C86B1" w14:textId="716B947F" w:rsidR="00A273CD" w:rsidRPr="00987503" w:rsidRDefault="003B6AE7">
          <w:pPr>
            <w:pStyle w:val="TOC3"/>
            <w:rPr>
              <w:rFonts w:ascii="Times New Roman" w:eastAsiaTheme="minorEastAsia" w:hAnsi="Times New Roman" w:cstheme="minorBidi"/>
              <w:noProof/>
              <w:kern w:val="2"/>
              <w:sz w:val="21"/>
              <w:szCs w:val="22"/>
            </w:rPr>
          </w:pPr>
          <w:hyperlink w:anchor="_Toc36972213" w:history="1">
            <w:r w:rsidR="00A273CD" w:rsidRPr="00987503">
              <w:rPr>
                <w:rStyle w:val="a9"/>
                <w:rFonts w:ascii="Times New Roman" w:hAnsi="Times New Roman"/>
                <w:noProof/>
              </w:rPr>
              <w:t xml:space="preserve">2.1.1 </w:t>
            </w:r>
            <w:r w:rsidR="00A273CD" w:rsidRPr="00987503">
              <w:rPr>
                <w:rStyle w:val="a9"/>
                <w:rFonts w:ascii="Times New Roman" w:hAnsi="Times New Roman"/>
                <w:noProof/>
              </w:rPr>
              <w:t>软件属性</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_Toc36972213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6</w:t>
            </w:r>
            <w:r w:rsidR="00A273CD" w:rsidRPr="00987503">
              <w:rPr>
                <w:rFonts w:ascii="Times New Roman" w:hAnsi="Times New Roman"/>
                <w:noProof/>
                <w:webHidden/>
              </w:rPr>
              <w:fldChar w:fldCharType="end"/>
            </w:r>
          </w:hyperlink>
        </w:p>
        <w:p w14:paraId="5397F556" w14:textId="4D3C96C2" w:rsidR="00A273CD" w:rsidRPr="00987503" w:rsidRDefault="003B6AE7">
          <w:pPr>
            <w:pStyle w:val="TOC3"/>
            <w:rPr>
              <w:rFonts w:ascii="Times New Roman" w:eastAsiaTheme="minorEastAsia" w:hAnsi="Times New Roman" w:cstheme="minorBidi"/>
              <w:noProof/>
              <w:kern w:val="2"/>
              <w:sz w:val="21"/>
              <w:szCs w:val="22"/>
            </w:rPr>
          </w:pPr>
          <w:hyperlink w:anchor="_Toc36972214" w:history="1">
            <w:r w:rsidR="00A273CD" w:rsidRPr="00987503">
              <w:rPr>
                <w:rStyle w:val="a9"/>
                <w:rFonts w:ascii="Times New Roman" w:hAnsi="Times New Roman"/>
                <w:noProof/>
              </w:rPr>
              <w:t xml:space="preserve">2.1.2 </w:t>
            </w:r>
            <w:r w:rsidR="00A273CD" w:rsidRPr="00987503">
              <w:rPr>
                <w:rStyle w:val="a9"/>
                <w:rFonts w:ascii="Times New Roman" w:hAnsi="Times New Roman"/>
                <w:noProof/>
              </w:rPr>
              <w:t>开发背景</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_Toc36972214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6</w:t>
            </w:r>
            <w:r w:rsidR="00A273CD" w:rsidRPr="00987503">
              <w:rPr>
                <w:rFonts w:ascii="Times New Roman" w:hAnsi="Times New Roman"/>
                <w:noProof/>
                <w:webHidden/>
              </w:rPr>
              <w:fldChar w:fldCharType="end"/>
            </w:r>
          </w:hyperlink>
        </w:p>
        <w:p w14:paraId="07ABD790" w14:textId="414EBA15" w:rsidR="00A273CD" w:rsidRPr="00987503" w:rsidRDefault="003B6AE7">
          <w:pPr>
            <w:pStyle w:val="TOC3"/>
            <w:rPr>
              <w:rFonts w:ascii="Times New Roman" w:eastAsiaTheme="minorEastAsia" w:hAnsi="Times New Roman" w:cstheme="minorBidi"/>
              <w:noProof/>
              <w:kern w:val="2"/>
              <w:sz w:val="21"/>
              <w:szCs w:val="22"/>
            </w:rPr>
          </w:pPr>
          <w:hyperlink w:anchor="_Toc36972215" w:history="1">
            <w:r w:rsidR="00A273CD" w:rsidRPr="00987503">
              <w:rPr>
                <w:rStyle w:val="a9"/>
                <w:rFonts w:ascii="Times New Roman" w:hAnsi="Times New Roman"/>
                <w:noProof/>
              </w:rPr>
              <w:t xml:space="preserve">2.1.3 </w:t>
            </w:r>
            <w:r w:rsidR="00A273CD" w:rsidRPr="00987503">
              <w:rPr>
                <w:rStyle w:val="a9"/>
                <w:rFonts w:ascii="Times New Roman" w:hAnsi="Times New Roman"/>
                <w:noProof/>
              </w:rPr>
              <w:t>软件功能</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_Toc36972215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7</w:t>
            </w:r>
            <w:r w:rsidR="00A273CD" w:rsidRPr="00987503">
              <w:rPr>
                <w:rFonts w:ascii="Times New Roman" w:hAnsi="Times New Roman"/>
                <w:noProof/>
                <w:webHidden/>
              </w:rPr>
              <w:fldChar w:fldCharType="end"/>
            </w:r>
          </w:hyperlink>
        </w:p>
        <w:p w14:paraId="66795154" w14:textId="0781D7D4"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16" w:history="1">
            <w:r w:rsidR="00A273CD" w:rsidRPr="00987503">
              <w:rPr>
                <w:rStyle w:val="a9"/>
                <w:rFonts w:ascii="Times New Roman" w:hAnsi="Times New Roman"/>
                <w:noProof/>
              </w:rPr>
              <w:t xml:space="preserve">2.2 </w:t>
            </w:r>
            <w:r w:rsidR="00A273CD" w:rsidRPr="00987503">
              <w:rPr>
                <w:rStyle w:val="a9"/>
                <w:rFonts w:ascii="Times New Roman" w:hAnsi="Times New Roman"/>
                <w:noProof/>
              </w:rPr>
              <w:t>假设与约束</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_Toc36972216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7</w:t>
            </w:r>
            <w:r w:rsidR="00A273CD" w:rsidRPr="00987503">
              <w:rPr>
                <w:rFonts w:ascii="Times New Roman" w:hAnsi="Times New Roman"/>
                <w:noProof/>
                <w:webHidden/>
              </w:rPr>
              <w:fldChar w:fldCharType="end"/>
            </w:r>
          </w:hyperlink>
        </w:p>
        <w:p w14:paraId="5731EF30" w14:textId="667C059A" w:rsidR="00A273CD" w:rsidRPr="00987503" w:rsidRDefault="003B6AE7">
          <w:pPr>
            <w:pStyle w:val="TOC1"/>
            <w:tabs>
              <w:tab w:val="right" w:leader="dot" w:pos="8296"/>
            </w:tabs>
            <w:rPr>
              <w:rFonts w:ascii="Times New Roman" w:eastAsiaTheme="minorEastAsia" w:hAnsi="Times New Roman" w:cstheme="minorBidi"/>
              <w:noProof/>
              <w:kern w:val="2"/>
              <w:sz w:val="21"/>
              <w:szCs w:val="22"/>
            </w:rPr>
          </w:pPr>
          <w:hyperlink w:anchor="_Toc36972217" w:history="1">
            <w:r w:rsidR="00A273CD" w:rsidRPr="00987503">
              <w:rPr>
                <w:rStyle w:val="a9"/>
                <w:rFonts w:ascii="Times New Roman" w:hAnsi="Times New Roman"/>
                <w:noProof/>
              </w:rPr>
              <w:t xml:space="preserve">3. </w:t>
            </w:r>
            <w:r w:rsidR="00A273CD" w:rsidRPr="00987503">
              <w:rPr>
                <w:rStyle w:val="a9"/>
                <w:rFonts w:ascii="Times New Roman" w:hAnsi="Times New Roman"/>
                <w:noProof/>
              </w:rPr>
              <w:t>具体需求</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_Toc36972217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8</w:t>
            </w:r>
            <w:r w:rsidR="00A273CD" w:rsidRPr="00987503">
              <w:rPr>
                <w:rFonts w:ascii="Times New Roman" w:hAnsi="Times New Roman"/>
                <w:noProof/>
                <w:webHidden/>
              </w:rPr>
              <w:fldChar w:fldCharType="end"/>
            </w:r>
          </w:hyperlink>
        </w:p>
        <w:p w14:paraId="31B1DEF4" w14:textId="58FFF544"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18" w:history="1">
            <w:r w:rsidR="00A273CD" w:rsidRPr="00987503">
              <w:rPr>
                <w:rStyle w:val="a9"/>
                <w:rFonts w:ascii="Times New Roman" w:hAnsi="Times New Roman"/>
                <w:noProof/>
              </w:rPr>
              <w:t xml:space="preserve">3.1 </w:t>
            </w:r>
            <w:r w:rsidR="00A273CD" w:rsidRPr="00987503">
              <w:rPr>
                <w:rStyle w:val="a9"/>
                <w:rFonts w:ascii="Times New Roman" w:hAnsi="Times New Roman"/>
                <w:noProof/>
              </w:rPr>
              <w:t>功能需求</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_Toc36972218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8</w:t>
            </w:r>
            <w:r w:rsidR="00A273CD" w:rsidRPr="00987503">
              <w:rPr>
                <w:rFonts w:ascii="Times New Roman" w:hAnsi="Times New Roman"/>
                <w:noProof/>
                <w:webHidden/>
              </w:rPr>
              <w:fldChar w:fldCharType="end"/>
            </w:r>
          </w:hyperlink>
        </w:p>
        <w:p w14:paraId="0FC2FA4E" w14:textId="16149EF6" w:rsidR="00A273CD" w:rsidRPr="00987503" w:rsidRDefault="003B6AE7">
          <w:pPr>
            <w:pStyle w:val="TOC3"/>
            <w:rPr>
              <w:rFonts w:ascii="Times New Roman" w:eastAsiaTheme="minorEastAsia" w:hAnsi="Times New Roman" w:cstheme="minorBidi"/>
              <w:noProof/>
              <w:kern w:val="2"/>
              <w:sz w:val="21"/>
              <w:szCs w:val="22"/>
            </w:rPr>
          </w:pPr>
          <w:hyperlink w:anchor="_Toc36972219" w:history="1">
            <w:r w:rsidR="00A273CD" w:rsidRPr="00987503">
              <w:rPr>
                <w:rStyle w:val="a9"/>
                <w:rFonts w:ascii="Times New Roman" w:hAnsi="Times New Roman"/>
                <w:noProof/>
              </w:rPr>
              <w:t>3.1.1</w:t>
            </w:r>
            <w:r w:rsidR="00A273CD" w:rsidRPr="00987503">
              <w:rPr>
                <w:rStyle w:val="a9"/>
                <w:rFonts w:ascii="Times New Roman" w:hAnsi="Times New Roman"/>
                <w:noProof/>
              </w:rPr>
              <w:t>调用对抗样本生成模块</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_Toc36972219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9</w:t>
            </w:r>
            <w:r w:rsidR="00A273CD" w:rsidRPr="00987503">
              <w:rPr>
                <w:rFonts w:ascii="Times New Roman" w:hAnsi="Times New Roman"/>
                <w:noProof/>
                <w:webHidden/>
              </w:rPr>
              <w:fldChar w:fldCharType="end"/>
            </w:r>
          </w:hyperlink>
        </w:p>
        <w:p w14:paraId="460936A3" w14:textId="6ECD678B" w:rsidR="00A273CD" w:rsidRPr="00987503" w:rsidRDefault="003B6AE7">
          <w:pPr>
            <w:pStyle w:val="TOC3"/>
            <w:rPr>
              <w:rFonts w:ascii="Times New Roman" w:eastAsiaTheme="minorEastAsia" w:hAnsi="Times New Roman" w:cstheme="minorBidi"/>
              <w:noProof/>
              <w:kern w:val="2"/>
              <w:sz w:val="21"/>
              <w:szCs w:val="22"/>
            </w:rPr>
          </w:pPr>
          <w:hyperlink w:anchor="_Toc36972220" w:history="1">
            <w:r w:rsidR="00A273CD" w:rsidRPr="00987503">
              <w:rPr>
                <w:rStyle w:val="a9"/>
                <w:rFonts w:ascii="Times New Roman" w:hAnsi="Times New Roman"/>
                <w:noProof/>
              </w:rPr>
              <w:t>3.1.2</w:t>
            </w:r>
            <w:r w:rsidR="00A273CD" w:rsidRPr="00987503">
              <w:rPr>
                <w:rStyle w:val="a9"/>
                <w:rFonts w:ascii="Times New Roman" w:hAnsi="Times New Roman"/>
                <w:noProof/>
              </w:rPr>
              <w:t>调用模型量化模块</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_Toc36972220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10</w:t>
            </w:r>
            <w:r w:rsidR="00A273CD" w:rsidRPr="00987503">
              <w:rPr>
                <w:rFonts w:ascii="Times New Roman" w:hAnsi="Times New Roman"/>
                <w:noProof/>
                <w:webHidden/>
              </w:rPr>
              <w:fldChar w:fldCharType="end"/>
            </w:r>
          </w:hyperlink>
        </w:p>
        <w:p w14:paraId="6A81DCCF" w14:textId="64FF4FEB" w:rsidR="00A273CD" w:rsidRPr="00987503" w:rsidRDefault="003B6AE7">
          <w:pPr>
            <w:pStyle w:val="TOC3"/>
            <w:rPr>
              <w:rFonts w:ascii="Times New Roman" w:eastAsiaTheme="minorEastAsia" w:hAnsi="Times New Roman" w:cstheme="minorBidi"/>
              <w:noProof/>
              <w:kern w:val="2"/>
              <w:sz w:val="21"/>
              <w:szCs w:val="22"/>
            </w:rPr>
          </w:pPr>
          <w:hyperlink w:anchor="_Toc36972221" w:history="1">
            <w:r w:rsidR="00A273CD" w:rsidRPr="00987503">
              <w:rPr>
                <w:rStyle w:val="a9"/>
                <w:rFonts w:ascii="Times New Roman" w:hAnsi="Times New Roman"/>
                <w:noProof/>
              </w:rPr>
              <w:t>3.1.3</w:t>
            </w:r>
            <w:r w:rsidR="00A273CD" w:rsidRPr="00987503">
              <w:rPr>
                <w:rStyle w:val="a9"/>
                <w:rFonts w:ascii="Times New Roman" w:hAnsi="Times New Roman"/>
                <w:noProof/>
              </w:rPr>
              <w:t>调用目标检测模块</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_Toc36972221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10</w:t>
            </w:r>
            <w:r w:rsidR="00A273CD" w:rsidRPr="00987503">
              <w:rPr>
                <w:rFonts w:ascii="Times New Roman" w:hAnsi="Times New Roman"/>
                <w:noProof/>
                <w:webHidden/>
              </w:rPr>
              <w:fldChar w:fldCharType="end"/>
            </w:r>
          </w:hyperlink>
        </w:p>
        <w:p w14:paraId="1300E9FD" w14:textId="002AEFFF" w:rsidR="00A273CD" w:rsidRPr="00987503" w:rsidRDefault="003B6AE7">
          <w:pPr>
            <w:pStyle w:val="TOC3"/>
            <w:rPr>
              <w:rFonts w:ascii="Times New Roman" w:eastAsiaTheme="minorEastAsia" w:hAnsi="Times New Roman" w:cstheme="minorBidi"/>
              <w:noProof/>
              <w:kern w:val="2"/>
              <w:sz w:val="21"/>
              <w:szCs w:val="22"/>
            </w:rPr>
          </w:pPr>
          <w:hyperlink w:anchor="_Toc36972222" w:history="1">
            <w:r w:rsidR="00A273CD" w:rsidRPr="00987503">
              <w:rPr>
                <w:rStyle w:val="a9"/>
                <w:rFonts w:ascii="Times New Roman" w:hAnsi="Times New Roman"/>
                <w:noProof/>
              </w:rPr>
              <w:t>3.1.4</w:t>
            </w:r>
            <w:r w:rsidR="00A273CD" w:rsidRPr="00987503">
              <w:rPr>
                <w:rStyle w:val="a9"/>
                <w:rFonts w:ascii="Times New Roman" w:hAnsi="Times New Roman"/>
                <w:noProof/>
              </w:rPr>
              <w:t>调用主动学习模块</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_Toc36972222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11</w:t>
            </w:r>
            <w:r w:rsidR="00A273CD" w:rsidRPr="00987503">
              <w:rPr>
                <w:rFonts w:ascii="Times New Roman" w:hAnsi="Times New Roman"/>
                <w:noProof/>
                <w:webHidden/>
              </w:rPr>
              <w:fldChar w:fldCharType="end"/>
            </w:r>
          </w:hyperlink>
        </w:p>
        <w:p w14:paraId="251D3AE5" w14:textId="19A20FA0" w:rsidR="00A273CD" w:rsidRPr="00987503" w:rsidRDefault="003B6AE7">
          <w:pPr>
            <w:pStyle w:val="TOC3"/>
            <w:rPr>
              <w:rFonts w:ascii="Times New Roman" w:eastAsiaTheme="minorEastAsia" w:hAnsi="Times New Roman" w:cstheme="minorBidi"/>
              <w:noProof/>
              <w:kern w:val="2"/>
              <w:sz w:val="21"/>
              <w:szCs w:val="22"/>
            </w:rPr>
          </w:pPr>
          <w:hyperlink w:anchor="_Toc36972223" w:history="1">
            <w:r w:rsidR="00A273CD" w:rsidRPr="00987503">
              <w:rPr>
                <w:rStyle w:val="a9"/>
                <w:rFonts w:ascii="Times New Roman" w:hAnsi="Times New Roman"/>
                <w:noProof/>
              </w:rPr>
              <w:t>3.1.5</w:t>
            </w:r>
            <w:r w:rsidR="00A273CD" w:rsidRPr="00987503">
              <w:rPr>
                <w:rStyle w:val="a9"/>
                <w:rFonts w:ascii="Times New Roman" w:hAnsi="Times New Roman"/>
                <w:noProof/>
              </w:rPr>
              <w:t>调用阅读理解模块</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_Toc36972223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12</w:t>
            </w:r>
            <w:r w:rsidR="00A273CD" w:rsidRPr="00987503">
              <w:rPr>
                <w:rFonts w:ascii="Times New Roman" w:hAnsi="Times New Roman"/>
                <w:noProof/>
                <w:webHidden/>
              </w:rPr>
              <w:fldChar w:fldCharType="end"/>
            </w:r>
          </w:hyperlink>
        </w:p>
        <w:p w14:paraId="6D692E91" w14:textId="280CF78F" w:rsidR="00A273CD" w:rsidRPr="00987503" w:rsidRDefault="003B6AE7">
          <w:pPr>
            <w:pStyle w:val="TOC3"/>
            <w:rPr>
              <w:rFonts w:ascii="Times New Roman" w:eastAsiaTheme="minorEastAsia" w:hAnsi="Times New Roman" w:cstheme="minorBidi"/>
              <w:noProof/>
              <w:kern w:val="2"/>
              <w:sz w:val="21"/>
              <w:szCs w:val="22"/>
            </w:rPr>
          </w:pPr>
          <w:hyperlink w:anchor="_Toc36972224" w:history="1">
            <w:r w:rsidR="00A273CD" w:rsidRPr="00987503">
              <w:rPr>
                <w:rStyle w:val="a9"/>
                <w:rFonts w:ascii="Times New Roman" w:hAnsi="Times New Roman"/>
                <w:noProof/>
              </w:rPr>
              <w:t>3.1.6</w:t>
            </w:r>
            <w:r w:rsidR="00A273CD" w:rsidRPr="00987503">
              <w:rPr>
                <w:rStyle w:val="a9"/>
                <w:rFonts w:ascii="Times New Roman" w:hAnsi="Times New Roman"/>
                <w:noProof/>
              </w:rPr>
              <w:t>加载模型</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_Toc36972224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13</w:t>
            </w:r>
            <w:r w:rsidR="00A273CD" w:rsidRPr="00987503">
              <w:rPr>
                <w:rFonts w:ascii="Times New Roman" w:hAnsi="Times New Roman"/>
                <w:noProof/>
                <w:webHidden/>
              </w:rPr>
              <w:fldChar w:fldCharType="end"/>
            </w:r>
          </w:hyperlink>
        </w:p>
        <w:p w14:paraId="772C6689" w14:textId="4B33C6AE" w:rsidR="00A273CD" w:rsidRPr="00987503" w:rsidRDefault="003B6AE7">
          <w:pPr>
            <w:pStyle w:val="TOC3"/>
            <w:rPr>
              <w:rFonts w:ascii="Times New Roman" w:eastAsiaTheme="minorEastAsia" w:hAnsi="Times New Roman" w:cstheme="minorBidi"/>
              <w:noProof/>
              <w:kern w:val="2"/>
              <w:sz w:val="21"/>
              <w:szCs w:val="22"/>
            </w:rPr>
          </w:pPr>
          <w:hyperlink w:anchor="_Toc36972225" w:history="1">
            <w:r w:rsidR="00A273CD" w:rsidRPr="00987503">
              <w:rPr>
                <w:rStyle w:val="a9"/>
                <w:rFonts w:ascii="Times New Roman" w:hAnsi="Times New Roman"/>
                <w:noProof/>
              </w:rPr>
              <w:t>3.1.7</w:t>
            </w:r>
            <w:r w:rsidR="00A273CD" w:rsidRPr="00987503">
              <w:rPr>
                <w:rStyle w:val="a9"/>
                <w:rFonts w:ascii="Times New Roman" w:hAnsi="Times New Roman"/>
                <w:noProof/>
              </w:rPr>
              <w:t>处理数据</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_Toc36972225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14</w:t>
            </w:r>
            <w:r w:rsidR="00A273CD" w:rsidRPr="00987503">
              <w:rPr>
                <w:rFonts w:ascii="Times New Roman" w:hAnsi="Times New Roman"/>
                <w:noProof/>
                <w:webHidden/>
              </w:rPr>
              <w:fldChar w:fldCharType="end"/>
            </w:r>
          </w:hyperlink>
        </w:p>
        <w:p w14:paraId="7D668B54" w14:textId="15A33AAC" w:rsidR="00A273CD" w:rsidRPr="00987503" w:rsidRDefault="003B6AE7">
          <w:pPr>
            <w:pStyle w:val="TOC3"/>
            <w:rPr>
              <w:rFonts w:ascii="Times New Roman" w:eastAsiaTheme="minorEastAsia" w:hAnsi="Times New Roman" w:cstheme="minorBidi"/>
              <w:noProof/>
              <w:kern w:val="2"/>
              <w:sz w:val="21"/>
              <w:szCs w:val="22"/>
            </w:rPr>
          </w:pPr>
          <w:hyperlink w:anchor="_Toc36972226" w:history="1">
            <w:r w:rsidR="00A273CD" w:rsidRPr="00987503">
              <w:rPr>
                <w:rStyle w:val="a9"/>
                <w:rFonts w:ascii="Times New Roman" w:hAnsi="Times New Roman"/>
                <w:noProof/>
              </w:rPr>
              <w:t>3.1.8</w:t>
            </w:r>
            <w:r w:rsidR="00A273CD" w:rsidRPr="00987503">
              <w:rPr>
                <w:rStyle w:val="a9"/>
                <w:rFonts w:ascii="Times New Roman" w:hAnsi="Times New Roman"/>
                <w:noProof/>
              </w:rPr>
              <w:t>保存模型</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_Toc36972226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15</w:t>
            </w:r>
            <w:r w:rsidR="00A273CD" w:rsidRPr="00987503">
              <w:rPr>
                <w:rFonts w:ascii="Times New Roman" w:hAnsi="Times New Roman"/>
                <w:noProof/>
                <w:webHidden/>
              </w:rPr>
              <w:fldChar w:fldCharType="end"/>
            </w:r>
          </w:hyperlink>
        </w:p>
        <w:p w14:paraId="61FC1591" w14:textId="72EE6134"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27" w:history="1">
            <w:r w:rsidR="00A273CD" w:rsidRPr="00987503">
              <w:rPr>
                <w:rStyle w:val="a9"/>
                <w:rFonts w:ascii="Times New Roman" w:hAnsi="Times New Roman"/>
                <w:noProof/>
              </w:rPr>
              <w:t xml:space="preserve">3.2 </w:t>
            </w:r>
            <w:r w:rsidR="00A273CD" w:rsidRPr="00987503">
              <w:rPr>
                <w:rStyle w:val="a9"/>
                <w:rFonts w:ascii="Times New Roman" w:hAnsi="Times New Roman"/>
                <w:noProof/>
              </w:rPr>
              <w:t>性能需求</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_Toc36972227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15</w:t>
            </w:r>
            <w:r w:rsidR="00A273CD" w:rsidRPr="00987503">
              <w:rPr>
                <w:rFonts w:ascii="Times New Roman" w:hAnsi="Times New Roman"/>
                <w:noProof/>
                <w:webHidden/>
              </w:rPr>
              <w:fldChar w:fldCharType="end"/>
            </w:r>
          </w:hyperlink>
        </w:p>
        <w:p w14:paraId="1ED445DA" w14:textId="7BA6F2F1" w:rsidR="00A273CD" w:rsidRPr="00987503" w:rsidRDefault="003B6AE7">
          <w:pPr>
            <w:pStyle w:val="TOC3"/>
            <w:rPr>
              <w:rFonts w:ascii="Times New Roman" w:eastAsiaTheme="minorEastAsia" w:hAnsi="Times New Roman" w:cstheme="minorBidi"/>
              <w:noProof/>
              <w:kern w:val="2"/>
              <w:sz w:val="21"/>
              <w:szCs w:val="22"/>
            </w:rPr>
          </w:pPr>
          <w:hyperlink w:anchor="_Toc36972228" w:history="1">
            <w:r w:rsidR="00A273CD" w:rsidRPr="00987503">
              <w:rPr>
                <w:rStyle w:val="a9"/>
                <w:rFonts w:ascii="Times New Roman" w:hAnsi="Times New Roman"/>
                <w:noProof/>
              </w:rPr>
              <w:t xml:space="preserve">3.2.1 </w:t>
            </w:r>
            <w:r w:rsidR="00A273CD" w:rsidRPr="00987503">
              <w:rPr>
                <w:rStyle w:val="a9"/>
                <w:rFonts w:ascii="Times New Roman" w:hAnsi="Times New Roman"/>
                <w:noProof/>
              </w:rPr>
              <w:t>高效性</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_Toc36972228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15</w:t>
            </w:r>
            <w:r w:rsidR="00A273CD" w:rsidRPr="00987503">
              <w:rPr>
                <w:rFonts w:ascii="Times New Roman" w:hAnsi="Times New Roman"/>
                <w:noProof/>
                <w:webHidden/>
              </w:rPr>
              <w:fldChar w:fldCharType="end"/>
            </w:r>
          </w:hyperlink>
        </w:p>
        <w:p w14:paraId="50887E6E" w14:textId="4253AE2A" w:rsidR="00A273CD" w:rsidRPr="00987503" w:rsidRDefault="003B6AE7">
          <w:pPr>
            <w:pStyle w:val="TOC3"/>
            <w:rPr>
              <w:rFonts w:ascii="Times New Roman" w:eastAsiaTheme="minorEastAsia" w:hAnsi="Times New Roman" w:cstheme="minorBidi"/>
              <w:noProof/>
              <w:kern w:val="2"/>
              <w:sz w:val="21"/>
              <w:szCs w:val="22"/>
            </w:rPr>
          </w:pPr>
          <w:hyperlink w:anchor="_Toc36972229" w:history="1">
            <w:r w:rsidR="00A273CD" w:rsidRPr="00987503">
              <w:rPr>
                <w:rStyle w:val="a9"/>
                <w:rFonts w:ascii="Times New Roman" w:hAnsi="Times New Roman"/>
                <w:noProof/>
              </w:rPr>
              <w:t xml:space="preserve">3.2.2 </w:t>
            </w:r>
            <w:r w:rsidR="00A273CD" w:rsidRPr="00987503">
              <w:rPr>
                <w:rStyle w:val="a9"/>
                <w:rFonts w:ascii="Times New Roman" w:hAnsi="Times New Roman"/>
                <w:noProof/>
              </w:rPr>
              <w:t>用户友好性</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_Toc36972229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1F6731AE" w14:textId="05B6488C" w:rsidR="00A273CD" w:rsidRPr="00987503" w:rsidRDefault="003B6AE7">
          <w:pPr>
            <w:pStyle w:val="TOC3"/>
            <w:rPr>
              <w:rFonts w:ascii="Times New Roman" w:eastAsiaTheme="minorEastAsia" w:hAnsi="Times New Roman" w:cstheme="minorBidi"/>
              <w:noProof/>
              <w:kern w:val="2"/>
              <w:sz w:val="21"/>
              <w:szCs w:val="22"/>
            </w:rPr>
          </w:pPr>
          <w:hyperlink w:anchor="_Toc36972230" w:history="1">
            <w:r w:rsidR="00A273CD" w:rsidRPr="00987503">
              <w:rPr>
                <w:rStyle w:val="a9"/>
                <w:rFonts w:ascii="Times New Roman" w:hAnsi="Times New Roman"/>
                <w:noProof/>
              </w:rPr>
              <w:t xml:space="preserve">3.2.3 </w:t>
            </w:r>
            <w:r w:rsidR="00A273CD" w:rsidRPr="00987503">
              <w:rPr>
                <w:rStyle w:val="a9"/>
                <w:rFonts w:ascii="Times New Roman" w:hAnsi="Times New Roman"/>
                <w:noProof/>
              </w:rPr>
              <w:t>安全性</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_Toc36972230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54E9B361" w14:textId="609666DA" w:rsidR="00A273CD" w:rsidRPr="00987503" w:rsidRDefault="003B6AE7">
          <w:pPr>
            <w:pStyle w:val="TOC3"/>
            <w:rPr>
              <w:rFonts w:ascii="Times New Roman" w:eastAsiaTheme="minorEastAsia" w:hAnsi="Times New Roman" w:cstheme="minorBidi"/>
              <w:noProof/>
              <w:kern w:val="2"/>
              <w:sz w:val="21"/>
              <w:szCs w:val="22"/>
            </w:rPr>
          </w:pPr>
          <w:hyperlink w:anchor="_Toc36972231" w:history="1">
            <w:r w:rsidR="00A273CD" w:rsidRPr="00987503">
              <w:rPr>
                <w:rStyle w:val="a9"/>
                <w:rFonts w:ascii="Times New Roman" w:hAnsi="Times New Roman"/>
                <w:noProof/>
              </w:rPr>
              <w:t xml:space="preserve">3.2.4 </w:t>
            </w:r>
            <w:r w:rsidR="00A273CD" w:rsidRPr="00987503">
              <w:rPr>
                <w:rStyle w:val="a9"/>
                <w:rFonts w:ascii="Times New Roman" w:hAnsi="Times New Roman"/>
                <w:noProof/>
              </w:rPr>
              <w:t>扩展性</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_Toc36972231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249381E8" w14:textId="79939014" w:rsidR="00A273CD" w:rsidRPr="00987503" w:rsidRDefault="003B6AE7">
          <w:pPr>
            <w:pStyle w:val="TOC1"/>
            <w:tabs>
              <w:tab w:val="right" w:leader="dot" w:pos="8296"/>
            </w:tabs>
            <w:rPr>
              <w:rFonts w:ascii="Times New Roman" w:eastAsiaTheme="minorEastAsia" w:hAnsi="Times New Roman" w:cstheme="minorBidi"/>
              <w:noProof/>
              <w:kern w:val="2"/>
              <w:sz w:val="21"/>
              <w:szCs w:val="22"/>
            </w:rPr>
          </w:pPr>
          <w:hyperlink w:anchor="_Toc36972232" w:history="1">
            <w:r w:rsidR="00A273CD" w:rsidRPr="00987503">
              <w:rPr>
                <w:rStyle w:val="a9"/>
                <w:rFonts w:ascii="Times New Roman" w:hAnsi="Times New Roman"/>
                <w:noProof/>
              </w:rPr>
              <w:t>4.</w:t>
            </w:r>
            <w:r w:rsidR="00A273CD" w:rsidRPr="00987503">
              <w:rPr>
                <w:rStyle w:val="a9"/>
                <w:rFonts w:ascii="Times New Roman" w:hAnsi="Times New Roman"/>
                <w:noProof/>
              </w:rPr>
              <w:t>环境需求</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_Toc36972232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49EB69D0" w14:textId="4C54092D"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33" w:history="1">
            <w:r w:rsidR="00A273CD" w:rsidRPr="00987503">
              <w:rPr>
                <w:rStyle w:val="a9"/>
                <w:rFonts w:ascii="Times New Roman" w:hAnsi="Times New Roman"/>
                <w:noProof/>
              </w:rPr>
              <w:t>4.1</w:t>
            </w:r>
            <w:r w:rsidR="00A273CD" w:rsidRPr="00987503">
              <w:rPr>
                <w:rStyle w:val="a9"/>
                <w:rFonts w:ascii="Times New Roman" w:hAnsi="Times New Roman"/>
                <w:noProof/>
              </w:rPr>
              <w:t>设备环境</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_Toc36972233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674723CE" w14:textId="15E16340"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34" w:history="1">
            <w:r w:rsidR="00A273CD" w:rsidRPr="00987503">
              <w:rPr>
                <w:rStyle w:val="a9"/>
                <w:rFonts w:ascii="Times New Roman" w:hAnsi="Times New Roman"/>
                <w:noProof/>
              </w:rPr>
              <w:t>4.2</w:t>
            </w:r>
            <w:r w:rsidR="00A273CD" w:rsidRPr="00987503">
              <w:rPr>
                <w:rStyle w:val="a9"/>
                <w:rFonts w:ascii="Times New Roman" w:hAnsi="Times New Roman"/>
                <w:noProof/>
              </w:rPr>
              <w:t>支持软件环境</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_Toc36972234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16</w:t>
            </w:r>
            <w:r w:rsidR="00A273CD" w:rsidRPr="00987503">
              <w:rPr>
                <w:rFonts w:ascii="Times New Roman" w:hAnsi="Times New Roman"/>
                <w:noProof/>
                <w:webHidden/>
              </w:rPr>
              <w:fldChar w:fldCharType="end"/>
            </w:r>
          </w:hyperlink>
        </w:p>
        <w:p w14:paraId="2F358E79" w14:textId="0BFDD4EC"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35" w:history="1">
            <w:r w:rsidR="00A273CD" w:rsidRPr="00987503">
              <w:rPr>
                <w:rStyle w:val="a9"/>
                <w:rFonts w:ascii="Times New Roman" w:hAnsi="Times New Roman"/>
                <w:noProof/>
              </w:rPr>
              <w:t>4.3</w:t>
            </w:r>
            <w:r w:rsidR="00A273CD" w:rsidRPr="00987503">
              <w:rPr>
                <w:rStyle w:val="a9"/>
                <w:rFonts w:ascii="Times New Roman" w:hAnsi="Times New Roman"/>
                <w:noProof/>
              </w:rPr>
              <w:t>接口</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_Toc36972235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17</w:t>
            </w:r>
            <w:r w:rsidR="00A273CD" w:rsidRPr="00987503">
              <w:rPr>
                <w:rFonts w:ascii="Times New Roman" w:hAnsi="Times New Roman"/>
                <w:noProof/>
                <w:webHidden/>
              </w:rPr>
              <w:fldChar w:fldCharType="end"/>
            </w:r>
          </w:hyperlink>
        </w:p>
        <w:p w14:paraId="34A77C5E" w14:textId="017A9F15" w:rsidR="00A273CD" w:rsidRPr="00987503" w:rsidRDefault="003B6AE7">
          <w:pPr>
            <w:pStyle w:val="TOC3"/>
            <w:rPr>
              <w:rFonts w:ascii="Times New Roman" w:eastAsiaTheme="minorEastAsia" w:hAnsi="Times New Roman" w:cstheme="minorBidi"/>
              <w:noProof/>
              <w:kern w:val="2"/>
              <w:sz w:val="21"/>
              <w:szCs w:val="22"/>
            </w:rPr>
          </w:pPr>
          <w:hyperlink w:anchor="_Toc36972236" w:history="1">
            <w:r w:rsidR="00A273CD" w:rsidRPr="00987503">
              <w:rPr>
                <w:rStyle w:val="a9"/>
                <w:rFonts w:ascii="Times New Roman" w:hAnsi="Times New Roman"/>
                <w:noProof/>
              </w:rPr>
              <w:t xml:space="preserve">4.3.1 </w:t>
            </w:r>
            <w:r w:rsidR="00A273CD" w:rsidRPr="00987503">
              <w:rPr>
                <w:rStyle w:val="a9"/>
                <w:rFonts w:ascii="Times New Roman" w:hAnsi="Times New Roman"/>
                <w:noProof/>
              </w:rPr>
              <w:t>外部接口</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_Toc36972236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17</w:t>
            </w:r>
            <w:r w:rsidR="00A273CD" w:rsidRPr="00987503">
              <w:rPr>
                <w:rFonts w:ascii="Times New Roman" w:hAnsi="Times New Roman"/>
                <w:noProof/>
                <w:webHidden/>
              </w:rPr>
              <w:fldChar w:fldCharType="end"/>
            </w:r>
          </w:hyperlink>
        </w:p>
        <w:p w14:paraId="185AF5C5" w14:textId="0246F777" w:rsidR="00A273CD" w:rsidRPr="00987503" w:rsidRDefault="003B6AE7">
          <w:pPr>
            <w:pStyle w:val="TOC3"/>
            <w:rPr>
              <w:rFonts w:ascii="Times New Roman" w:eastAsiaTheme="minorEastAsia" w:hAnsi="Times New Roman" w:cstheme="minorBidi"/>
              <w:noProof/>
              <w:kern w:val="2"/>
              <w:sz w:val="21"/>
              <w:szCs w:val="22"/>
            </w:rPr>
          </w:pPr>
          <w:hyperlink w:anchor="_Toc36972237" w:history="1">
            <w:r w:rsidR="00A273CD" w:rsidRPr="00987503">
              <w:rPr>
                <w:rStyle w:val="a9"/>
                <w:rFonts w:ascii="Times New Roman" w:hAnsi="Times New Roman"/>
                <w:noProof/>
              </w:rPr>
              <w:t xml:space="preserve">4.3.2 </w:t>
            </w:r>
            <w:r w:rsidR="00A273CD" w:rsidRPr="00987503">
              <w:rPr>
                <w:rStyle w:val="a9"/>
                <w:rFonts w:ascii="Times New Roman" w:hAnsi="Times New Roman"/>
                <w:noProof/>
              </w:rPr>
              <w:t>内部接口</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_Toc36972237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17</w:t>
            </w:r>
            <w:r w:rsidR="00A273CD" w:rsidRPr="00987503">
              <w:rPr>
                <w:rFonts w:ascii="Times New Roman" w:hAnsi="Times New Roman"/>
                <w:noProof/>
                <w:webHidden/>
              </w:rPr>
              <w:fldChar w:fldCharType="end"/>
            </w:r>
          </w:hyperlink>
        </w:p>
        <w:p w14:paraId="74935550" w14:textId="6B6B2522" w:rsidR="00A273CD" w:rsidRPr="00987503" w:rsidRDefault="003B6AE7">
          <w:pPr>
            <w:pStyle w:val="TOC3"/>
            <w:rPr>
              <w:rFonts w:ascii="Times New Roman" w:eastAsiaTheme="minorEastAsia" w:hAnsi="Times New Roman" w:cstheme="minorBidi"/>
              <w:noProof/>
              <w:kern w:val="2"/>
              <w:sz w:val="21"/>
              <w:szCs w:val="22"/>
            </w:rPr>
          </w:pPr>
          <w:hyperlink w:anchor="_Toc36972238" w:history="1">
            <w:r w:rsidR="00A273CD" w:rsidRPr="00987503">
              <w:rPr>
                <w:rStyle w:val="a9"/>
                <w:rFonts w:ascii="Times New Roman" w:hAnsi="Times New Roman"/>
                <w:noProof/>
              </w:rPr>
              <w:t xml:space="preserve">4.3.3 </w:t>
            </w:r>
            <w:r w:rsidR="00A273CD" w:rsidRPr="00987503">
              <w:rPr>
                <w:rStyle w:val="a9"/>
                <w:rFonts w:ascii="Times New Roman" w:hAnsi="Times New Roman"/>
                <w:noProof/>
              </w:rPr>
              <w:t>硬件接口</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_Toc36972238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17</w:t>
            </w:r>
            <w:r w:rsidR="00A273CD" w:rsidRPr="00987503">
              <w:rPr>
                <w:rFonts w:ascii="Times New Roman" w:hAnsi="Times New Roman"/>
                <w:noProof/>
                <w:webHidden/>
              </w:rPr>
              <w:fldChar w:fldCharType="end"/>
            </w:r>
          </w:hyperlink>
        </w:p>
        <w:p w14:paraId="533CDA98" w14:textId="235CD565" w:rsidR="00A273CD" w:rsidRPr="00987503" w:rsidRDefault="003B6AE7">
          <w:pPr>
            <w:pStyle w:val="TOC3"/>
            <w:rPr>
              <w:rFonts w:ascii="Times New Roman" w:eastAsiaTheme="minorEastAsia" w:hAnsi="Times New Roman" w:cstheme="minorBidi"/>
              <w:noProof/>
              <w:kern w:val="2"/>
              <w:sz w:val="21"/>
              <w:szCs w:val="22"/>
            </w:rPr>
          </w:pPr>
          <w:hyperlink w:anchor="_Toc36972239" w:history="1">
            <w:r w:rsidR="00A273CD" w:rsidRPr="00987503">
              <w:rPr>
                <w:rStyle w:val="a9"/>
                <w:rFonts w:ascii="Times New Roman" w:hAnsi="Times New Roman"/>
                <w:noProof/>
              </w:rPr>
              <w:t xml:space="preserve">4.3.4 </w:t>
            </w:r>
            <w:r w:rsidR="00A273CD" w:rsidRPr="00987503">
              <w:rPr>
                <w:rStyle w:val="a9"/>
                <w:rFonts w:ascii="Times New Roman" w:hAnsi="Times New Roman"/>
                <w:noProof/>
              </w:rPr>
              <w:t>软件接口</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_Toc36972239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17</w:t>
            </w:r>
            <w:r w:rsidR="00A273CD" w:rsidRPr="00987503">
              <w:rPr>
                <w:rFonts w:ascii="Times New Roman" w:hAnsi="Times New Roman"/>
                <w:noProof/>
                <w:webHidden/>
              </w:rPr>
              <w:fldChar w:fldCharType="end"/>
            </w:r>
          </w:hyperlink>
        </w:p>
        <w:p w14:paraId="609ACEDC" w14:textId="69B4D727" w:rsidR="00A273CD" w:rsidRPr="00987503" w:rsidRDefault="003B6AE7">
          <w:pPr>
            <w:pStyle w:val="TOC2"/>
            <w:tabs>
              <w:tab w:val="right" w:leader="dot" w:pos="8296"/>
            </w:tabs>
            <w:ind w:left="480"/>
            <w:rPr>
              <w:rFonts w:ascii="Times New Roman" w:eastAsiaTheme="minorEastAsia" w:hAnsi="Times New Roman" w:cstheme="minorBidi"/>
              <w:noProof/>
              <w:kern w:val="2"/>
              <w:sz w:val="21"/>
              <w:szCs w:val="22"/>
            </w:rPr>
          </w:pPr>
          <w:hyperlink w:anchor="_Toc36972240" w:history="1">
            <w:r w:rsidR="00A273CD" w:rsidRPr="00987503">
              <w:rPr>
                <w:rStyle w:val="a9"/>
                <w:rFonts w:ascii="Times New Roman" w:hAnsi="Times New Roman"/>
                <w:noProof/>
              </w:rPr>
              <w:t xml:space="preserve">4.4 </w:t>
            </w:r>
            <w:r w:rsidR="00A273CD" w:rsidRPr="00987503">
              <w:rPr>
                <w:rStyle w:val="a9"/>
                <w:rFonts w:ascii="Times New Roman" w:hAnsi="Times New Roman"/>
                <w:noProof/>
              </w:rPr>
              <w:t>安全和保密</w:t>
            </w:r>
            <w:r w:rsidR="00A273CD" w:rsidRPr="00987503">
              <w:rPr>
                <w:rFonts w:ascii="Times New Roman" w:hAnsi="Times New Roman"/>
                <w:noProof/>
                <w:webHidden/>
              </w:rPr>
              <w:tab/>
            </w:r>
            <w:r w:rsidR="00A273CD" w:rsidRPr="00987503">
              <w:rPr>
                <w:rFonts w:ascii="Times New Roman" w:hAnsi="Times New Roman"/>
                <w:noProof/>
                <w:webHidden/>
              </w:rPr>
              <w:fldChar w:fldCharType="begin"/>
            </w:r>
            <w:r w:rsidR="00A273CD" w:rsidRPr="00987503">
              <w:rPr>
                <w:rFonts w:ascii="Times New Roman" w:hAnsi="Times New Roman"/>
                <w:noProof/>
                <w:webHidden/>
              </w:rPr>
              <w:instrText xml:space="preserve"> PAGEREF _Toc36972240 \h </w:instrText>
            </w:r>
            <w:r w:rsidR="00A273CD" w:rsidRPr="00987503">
              <w:rPr>
                <w:rFonts w:ascii="Times New Roman" w:hAnsi="Times New Roman"/>
                <w:noProof/>
                <w:webHidden/>
              </w:rPr>
            </w:r>
            <w:r w:rsidR="00A273CD" w:rsidRPr="00987503">
              <w:rPr>
                <w:rFonts w:ascii="Times New Roman" w:hAnsi="Times New Roman"/>
                <w:noProof/>
                <w:webHidden/>
              </w:rPr>
              <w:fldChar w:fldCharType="separate"/>
            </w:r>
            <w:r w:rsidR="00A273CD" w:rsidRPr="00987503">
              <w:rPr>
                <w:rFonts w:ascii="Times New Roman" w:hAnsi="Times New Roman"/>
                <w:noProof/>
                <w:webHidden/>
              </w:rPr>
              <w:t>18</w:t>
            </w:r>
            <w:r w:rsidR="00A273CD" w:rsidRPr="00987503">
              <w:rPr>
                <w:rFonts w:ascii="Times New Roman" w:hAnsi="Times New Roman"/>
                <w:noProof/>
                <w:webHidden/>
              </w:rPr>
              <w:fldChar w:fldCharType="end"/>
            </w:r>
          </w:hyperlink>
        </w:p>
        <w:p w14:paraId="23AE8A94" w14:textId="2DFEBF5D" w:rsidR="007E5D45" w:rsidRPr="00987503" w:rsidRDefault="00650E74" w:rsidP="00650E74">
          <w:pPr>
            <w:rPr>
              <w:rFonts w:ascii="Times New Roman" w:hAnsi="Times New Roman"/>
            </w:rPr>
          </w:pPr>
          <w:r w:rsidRPr="00987503">
            <w:rPr>
              <w:rFonts w:ascii="Times New Roman" w:hAnsi="Times New Roman"/>
            </w:rPr>
            <w:fldChar w:fldCharType="end"/>
          </w:r>
        </w:p>
      </w:sdtContent>
    </w:sdt>
    <w:p w14:paraId="78F04B26" w14:textId="77777777" w:rsidR="00650E74" w:rsidRPr="00987503" w:rsidRDefault="00650E74">
      <w:pPr>
        <w:rPr>
          <w:rFonts w:ascii="Times New Roman" w:eastAsia="黑体" w:hAnsi="Times New Roman" w:cs="黑体"/>
          <w:b/>
          <w:bCs/>
          <w:kern w:val="44"/>
          <w:sz w:val="44"/>
          <w:szCs w:val="44"/>
        </w:rPr>
      </w:pPr>
      <w:r w:rsidRPr="00987503">
        <w:rPr>
          <w:rFonts w:ascii="Times New Roman" w:hAnsi="Times New Roman"/>
        </w:rPr>
        <w:br w:type="page"/>
      </w:r>
    </w:p>
    <w:p w14:paraId="1A9E9ED6" w14:textId="624E8279" w:rsidR="00CF4D97" w:rsidRPr="00987503" w:rsidRDefault="00CF4D97" w:rsidP="00CF4D97">
      <w:pPr>
        <w:pStyle w:val="1"/>
        <w:rPr>
          <w:rFonts w:ascii="Times New Roman" w:hAnsi="Times New Roman"/>
        </w:rPr>
      </w:pPr>
      <w:bookmarkStart w:id="1" w:name="_Toc36972205"/>
      <w:r w:rsidRPr="00987503">
        <w:rPr>
          <w:rFonts w:ascii="Times New Roman" w:hAnsi="Times New Roman"/>
        </w:rPr>
        <w:lastRenderedPageBreak/>
        <w:t xml:space="preserve">1. </w:t>
      </w:r>
      <w:r w:rsidRPr="00987503">
        <w:rPr>
          <w:rFonts w:ascii="Times New Roman" w:hAnsi="Times New Roman" w:hint="eastAsia"/>
        </w:rPr>
        <w:t>引言</w:t>
      </w:r>
      <w:bookmarkEnd w:id="1"/>
    </w:p>
    <w:p w14:paraId="29CD6602" w14:textId="7AED97A5" w:rsidR="0045391E" w:rsidRPr="00987503" w:rsidRDefault="00CF4D97" w:rsidP="004030C4">
      <w:pPr>
        <w:pStyle w:val="2"/>
        <w:rPr>
          <w:rFonts w:ascii="Times New Roman" w:hAnsi="Times New Roman"/>
        </w:rPr>
      </w:pPr>
      <w:bookmarkStart w:id="2" w:name="_Toc36972206"/>
      <w:r w:rsidRPr="00987503">
        <w:rPr>
          <w:rFonts w:ascii="Times New Roman" w:hAnsi="Times New Roman"/>
        </w:rPr>
        <w:t xml:space="preserve">1.1 </w:t>
      </w:r>
      <w:r w:rsidR="004030C4" w:rsidRPr="00987503">
        <w:rPr>
          <w:rFonts w:ascii="Times New Roman" w:hAnsi="Times New Roman" w:hint="eastAsia"/>
        </w:rPr>
        <w:t>背景说明</w:t>
      </w:r>
      <w:bookmarkEnd w:id="2"/>
    </w:p>
    <w:p w14:paraId="07DFA123" w14:textId="2C1252D8" w:rsidR="002966F2" w:rsidRPr="00987503" w:rsidRDefault="002966F2" w:rsidP="002966F2">
      <w:pPr>
        <w:pStyle w:val="3"/>
        <w:rPr>
          <w:rFonts w:ascii="Times New Roman" w:hAnsi="Times New Roman"/>
        </w:rPr>
      </w:pPr>
      <w:bookmarkStart w:id="3" w:name="_Toc36972207"/>
      <w:r w:rsidRPr="00987503">
        <w:rPr>
          <w:rFonts w:ascii="Times New Roman" w:hAnsi="Times New Roman"/>
        </w:rPr>
        <w:t xml:space="preserve">1.1.1 </w:t>
      </w:r>
      <w:r w:rsidR="00AF1938" w:rsidRPr="00987503">
        <w:rPr>
          <w:rFonts w:ascii="Times New Roman" w:hAnsi="Times New Roman" w:hint="eastAsia"/>
        </w:rPr>
        <w:t>技术</w:t>
      </w:r>
      <w:r w:rsidRPr="00987503">
        <w:rPr>
          <w:rFonts w:ascii="Times New Roman" w:hAnsi="Times New Roman" w:hint="eastAsia"/>
        </w:rPr>
        <w:t>背景</w:t>
      </w:r>
      <w:bookmarkEnd w:id="3"/>
    </w:p>
    <w:p w14:paraId="09B3BE4B" w14:textId="08D0CC96" w:rsidR="00E4529D" w:rsidRPr="00987503" w:rsidRDefault="002966F2"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随着计算</w:t>
      </w:r>
      <w:proofErr w:type="gramStart"/>
      <w:r w:rsidRPr="00987503">
        <w:rPr>
          <w:rFonts w:ascii="Times New Roman" w:hAnsi="Times New Roman" w:hint="eastAsia"/>
        </w:rPr>
        <w:t>资源算力的</w:t>
      </w:r>
      <w:proofErr w:type="gramEnd"/>
      <w:r w:rsidRPr="00987503">
        <w:rPr>
          <w:rFonts w:ascii="Times New Roman" w:hAnsi="Times New Roman" w:hint="eastAsia"/>
        </w:rPr>
        <w:t>快速发展以及学术界的深入探索，深度学习已经在计算机视觉、自然语言处理和语音识别等</w:t>
      </w:r>
      <w:r w:rsidR="00E4529D" w:rsidRPr="00987503">
        <w:rPr>
          <w:rFonts w:ascii="Times New Roman" w:hAnsi="Times New Roman" w:hint="eastAsia"/>
        </w:rPr>
        <w:t>各个领域取得了惊人的成就。深度学习使机器</w:t>
      </w:r>
      <w:r w:rsidR="00F17D4D" w:rsidRPr="00987503">
        <w:rPr>
          <w:rFonts w:ascii="Times New Roman" w:hAnsi="Times New Roman" w:hint="eastAsia"/>
        </w:rPr>
        <w:t>能够</w:t>
      </w:r>
      <w:r w:rsidR="00E4529D" w:rsidRPr="00987503">
        <w:rPr>
          <w:rFonts w:ascii="Times New Roman" w:hAnsi="Times New Roman" w:hint="eastAsia"/>
        </w:rPr>
        <w:t>模仿视听和思考等人类的活动，解决了很多复杂的模式识别难题，使得人工智能相关技术取得了很大进步。</w:t>
      </w:r>
    </w:p>
    <w:p w14:paraId="054E5CF0" w14:textId="3814D7BB" w:rsidR="002966F2"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与此同时，以谷歌公司的</w:t>
      </w:r>
      <w:r w:rsidRPr="00987503">
        <w:rPr>
          <w:rFonts w:ascii="Times New Roman" w:hAnsi="Times New Roman"/>
        </w:rPr>
        <w:t>TensorFlow</w:t>
      </w:r>
      <w:r w:rsidRPr="00987503">
        <w:rPr>
          <w:rFonts w:ascii="Times New Roman" w:hAnsi="Times New Roman" w:hint="eastAsia"/>
        </w:rPr>
        <w:t>和</w:t>
      </w:r>
      <w:r w:rsidRPr="00987503">
        <w:rPr>
          <w:rFonts w:ascii="Times New Roman" w:hAnsi="Times New Roman"/>
        </w:rPr>
        <w:t>Facebook</w:t>
      </w:r>
      <w:r w:rsidRPr="00987503">
        <w:rPr>
          <w:rFonts w:ascii="Times New Roman" w:hAnsi="Times New Roman" w:hint="eastAsia"/>
        </w:rPr>
        <w:t>公司的</w:t>
      </w:r>
      <w:proofErr w:type="spellStart"/>
      <w:r w:rsidRPr="00987503">
        <w:rPr>
          <w:rFonts w:ascii="Times New Roman" w:hAnsi="Times New Roman"/>
        </w:rPr>
        <w:t>PyTorch</w:t>
      </w:r>
      <w:proofErr w:type="spellEnd"/>
      <w:r w:rsidRPr="00987503">
        <w:rPr>
          <w:rFonts w:ascii="Times New Roman" w:hAnsi="Times New Roman" w:hint="eastAsia"/>
        </w:rPr>
        <w:t>为代表的深度学习框架也取得了长足的进步，助力学术界的研究以及工业界的部署。其中，</w:t>
      </w:r>
      <w:proofErr w:type="spellStart"/>
      <w:r w:rsidRPr="00987503">
        <w:rPr>
          <w:rFonts w:ascii="Times New Roman" w:hAnsi="Times New Roman"/>
        </w:rPr>
        <w:t>PyTorch</w:t>
      </w:r>
      <w:proofErr w:type="spellEnd"/>
      <w:r w:rsidRPr="00987503">
        <w:rPr>
          <w:rFonts w:ascii="Times New Roman" w:hAnsi="Times New Roman" w:hint="eastAsia"/>
        </w:rPr>
        <w:t>平台以其易于理解的抽象层次、灵活易用的接口设计以及对初学者友好的学习难度，使得其在全球学术界中逐渐成为最受欢迎的深度学习框架。</w:t>
      </w:r>
    </w:p>
    <w:p w14:paraId="71E28727" w14:textId="7C4AB9DD" w:rsidR="00E4529D"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然而，由于人工智能领域的更新速度</w:t>
      </w:r>
      <w:r w:rsidR="00F17D4D" w:rsidRPr="00987503">
        <w:rPr>
          <w:rFonts w:ascii="Times New Roman" w:hAnsi="Times New Roman" w:hint="eastAsia"/>
        </w:rPr>
        <w:t>过</w:t>
      </w:r>
      <w:r w:rsidRPr="00987503">
        <w:rPr>
          <w:rFonts w:ascii="Times New Roman" w:hAnsi="Times New Roman"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sidRPr="00987503">
        <w:rPr>
          <w:rFonts w:ascii="Times New Roman" w:hAnsi="Times New Roman" w:hint="eastAsia"/>
        </w:rPr>
        <w:t>使科研人员集中精力在研发工作上，</w:t>
      </w:r>
      <w:r w:rsidRPr="00987503">
        <w:rPr>
          <w:rFonts w:ascii="Times New Roman" w:hAnsi="Times New Roman" w:hint="eastAsia"/>
        </w:rPr>
        <w:t>提高科研的效率和质量。</w:t>
      </w:r>
    </w:p>
    <w:p w14:paraId="7B1B3881" w14:textId="6EDCA64E" w:rsidR="002966F2" w:rsidRPr="00987503" w:rsidRDefault="002966F2" w:rsidP="002966F2">
      <w:pPr>
        <w:pStyle w:val="3"/>
        <w:rPr>
          <w:rFonts w:ascii="Times New Roman" w:hAnsi="Times New Roman"/>
        </w:rPr>
      </w:pPr>
      <w:bookmarkStart w:id="4" w:name="_Toc36972208"/>
      <w:r w:rsidRPr="00987503">
        <w:rPr>
          <w:rFonts w:ascii="Times New Roman" w:hAnsi="Times New Roman"/>
        </w:rPr>
        <w:t xml:space="preserve">1.1.2 </w:t>
      </w:r>
      <w:r w:rsidR="00B85D1E" w:rsidRPr="00987503">
        <w:rPr>
          <w:rFonts w:ascii="Times New Roman" w:hAnsi="Times New Roman" w:hint="eastAsia"/>
        </w:rPr>
        <w:t>软件定位</w:t>
      </w:r>
      <w:bookmarkEnd w:id="4"/>
    </w:p>
    <w:p w14:paraId="0E4EFF3A" w14:textId="3662D98F" w:rsidR="008E3BA0" w:rsidRPr="00987503" w:rsidRDefault="008E3BA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本次待开发的软件为基</w:t>
      </w:r>
      <w:r w:rsidR="00AC19AD" w:rsidRPr="00987503">
        <w:rPr>
          <w:rFonts w:ascii="Times New Roman" w:hAnsi="Times New Roman" w:hint="eastAsia"/>
        </w:rPr>
        <w:t>于</w:t>
      </w:r>
      <w:proofErr w:type="spellStart"/>
      <w:r w:rsidRPr="00987503">
        <w:rPr>
          <w:rFonts w:ascii="Times New Roman" w:hAnsi="Times New Roman"/>
        </w:rPr>
        <w:t>PyTorch</w:t>
      </w:r>
      <w:proofErr w:type="spellEnd"/>
      <w:r w:rsidRPr="00987503">
        <w:rPr>
          <w:rFonts w:ascii="Times New Roman" w:hAnsi="Times New Roman" w:hint="eastAsia"/>
        </w:rPr>
        <w:t>的</w:t>
      </w:r>
      <w:r w:rsidR="00852EE6" w:rsidRPr="00987503">
        <w:rPr>
          <w:rFonts w:ascii="Times New Roman" w:hAnsi="Times New Roman" w:hint="eastAsia"/>
        </w:rPr>
        <w:t>前沿</w:t>
      </w:r>
      <w:r w:rsidRPr="00987503">
        <w:rPr>
          <w:rFonts w:ascii="Times New Roman" w:hAnsi="Times New Roman" w:hint="eastAsia"/>
        </w:rPr>
        <w:t>深度学习算法集成</w:t>
      </w:r>
      <w:r w:rsidR="00BE3F08" w:rsidRPr="00987503">
        <w:rPr>
          <w:rFonts w:ascii="Times New Roman" w:hAnsi="Times New Roman" w:hint="eastAsia"/>
        </w:rPr>
        <w:t>应用程序接口</w:t>
      </w:r>
      <w:r w:rsidR="00852EE6" w:rsidRPr="00987503">
        <w:rPr>
          <w:rFonts w:ascii="Times New Roman" w:hAnsi="Times New Roman" w:hint="eastAsia"/>
        </w:rPr>
        <w:t>，该应用程序接口可在任何支持</w:t>
      </w:r>
      <w:r w:rsidR="008D62CD" w:rsidRPr="00987503">
        <w:rPr>
          <w:rFonts w:ascii="Times New Roman" w:hAnsi="Times New Roman" w:hint="eastAsia"/>
        </w:rPr>
        <w:t>规定版本</w:t>
      </w:r>
      <w:r w:rsidR="00633F30">
        <w:rPr>
          <w:rFonts w:ascii="Times New Roman" w:hAnsi="Times New Roman" w:hint="eastAsia"/>
        </w:rPr>
        <w:t>Python</w:t>
      </w:r>
      <w:r w:rsidR="00852EE6" w:rsidRPr="00987503">
        <w:rPr>
          <w:rFonts w:ascii="Times New Roman" w:hAnsi="Times New Roman" w:hint="eastAsia"/>
        </w:rPr>
        <w:t>环境的计算终端进行</w:t>
      </w:r>
      <w:r w:rsidR="002966F2" w:rsidRPr="00987503">
        <w:rPr>
          <w:rFonts w:ascii="Times New Roman" w:hAnsi="Times New Roman" w:hint="eastAsia"/>
        </w:rPr>
        <w:t>安装</w:t>
      </w:r>
      <w:r w:rsidR="00852EE6" w:rsidRPr="00987503">
        <w:rPr>
          <w:rFonts w:ascii="Times New Roman" w:hAnsi="Times New Roman" w:hint="eastAsia"/>
        </w:rPr>
        <w:t>和</w:t>
      </w:r>
      <w:r w:rsidR="002966F2" w:rsidRPr="00987503">
        <w:rPr>
          <w:rFonts w:ascii="Times New Roman" w:hAnsi="Times New Roman" w:hint="eastAsia"/>
        </w:rPr>
        <w:t>调用</w:t>
      </w:r>
      <w:r w:rsidRPr="00987503">
        <w:rPr>
          <w:rFonts w:ascii="Times New Roman" w:hAnsi="Times New Roman" w:hint="eastAsia"/>
        </w:rPr>
        <w:t>。</w:t>
      </w:r>
      <w:r w:rsidR="00852EE6" w:rsidRPr="00987503">
        <w:rPr>
          <w:rFonts w:ascii="Times New Roman" w:hAnsi="Times New Roman" w:hint="eastAsia"/>
        </w:rPr>
        <w:t>目标用户为深度学习领域的科研人员，</w:t>
      </w:r>
      <w:r w:rsidR="00BE3F08" w:rsidRPr="00987503">
        <w:rPr>
          <w:rFonts w:ascii="Times New Roman" w:hAnsi="Times New Roman" w:hint="eastAsia"/>
        </w:rPr>
        <w:t>用户通过</w:t>
      </w:r>
      <w:r w:rsidR="00852EE6" w:rsidRPr="00987503">
        <w:rPr>
          <w:rFonts w:ascii="Times New Roman" w:hAnsi="Times New Roman" w:hint="eastAsia"/>
        </w:rPr>
        <w:t>使用该应用程序接口在个人计算终端完成前沿深度学习算法的调用和模型及其他结果的生成。</w:t>
      </w:r>
      <w:r w:rsidR="002966F2" w:rsidRPr="00987503">
        <w:rPr>
          <w:rFonts w:ascii="Times New Roman" w:hAnsi="Times New Roman" w:hint="eastAsia"/>
        </w:rPr>
        <w:t>通过使用该软件，相关科研人员可以</w:t>
      </w:r>
      <w:r w:rsidR="00332D8A" w:rsidRPr="00987503">
        <w:rPr>
          <w:rFonts w:ascii="Times New Roman" w:hAnsi="Times New Roman" w:hint="eastAsia"/>
        </w:rPr>
        <w:t>减少复现过往论文</w:t>
      </w:r>
      <w:r w:rsidR="002966F2" w:rsidRPr="00987503">
        <w:rPr>
          <w:rFonts w:ascii="Times New Roman" w:hAnsi="Times New Roman" w:hint="eastAsia"/>
        </w:rPr>
        <w:t>的</w:t>
      </w:r>
      <w:r w:rsidR="00332D8A" w:rsidRPr="00987503">
        <w:rPr>
          <w:rFonts w:ascii="Times New Roman" w:hAnsi="Times New Roman" w:hint="eastAsia"/>
        </w:rPr>
        <w:t>工作</w:t>
      </w:r>
      <w:r w:rsidR="002966F2" w:rsidRPr="00987503">
        <w:rPr>
          <w:rFonts w:ascii="Times New Roman" w:hAnsi="Times New Roman" w:hint="eastAsia"/>
        </w:rPr>
        <w:t>，</w:t>
      </w:r>
      <w:r w:rsidR="008D62CD" w:rsidRPr="00987503">
        <w:rPr>
          <w:rFonts w:ascii="Times New Roman" w:hAnsi="Times New Roman" w:hint="eastAsia"/>
        </w:rPr>
        <w:t>提高科研的效率和质量。</w:t>
      </w:r>
    </w:p>
    <w:p w14:paraId="2EEC2B67" w14:textId="283B2255" w:rsidR="004030C4" w:rsidRPr="00987503" w:rsidRDefault="004030C4" w:rsidP="004030C4">
      <w:pPr>
        <w:pStyle w:val="2"/>
        <w:rPr>
          <w:rFonts w:ascii="Times New Roman" w:hAnsi="Times New Roman"/>
        </w:rPr>
      </w:pPr>
      <w:bookmarkStart w:id="5" w:name="_Toc36972209"/>
      <w:r w:rsidRPr="00987503">
        <w:rPr>
          <w:rFonts w:ascii="Times New Roman" w:hAnsi="Times New Roman"/>
        </w:rPr>
        <w:t xml:space="preserve">1.2 </w:t>
      </w:r>
      <w:r w:rsidRPr="00987503">
        <w:rPr>
          <w:rFonts w:ascii="Times New Roman" w:hAnsi="Times New Roman" w:hint="eastAsia"/>
        </w:rPr>
        <w:t>参考资料</w:t>
      </w:r>
      <w:bookmarkEnd w:id="5"/>
    </w:p>
    <w:p w14:paraId="73D201F0" w14:textId="70151C3A" w:rsidR="00F17D4D" w:rsidRPr="00987503" w:rsidRDefault="00451D05" w:rsidP="00987503">
      <w:pPr>
        <w:spacing w:line="360" w:lineRule="auto"/>
        <w:jc w:val="both"/>
        <w:rPr>
          <w:rFonts w:ascii="Times New Roman" w:hAnsi="Times New Roman"/>
        </w:rPr>
      </w:pPr>
      <w:r w:rsidRPr="00987503">
        <w:rPr>
          <w:rFonts w:ascii="Times New Roman" w:hAnsi="Times New Roman"/>
        </w:rPr>
        <w:t>[1] GB-T8567-2006</w:t>
      </w:r>
      <w:r w:rsidR="00E512E2" w:rsidRPr="00987503">
        <w:rPr>
          <w:rFonts w:ascii="Times New Roman" w:hAnsi="Times New Roman"/>
        </w:rPr>
        <w:t xml:space="preserve">, </w:t>
      </w:r>
      <w:r w:rsidRPr="00987503">
        <w:rPr>
          <w:rFonts w:ascii="Times New Roman" w:hAnsi="Times New Roman" w:hint="eastAsia"/>
        </w:rPr>
        <w:t>计算机软件文档编制规范</w:t>
      </w:r>
      <w:r w:rsidRPr="00987503">
        <w:rPr>
          <w:rFonts w:ascii="Times New Roman" w:hAnsi="Times New Roman"/>
        </w:rPr>
        <w:t>[S]</w:t>
      </w:r>
      <w:r w:rsidR="00F17D4D" w:rsidRPr="00987503">
        <w:rPr>
          <w:rFonts w:ascii="Times New Roman" w:hAnsi="Times New Roman"/>
        </w:rPr>
        <w:t>.</w:t>
      </w:r>
    </w:p>
    <w:p w14:paraId="0BF25BBC" w14:textId="267FA425" w:rsidR="00451D05" w:rsidRPr="00987503" w:rsidRDefault="00451D05" w:rsidP="00987503">
      <w:pPr>
        <w:spacing w:line="360" w:lineRule="auto"/>
        <w:jc w:val="both"/>
        <w:rPr>
          <w:rFonts w:ascii="Times New Roman" w:hAnsi="Times New Roman"/>
        </w:rPr>
      </w:pPr>
      <w:r w:rsidRPr="00987503">
        <w:rPr>
          <w:rFonts w:ascii="Times New Roman" w:hAnsi="Times New Roman"/>
        </w:rPr>
        <w:lastRenderedPageBreak/>
        <w:t xml:space="preserve">[2] Roger </w:t>
      </w:r>
      <w:proofErr w:type="spellStart"/>
      <w:r w:rsidRPr="00987503">
        <w:rPr>
          <w:rFonts w:ascii="Times New Roman" w:hAnsi="Times New Roman"/>
        </w:rPr>
        <w:t>S.Pressman</w:t>
      </w:r>
      <w:proofErr w:type="spellEnd"/>
      <w:r w:rsidRPr="00987503">
        <w:rPr>
          <w:rFonts w:ascii="Times New Roman" w:hAnsi="Times New Roman" w:hint="eastAsia"/>
        </w:rPr>
        <w:t>著</w:t>
      </w:r>
      <w:r w:rsidR="00E512E2" w:rsidRPr="00987503">
        <w:rPr>
          <w:rFonts w:ascii="Times New Roman" w:hAnsi="Times New Roman"/>
        </w:rPr>
        <w:t xml:space="preserve">, </w:t>
      </w:r>
      <w:r w:rsidRPr="00987503">
        <w:rPr>
          <w:rFonts w:ascii="Times New Roman" w:hAnsi="Times New Roman" w:hint="eastAsia"/>
        </w:rPr>
        <w:t>郑人杰等译</w:t>
      </w:r>
      <w:r w:rsidRPr="00987503">
        <w:rPr>
          <w:rFonts w:ascii="Times New Roman" w:hAnsi="Times New Roman"/>
        </w:rPr>
        <w:t>.</w:t>
      </w:r>
      <w:r w:rsidRPr="00987503">
        <w:rPr>
          <w:rFonts w:ascii="Times New Roman" w:hAnsi="Times New Roman" w:hint="eastAsia"/>
        </w:rPr>
        <w:t>软件工程</w:t>
      </w:r>
      <w:r w:rsidRPr="00987503">
        <w:rPr>
          <w:rFonts w:ascii="Times New Roman" w:hAnsi="Times New Roman"/>
        </w:rPr>
        <w:t>[M].</w:t>
      </w:r>
      <w:r w:rsidRPr="00987503">
        <w:rPr>
          <w:rFonts w:ascii="Times New Roman" w:hAnsi="Times New Roman" w:hint="eastAsia"/>
        </w:rPr>
        <w:t>第七版</w:t>
      </w:r>
      <w:r w:rsidRPr="00987503">
        <w:rPr>
          <w:rFonts w:ascii="Times New Roman" w:hAnsi="Times New Roman"/>
        </w:rPr>
        <w:t>.</w:t>
      </w:r>
      <w:r w:rsidRPr="00987503">
        <w:rPr>
          <w:rFonts w:ascii="Times New Roman" w:hAnsi="Times New Roman" w:hint="eastAsia"/>
        </w:rPr>
        <w:t>北京：机械工业出版社</w:t>
      </w:r>
      <w:r w:rsidRPr="00987503">
        <w:rPr>
          <w:rFonts w:ascii="Times New Roman" w:hAnsi="Times New Roman"/>
        </w:rPr>
        <w:t>,2011.</w:t>
      </w:r>
    </w:p>
    <w:p w14:paraId="09C8D971" w14:textId="10A6ADF9" w:rsidR="003053DE" w:rsidRPr="00987503" w:rsidRDefault="003053DE" w:rsidP="00987503">
      <w:pPr>
        <w:spacing w:line="360" w:lineRule="auto"/>
        <w:jc w:val="both"/>
        <w:rPr>
          <w:rFonts w:ascii="Times New Roman" w:hAnsi="Times New Roman"/>
        </w:rPr>
      </w:pPr>
      <w:r w:rsidRPr="00987503">
        <w:rPr>
          <w:rFonts w:ascii="Times New Roman" w:hAnsi="Times New Roman"/>
        </w:rPr>
        <w:t xml:space="preserve">[3] </w:t>
      </w:r>
      <w:proofErr w:type="spellStart"/>
      <w:r w:rsidRPr="00987503">
        <w:rPr>
          <w:rFonts w:ascii="Times New Roman" w:hAnsi="Times New Roman"/>
        </w:rPr>
        <w:t>PyTorch</w:t>
      </w:r>
      <w:proofErr w:type="spellEnd"/>
      <w:r w:rsidRPr="00987503">
        <w:rPr>
          <w:rFonts w:ascii="Times New Roman" w:hAnsi="Times New Roman" w:hint="eastAsia"/>
        </w:rPr>
        <w:t>官方文档</w:t>
      </w:r>
      <w:r w:rsidR="000D58E3" w:rsidRPr="00987503">
        <w:rPr>
          <w:rFonts w:ascii="Times New Roman" w:hAnsi="Times New Roman"/>
        </w:rPr>
        <w:t>[OL]</w:t>
      </w:r>
      <w:r w:rsidRPr="00987503">
        <w:rPr>
          <w:rFonts w:ascii="Times New Roman" w:hAnsi="Times New Roman"/>
        </w:rPr>
        <w:t>https://PyTorch.org/</w:t>
      </w:r>
    </w:p>
    <w:p w14:paraId="656CF19C" w14:textId="4FBA1CBC"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[4] Siddhant A, Lipton Z C. Deep </w:t>
      </w:r>
      <w:proofErr w:type="spellStart"/>
      <w:r w:rsidRPr="00987503">
        <w:rPr>
          <w:rFonts w:ascii="Times New Roman" w:hAnsi="Times New Roman"/>
        </w:rPr>
        <w:t>bayesian</w:t>
      </w:r>
      <w:proofErr w:type="spellEnd"/>
      <w:r w:rsidRPr="00987503">
        <w:rPr>
          <w:rFonts w:ascii="Times New Roman" w:hAnsi="Times New Roman"/>
        </w:rPr>
        <w:t xml:space="preserve"> active learning for natural language processing: Results of a large-scale empirical study[J]. </w:t>
      </w:r>
      <w:proofErr w:type="spellStart"/>
      <w:r w:rsidRPr="00987503">
        <w:rPr>
          <w:rFonts w:ascii="Times New Roman" w:hAnsi="Times New Roman"/>
        </w:rPr>
        <w:t>arXiv</w:t>
      </w:r>
      <w:proofErr w:type="spellEnd"/>
      <w:r w:rsidRPr="00987503">
        <w:rPr>
          <w:rFonts w:ascii="Times New Roman" w:hAnsi="Times New Roman"/>
        </w:rPr>
        <w:t xml:space="preserve"> preprint arXiv:1808.05697, 2018.</w:t>
      </w:r>
    </w:p>
    <w:p w14:paraId="31ED3728" w14:textId="2FE4CAA4"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[5] </w:t>
      </w:r>
      <w:proofErr w:type="spellStart"/>
      <w:r w:rsidRPr="00987503">
        <w:rPr>
          <w:rFonts w:ascii="Times New Roman" w:hAnsi="Times New Roman"/>
        </w:rPr>
        <w:t>Sener</w:t>
      </w:r>
      <w:proofErr w:type="spellEnd"/>
      <w:r w:rsidRPr="00987503">
        <w:rPr>
          <w:rFonts w:ascii="Times New Roman" w:hAnsi="Times New Roman"/>
        </w:rPr>
        <w:t xml:space="preserve"> O, Savarese S. Active learning for convolutional neural networks: A core-set approach[J]. </w:t>
      </w:r>
      <w:proofErr w:type="spellStart"/>
      <w:r w:rsidRPr="00987503">
        <w:rPr>
          <w:rFonts w:ascii="Times New Roman" w:hAnsi="Times New Roman"/>
        </w:rPr>
        <w:t>arXiv</w:t>
      </w:r>
      <w:proofErr w:type="spellEnd"/>
      <w:r w:rsidRPr="00987503">
        <w:rPr>
          <w:rFonts w:ascii="Times New Roman" w:hAnsi="Times New Roman"/>
        </w:rPr>
        <w:t xml:space="preserve"> preprint arXiv:1708.00489, 2017.</w:t>
      </w:r>
    </w:p>
    <w:p w14:paraId="773EC3BA" w14:textId="662C0B44"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[6] </w:t>
      </w:r>
      <w:r w:rsidR="00A12AD3" w:rsidRPr="00987503">
        <w:rPr>
          <w:rFonts w:ascii="Times New Roman" w:hAnsi="Times New Roman"/>
        </w:rPr>
        <w:t xml:space="preserve">Wang, </w:t>
      </w:r>
      <w:proofErr w:type="spellStart"/>
      <w:r w:rsidR="00A12AD3" w:rsidRPr="00987503">
        <w:rPr>
          <w:rFonts w:ascii="Times New Roman" w:hAnsi="Times New Roman"/>
        </w:rPr>
        <w:t>Yizhong</w:t>
      </w:r>
      <w:proofErr w:type="spellEnd"/>
      <w:r w:rsidR="00A12AD3" w:rsidRPr="00987503">
        <w:rPr>
          <w:rFonts w:ascii="Times New Roman" w:hAnsi="Times New Roman"/>
        </w:rPr>
        <w:t>, et al. Multi-passage machine reading comprehension with cross-passage answer verification. [R]: Baidu Research, 2018</w:t>
      </w:r>
    </w:p>
    <w:p w14:paraId="42B92E7B" w14:textId="3797F304" w:rsidR="00044AF2" w:rsidRPr="00987503" w:rsidRDefault="00044AF2" w:rsidP="00987503">
      <w:pPr>
        <w:spacing w:line="360" w:lineRule="auto"/>
        <w:jc w:val="both"/>
        <w:rPr>
          <w:rFonts w:ascii="Times New Roman" w:hAnsi="Times New Roman"/>
        </w:rPr>
      </w:pPr>
      <w:r w:rsidRPr="00987503">
        <w:rPr>
          <w:rFonts w:ascii="Times New Roman" w:hAnsi="Times New Roman"/>
        </w:rPr>
        <w:t xml:space="preserve">[7] </w:t>
      </w:r>
      <w:proofErr w:type="spellStart"/>
      <w:r w:rsidRPr="00987503">
        <w:rPr>
          <w:rFonts w:ascii="Times New Roman" w:hAnsi="Times New Roman"/>
        </w:rPr>
        <w:t>Carlini</w:t>
      </w:r>
      <w:proofErr w:type="spellEnd"/>
      <w:r w:rsidRPr="00987503">
        <w:rPr>
          <w:rFonts w:ascii="Times New Roman" w:hAnsi="Times New Roman"/>
        </w:rPr>
        <w:t xml:space="preserve"> N, Wagner D. Towards evaluating the robustness of neural networks[C]//2017 </w:t>
      </w:r>
      <w:proofErr w:type="spellStart"/>
      <w:r w:rsidRPr="00987503">
        <w:rPr>
          <w:rFonts w:ascii="Times New Roman" w:hAnsi="Times New Roman"/>
        </w:rPr>
        <w:t>ieee</w:t>
      </w:r>
      <w:proofErr w:type="spellEnd"/>
      <w:r w:rsidRPr="00987503">
        <w:rPr>
          <w:rFonts w:ascii="Times New Roman" w:hAnsi="Times New Roman"/>
        </w:rPr>
        <w:t xml:space="preserve"> symposium on security and privacy (</w:t>
      </w:r>
      <w:proofErr w:type="spellStart"/>
      <w:r w:rsidRPr="00987503">
        <w:rPr>
          <w:rFonts w:ascii="Times New Roman" w:hAnsi="Times New Roman"/>
        </w:rPr>
        <w:t>sp</w:t>
      </w:r>
      <w:proofErr w:type="spellEnd"/>
      <w:r w:rsidRPr="00987503">
        <w:rPr>
          <w:rFonts w:ascii="Times New Roman" w:hAnsi="Times New Roman"/>
        </w:rPr>
        <w:t>). IEEE, 2017: 39-57.</w:t>
      </w:r>
    </w:p>
    <w:p w14:paraId="5B52BFD6" w14:textId="535F9A0B" w:rsidR="00044AF2" w:rsidRPr="00987503" w:rsidRDefault="00044AF2" w:rsidP="00987503">
      <w:pPr>
        <w:spacing w:line="360" w:lineRule="auto"/>
        <w:jc w:val="both"/>
        <w:rPr>
          <w:rFonts w:ascii="Times New Roman" w:hAnsi="Times New Roman"/>
        </w:rPr>
      </w:pPr>
      <w:r w:rsidRPr="00987503">
        <w:rPr>
          <w:rFonts w:ascii="Times New Roman" w:hAnsi="Times New Roman"/>
        </w:rPr>
        <w:t>[8] Dong Y, Liao F, Pang T, et al. Boosting adversarial attacks with momentum[C]//Proceedings of the IEEE conference on computer vision and pattern recognition. 2018: 9185-9193.</w:t>
      </w:r>
    </w:p>
    <w:p w14:paraId="20E5801C" w14:textId="3BE5E147" w:rsidR="00F241B2" w:rsidRPr="00987503" w:rsidRDefault="005861A1" w:rsidP="00F241B2">
      <w:pPr>
        <w:pStyle w:val="2"/>
        <w:rPr>
          <w:rFonts w:ascii="Times New Roman" w:hAnsi="Times New Roman"/>
        </w:rPr>
      </w:pPr>
      <w:bookmarkStart w:id="6" w:name="_Toc36972210"/>
      <w:r w:rsidRPr="00987503">
        <w:rPr>
          <w:rFonts w:ascii="Times New Roman" w:hAnsi="Times New Roman"/>
        </w:rPr>
        <w:t xml:space="preserve">1.3 </w:t>
      </w:r>
      <w:r w:rsidR="004030C4" w:rsidRPr="00987503">
        <w:rPr>
          <w:rFonts w:ascii="Times New Roman" w:hAnsi="Times New Roman" w:hint="eastAsia"/>
        </w:rPr>
        <w:t>术语和缩略语</w:t>
      </w:r>
      <w:bookmarkEnd w:id="6"/>
    </w:p>
    <w:p w14:paraId="7D002A12" w14:textId="1B4656E6" w:rsidR="00737D14" w:rsidRPr="00987503" w:rsidRDefault="00737D14" w:rsidP="00987503">
      <w:pPr>
        <w:spacing w:line="360" w:lineRule="auto"/>
        <w:ind w:firstLineChars="200" w:firstLine="422"/>
        <w:jc w:val="center"/>
        <w:rPr>
          <w:rFonts w:ascii="Times New Roman" w:hAnsi="Times New Roman" w:cs="Times New Roman"/>
          <w:sz w:val="21"/>
          <w:szCs w:val="21"/>
        </w:rPr>
      </w:pPr>
      <w:r w:rsidRPr="00987503">
        <w:rPr>
          <w:rFonts w:ascii="Times New Roman" w:hAnsi="Times New Roman" w:cstheme="minorHAnsi"/>
          <w:b/>
          <w:sz w:val="21"/>
          <w:szCs w:val="21"/>
        </w:rPr>
        <w:t>表</w:t>
      </w:r>
      <w:r w:rsidR="003A02F6" w:rsidRPr="00987503">
        <w:rPr>
          <w:rFonts w:ascii="Times New Roman" w:hAnsi="Times New Roman" w:cstheme="minorHAnsi"/>
          <w:b/>
          <w:sz w:val="21"/>
          <w:szCs w:val="21"/>
        </w:rPr>
        <w:t>1.1</w:t>
      </w:r>
      <w:r w:rsidRPr="00987503">
        <w:rPr>
          <w:rFonts w:ascii="Times New Roman" w:hAnsi="Times New Roman" w:cstheme="minorHAnsi"/>
          <w:b/>
          <w:sz w:val="21"/>
          <w:szCs w:val="21"/>
        </w:rPr>
        <w:t xml:space="preserve"> </w:t>
      </w:r>
      <w:r w:rsidRPr="00987503">
        <w:rPr>
          <w:rFonts w:ascii="Times New Roman" w:hAnsi="Times New Roman" w:cstheme="minorHAnsi"/>
          <w:b/>
          <w:sz w:val="21"/>
          <w:szCs w:val="21"/>
        </w:rPr>
        <w:t>专业术语</w:t>
      </w:r>
      <w:r w:rsidRPr="00987503">
        <w:rPr>
          <w:rFonts w:ascii="Times New Roman" w:hAnsi="Times New Roman" w:cstheme="minorHAnsi"/>
          <w:b/>
          <w:sz w:val="21"/>
          <w:szCs w:val="21"/>
        </w:rPr>
        <w:t>/</w:t>
      </w:r>
      <w:r w:rsidRPr="00987503">
        <w:rPr>
          <w:rFonts w:ascii="Times New Roman" w:hAnsi="Times New Roman" w:cstheme="minorHAnsi"/>
          <w:b/>
          <w:sz w:val="21"/>
          <w:szCs w:val="21"/>
        </w:rPr>
        <w:t>缩略</w:t>
      </w:r>
      <w:r w:rsidR="00422FE4" w:rsidRPr="00987503">
        <w:rPr>
          <w:rFonts w:ascii="Times New Roman" w:hAnsi="Times New Roman" w:cstheme="minorHAnsi" w:hint="eastAsia"/>
          <w:b/>
          <w:sz w:val="21"/>
          <w:szCs w:val="21"/>
        </w:rPr>
        <w:t>语</w:t>
      </w:r>
      <w:r w:rsidRPr="00987503">
        <w:rPr>
          <w:rFonts w:ascii="Times New Roman" w:hAnsi="Times New Roman"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CB5058"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hint="eastAsia"/>
                <w:sz w:val="21"/>
                <w:szCs w:val="21"/>
              </w:rPr>
              <w:t>序号</w:t>
            </w:r>
          </w:p>
        </w:tc>
        <w:tc>
          <w:tcPr>
            <w:tcW w:w="1417" w:type="dxa"/>
          </w:tcPr>
          <w:p w14:paraId="0D894406" w14:textId="1FA97A89" w:rsidR="00445CE4" w:rsidRPr="00987503" w:rsidRDefault="008E3BA0"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术语</w:t>
            </w:r>
            <w:r w:rsidRPr="00987503">
              <w:rPr>
                <w:rFonts w:ascii="Times New Roman" w:hAnsi="Times New Roman"/>
                <w:sz w:val="21"/>
                <w:szCs w:val="21"/>
              </w:rPr>
              <w:t>/</w:t>
            </w:r>
            <w:r w:rsidRPr="00987503">
              <w:rPr>
                <w:rFonts w:ascii="Times New Roman" w:hAnsi="Times New Roman" w:hint="eastAsia"/>
                <w:sz w:val="21"/>
                <w:szCs w:val="21"/>
              </w:rPr>
              <w:t>缩写</w:t>
            </w:r>
          </w:p>
        </w:tc>
        <w:tc>
          <w:tcPr>
            <w:tcW w:w="5891" w:type="dxa"/>
          </w:tcPr>
          <w:p w14:paraId="66035286" w14:textId="1461FD0C" w:rsidR="00445CE4" w:rsidRPr="00987503" w:rsidRDefault="00445CE4"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定义</w:t>
            </w:r>
          </w:p>
        </w:tc>
      </w:tr>
      <w:tr w:rsidR="00445CE4" w:rsidRPr="00CB5058"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sz w:val="21"/>
                <w:szCs w:val="21"/>
              </w:rPr>
              <w:t>1</w:t>
            </w:r>
          </w:p>
        </w:tc>
        <w:tc>
          <w:tcPr>
            <w:tcW w:w="1417" w:type="dxa"/>
          </w:tcPr>
          <w:p w14:paraId="20C15D10" w14:textId="35848311"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API</w:t>
            </w:r>
          </w:p>
        </w:tc>
        <w:tc>
          <w:tcPr>
            <w:tcW w:w="5891" w:type="dxa"/>
          </w:tcPr>
          <w:p w14:paraId="351BFBD7" w14:textId="37A4E8C9"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Application Programming Interface</w:t>
            </w:r>
            <w:r w:rsidRPr="00987503">
              <w:rPr>
                <w:rFonts w:ascii="Times New Roman" w:hAnsi="Times New Roman" w:hint="eastAsia"/>
                <w:sz w:val="21"/>
                <w:szCs w:val="21"/>
              </w:rPr>
              <w:t>，应用程序接口</w:t>
            </w:r>
          </w:p>
        </w:tc>
      </w:tr>
      <w:tr w:rsidR="0095002F" w:rsidRPr="00CB5058"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2</w:t>
            </w:r>
          </w:p>
        </w:tc>
        <w:tc>
          <w:tcPr>
            <w:tcW w:w="1417" w:type="dxa"/>
          </w:tcPr>
          <w:p w14:paraId="53342DF1" w14:textId="23EE64B2"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UCM</w:t>
            </w:r>
          </w:p>
        </w:tc>
        <w:tc>
          <w:tcPr>
            <w:tcW w:w="5891" w:type="dxa"/>
          </w:tcPr>
          <w:p w14:paraId="13D358B6" w14:textId="05DF0CF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shd w:val="clear" w:color="auto" w:fill="FFFFFF"/>
              </w:rPr>
            </w:pPr>
            <w:r w:rsidRPr="00987503">
              <w:rPr>
                <w:rFonts w:ascii="Times New Roman" w:hAnsi="Times New Roman"/>
                <w:sz w:val="21"/>
                <w:szCs w:val="21"/>
                <w:shd w:val="clear" w:color="auto" w:fill="FFFFFF"/>
              </w:rPr>
              <w:t>Use Case Modeling</w:t>
            </w:r>
            <w:r w:rsidRPr="00987503">
              <w:rPr>
                <w:rFonts w:ascii="Times New Roman" w:hAnsi="Times New Roman" w:hint="eastAsia"/>
                <w:sz w:val="21"/>
                <w:szCs w:val="21"/>
                <w:shd w:val="clear" w:color="auto" w:fill="FFFFFF"/>
              </w:rPr>
              <w:t>，用例建模</w:t>
            </w:r>
          </w:p>
        </w:tc>
      </w:tr>
      <w:tr w:rsidR="0095002F" w:rsidRPr="00CB5058"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3</w:t>
            </w:r>
          </w:p>
        </w:tc>
        <w:tc>
          <w:tcPr>
            <w:tcW w:w="1417" w:type="dxa"/>
          </w:tcPr>
          <w:p w14:paraId="08274C31" w14:textId="507CD74D"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RUCM</w:t>
            </w:r>
          </w:p>
        </w:tc>
        <w:tc>
          <w:tcPr>
            <w:tcW w:w="5891" w:type="dxa"/>
          </w:tcPr>
          <w:p w14:paraId="66A2B3F0" w14:textId="599ECA8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shd w:val="clear" w:color="auto" w:fill="FFFFFF"/>
              </w:rPr>
              <w:t>Restricted Use Case Modeling</w:t>
            </w:r>
            <w:r w:rsidRPr="00987503">
              <w:rPr>
                <w:rFonts w:ascii="Times New Roman" w:hAnsi="Times New Roman" w:hint="eastAsia"/>
                <w:sz w:val="21"/>
                <w:szCs w:val="21"/>
                <w:shd w:val="clear" w:color="auto" w:fill="FFFFFF"/>
              </w:rPr>
              <w:t>，限制性用例建模</w:t>
            </w:r>
          </w:p>
        </w:tc>
      </w:tr>
      <w:tr w:rsidR="00D47F3C" w:rsidRPr="00CB5058"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4</w:t>
            </w:r>
          </w:p>
        </w:tc>
        <w:tc>
          <w:tcPr>
            <w:tcW w:w="1417" w:type="dxa"/>
          </w:tcPr>
          <w:p w14:paraId="0FF64678" w14:textId="1B178F4C" w:rsidR="00D47F3C" w:rsidRPr="00987503" w:rsidRDefault="00D47F3C"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CPU</w:t>
            </w:r>
          </w:p>
        </w:tc>
        <w:tc>
          <w:tcPr>
            <w:tcW w:w="5891" w:type="dxa"/>
          </w:tcPr>
          <w:p w14:paraId="75FA1EB7" w14:textId="43A6208B" w:rsidR="00D47F3C" w:rsidRPr="00987503" w:rsidRDefault="00BD176E"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w:t>
            </w:r>
            <w:r w:rsidR="00D47F3C" w:rsidRPr="00987503">
              <w:rPr>
                <w:rFonts w:ascii="Times New Roman" w:hAnsi="Times New Roman"/>
                <w:sz w:val="21"/>
                <w:szCs w:val="21"/>
              </w:rPr>
              <w:t>entral processing unit</w:t>
            </w:r>
            <w:r w:rsidR="00D47F3C" w:rsidRPr="00987503">
              <w:rPr>
                <w:rFonts w:ascii="Times New Roman" w:hAnsi="Times New Roman" w:hint="eastAsia"/>
                <w:sz w:val="21"/>
                <w:szCs w:val="21"/>
              </w:rPr>
              <w:t>，中央处理器</w:t>
            </w:r>
          </w:p>
        </w:tc>
      </w:tr>
      <w:tr w:rsidR="0095002F" w:rsidRPr="00CB5058"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5</w:t>
            </w:r>
          </w:p>
        </w:tc>
        <w:tc>
          <w:tcPr>
            <w:tcW w:w="1417" w:type="dxa"/>
          </w:tcPr>
          <w:p w14:paraId="4AEFEA41" w14:textId="1F3BA0A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GPU</w:t>
            </w:r>
          </w:p>
        </w:tc>
        <w:tc>
          <w:tcPr>
            <w:tcW w:w="5891" w:type="dxa"/>
          </w:tcPr>
          <w:p w14:paraId="70FA9E18" w14:textId="3869FBD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Graphics Processing Unit</w:t>
            </w:r>
            <w:r w:rsidRPr="00987503">
              <w:rPr>
                <w:rFonts w:ascii="Times New Roman" w:hAnsi="Times New Roman" w:hint="eastAsia"/>
                <w:sz w:val="21"/>
                <w:szCs w:val="21"/>
              </w:rPr>
              <w:t>，图形处理器</w:t>
            </w:r>
          </w:p>
        </w:tc>
      </w:tr>
      <w:tr w:rsidR="0095002F" w:rsidRPr="00CB5058"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6</w:t>
            </w:r>
          </w:p>
        </w:tc>
        <w:tc>
          <w:tcPr>
            <w:tcW w:w="1417" w:type="dxa"/>
          </w:tcPr>
          <w:p w14:paraId="18075976" w14:textId="3B0D79D5"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DNNs</w:t>
            </w:r>
          </w:p>
        </w:tc>
        <w:tc>
          <w:tcPr>
            <w:tcW w:w="5891" w:type="dxa"/>
          </w:tcPr>
          <w:p w14:paraId="6CFFD503" w14:textId="632A60E4"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Deep Neural Networks,</w:t>
            </w:r>
            <w:r w:rsidRPr="00987503">
              <w:rPr>
                <w:rFonts w:ascii="Times New Roman" w:hAnsi="Times New Roman" w:hint="eastAsia"/>
                <w:sz w:val="21"/>
                <w:szCs w:val="21"/>
              </w:rPr>
              <w:t>深度神经网络</w:t>
            </w:r>
          </w:p>
        </w:tc>
      </w:tr>
      <w:tr w:rsidR="0095002F" w:rsidRPr="00CB5058"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7</w:t>
            </w:r>
          </w:p>
        </w:tc>
        <w:tc>
          <w:tcPr>
            <w:tcW w:w="1417" w:type="dxa"/>
          </w:tcPr>
          <w:p w14:paraId="67D65BBD" w14:textId="2C9BDDEB"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CUDA</w:t>
            </w:r>
          </w:p>
        </w:tc>
        <w:tc>
          <w:tcPr>
            <w:tcW w:w="5891" w:type="dxa"/>
          </w:tcPr>
          <w:p w14:paraId="258A62FD" w14:textId="67E25329"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Compute Unified Device Architecture</w:t>
            </w:r>
            <w:r w:rsidRPr="00987503">
              <w:rPr>
                <w:rFonts w:ascii="Times New Roman" w:hAnsi="Times New Roman" w:hint="eastAsia"/>
                <w:sz w:val="21"/>
                <w:szCs w:val="21"/>
              </w:rPr>
              <w:t>，统一计算设备架构</w:t>
            </w:r>
          </w:p>
        </w:tc>
      </w:tr>
    </w:tbl>
    <w:p w14:paraId="50FC6A75" w14:textId="27F7DEBD" w:rsidR="00CF4D97" w:rsidRPr="00987503" w:rsidRDefault="00CF4D97" w:rsidP="00CF4D97">
      <w:pPr>
        <w:pStyle w:val="1"/>
        <w:rPr>
          <w:rFonts w:ascii="Times New Roman" w:hAnsi="Times New Roman"/>
        </w:rPr>
      </w:pPr>
      <w:bookmarkStart w:id="7" w:name="_Toc36972211"/>
      <w:r w:rsidRPr="00987503">
        <w:rPr>
          <w:rFonts w:ascii="Times New Roman" w:hAnsi="Times New Roman"/>
        </w:rPr>
        <w:lastRenderedPageBreak/>
        <w:t xml:space="preserve">2. </w:t>
      </w:r>
      <w:r w:rsidR="004030C4" w:rsidRPr="00987503">
        <w:rPr>
          <w:rFonts w:ascii="Times New Roman" w:hAnsi="Times New Roman" w:hint="eastAsia"/>
        </w:rPr>
        <w:t>软件总体</w:t>
      </w:r>
      <w:r w:rsidRPr="00987503">
        <w:rPr>
          <w:rFonts w:ascii="Times New Roman" w:hAnsi="Times New Roman" w:hint="eastAsia"/>
        </w:rPr>
        <w:t>概述</w:t>
      </w:r>
      <w:bookmarkEnd w:id="7"/>
    </w:p>
    <w:p w14:paraId="500221D1" w14:textId="0CB6102A" w:rsidR="005861A1" w:rsidRPr="00987503" w:rsidRDefault="005861A1" w:rsidP="005861A1">
      <w:pPr>
        <w:pStyle w:val="2"/>
        <w:rPr>
          <w:rFonts w:ascii="Times New Roman" w:hAnsi="Times New Roman"/>
        </w:rPr>
      </w:pPr>
      <w:bookmarkStart w:id="8" w:name="_Toc36972212"/>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 </w:t>
      </w:r>
      <w:r w:rsidR="00F543AE" w:rsidRPr="00987503">
        <w:rPr>
          <w:rFonts w:ascii="Times New Roman" w:hAnsi="Times New Roman" w:hint="eastAsia"/>
        </w:rPr>
        <w:t>软件</w:t>
      </w:r>
      <w:r w:rsidR="00883AA9" w:rsidRPr="00987503">
        <w:rPr>
          <w:rFonts w:ascii="Times New Roman" w:hAnsi="Times New Roman" w:hint="eastAsia"/>
        </w:rPr>
        <w:t>描述</w:t>
      </w:r>
      <w:bookmarkEnd w:id="8"/>
    </w:p>
    <w:p w14:paraId="140B2B1F" w14:textId="58880E3A" w:rsidR="00883AA9" w:rsidRPr="00987503" w:rsidRDefault="00883AA9" w:rsidP="00883AA9">
      <w:pPr>
        <w:pStyle w:val="3"/>
        <w:rPr>
          <w:rFonts w:ascii="Times New Roman" w:hAnsi="Times New Roman"/>
        </w:rPr>
      </w:pPr>
      <w:bookmarkStart w:id="9" w:name="_Toc36972213"/>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.1 </w:t>
      </w:r>
      <w:r w:rsidRPr="00987503">
        <w:rPr>
          <w:rFonts w:ascii="Times New Roman" w:hAnsi="Times New Roman" w:hint="eastAsia"/>
        </w:rPr>
        <w:t>软件属性</w:t>
      </w:r>
      <w:bookmarkEnd w:id="9"/>
    </w:p>
    <w:p w14:paraId="57EE2094" w14:textId="46FE7620" w:rsidR="00AA6D60" w:rsidRPr="00987503" w:rsidRDefault="00AA6D60" w:rsidP="00987503">
      <w:pPr>
        <w:spacing w:line="360" w:lineRule="auto"/>
        <w:jc w:val="both"/>
        <w:rPr>
          <w:rFonts w:ascii="Times New Roman" w:hAnsi="Times New Roman"/>
        </w:rPr>
      </w:pPr>
      <w:r w:rsidRPr="00987503">
        <w:rPr>
          <w:rFonts w:ascii="Times New Roman" w:hAnsi="Times New Roman"/>
          <w:color w:val="FF0000"/>
        </w:rPr>
        <w:tab/>
      </w:r>
      <w:r w:rsidRPr="00987503">
        <w:rPr>
          <w:rFonts w:ascii="Times New Roman" w:hAnsi="Times New Roman"/>
        </w:rPr>
        <w:t>API</w:t>
      </w:r>
      <w:r w:rsidRPr="00987503">
        <w:rPr>
          <w:rFonts w:ascii="Times New Roman" w:hAnsi="Times New Roman"/>
        </w:rPr>
        <w:t>是</w:t>
      </w:r>
      <w:r w:rsidR="00737D14" w:rsidRPr="00987503">
        <w:rPr>
          <w:rFonts w:ascii="Times New Roman" w:hAnsi="Times New Roman" w:hint="eastAsia"/>
        </w:rPr>
        <w:t>指</w:t>
      </w:r>
      <w:r w:rsidRPr="00987503">
        <w:rPr>
          <w:rFonts w:ascii="Times New Roman" w:hAnsi="Times New Roman"/>
        </w:rPr>
        <w:t>一些预先定义的函数，或指软件系统不同组成部分衔接的约定。目的是提供应用程序与开发人员基于某软件或硬件得以访问一组例程的能力，而又无需访问</w:t>
      </w:r>
      <w:r w:rsidR="00737D14" w:rsidRPr="00987503">
        <w:rPr>
          <w:rFonts w:ascii="Times New Roman" w:hAnsi="Times New Roman" w:hint="eastAsia"/>
        </w:rPr>
        <w:t>源</w:t>
      </w:r>
      <w:r w:rsidRPr="00987503">
        <w:rPr>
          <w:rFonts w:ascii="Times New Roman" w:hAnsi="Times New Roman"/>
        </w:rPr>
        <w:t>码，或理解内部工作机制的细节。这使得使用者可以充分利用到前人所做出的成果，不必再将已有的工作重复做一遍。</w:t>
      </w:r>
    </w:p>
    <w:p w14:paraId="58E644B8" w14:textId="31FBBF9A" w:rsidR="00883AA9" w:rsidRPr="00987503" w:rsidRDefault="00AA6D6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本平台在基于</w:t>
      </w:r>
      <w:proofErr w:type="spellStart"/>
      <w:r w:rsidRPr="00987503">
        <w:rPr>
          <w:rFonts w:ascii="Times New Roman" w:hAnsi="Times New Roman"/>
        </w:rPr>
        <w:t>PyTorch</w:t>
      </w:r>
      <w:proofErr w:type="spellEnd"/>
      <w:r w:rsidRPr="00987503">
        <w:rPr>
          <w:rFonts w:ascii="Times New Roman" w:hAnsi="Times New Roman"/>
        </w:rPr>
        <w:t>框架的情况下将一些深度学习领域的经典或优秀算法封装成了</w:t>
      </w:r>
      <w:r w:rsidRPr="00987503">
        <w:rPr>
          <w:rFonts w:ascii="Times New Roman" w:hAnsi="Times New Roman"/>
        </w:rPr>
        <w:t>API</w:t>
      </w:r>
      <w:r w:rsidRPr="00987503">
        <w:rPr>
          <w:rFonts w:ascii="Times New Roman" w:hAnsi="Times New Roman"/>
        </w:rPr>
        <w:t>，以便使用者可以简单的调用这些已有的算法或工作。它对于学生、科研人员、教师、企业员工等工作群体具有较高的使用价值，可以提高深度学习实验的效率，有助于推动研究和工程项目的开展进行。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Pr="00987503" w:rsidRDefault="00883AA9" w:rsidP="00883AA9">
      <w:pPr>
        <w:pStyle w:val="3"/>
        <w:rPr>
          <w:rFonts w:ascii="Times New Roman" w:hAnsi="Times New Roman"/>
        </w:rPr>
      </w:pPr>
      <w:bookmarkStart w:id="10" w:name="_Toc36972214"/>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.2 </w:t>
      </w:r>
      <w:r w:rsidRPr="00987503">
        <w:rPr>
          <w:rFonts w:ascii="Times New Roman" w:hAnsi="Times New Roman" w:hint="eastAsia"/>
        </w:rPr>
        <w:t>开发背景</w:t>
      </w:r>
      <w:bookmarkEnd w:id="10"/>
    </w:p>
    <w:p w14:paraId="7D48F44A" w14:textId="2D57E344" w:rsidR="00AA6D60" w:rsidRPr="00987503" w:rsidRDefault="00AA6D60" w:rsidP="00987503">
      <w:pPr>
        <w:spacing w:line="360" w:lineRule="auto"/>
        <w:jc w:val="both"/>
        <w:rPr>
          <w:rFonts w:ascii="Times New Roman" w:hAnsi="Times New Roman"/>
        </w:rPr>
      </w:pPr>
      <w:r w:rsidRPr="00987503">
        <w:rPr>
          <w:rFonts w:ascii="Times New Roman" w:hAnsi="Times New Roman"/>
        </w:rPr>
        <w:tab/>
      </w:r>
      <w:proofErr w:type="spellStart"/>
      <w:r w:rsidRPr="00987503">
        <w:rPr>
          <w:rFonts w:ascii="Times New Roman" w:hAnsi="Times New Roman"/>
        </w:rPr>
        <w:t>PyTorch</w:t>
      </w:r>
      <w:proofErr w:type="spellEnd"/>
      <w:r w:rsidRPr="00987503">
        <w:rPr>
          <w:rFonts w:ascii="Times New Roman" w:hAnsi="Times New Roman" w:hint="eastAsia"/>
        </w:rPr>
        <w:t>是</w:t>
      </w:r>
      <w:r w:rsidRPr="00987503">
        <w:rPr>
          <w:rFonts w:ascii="Times New Roman" w:hAnsi="Times New Roman"/>
        </w:rPr>
        <w:t>Torch</w:t>
      </w:r>
      <w:r w:rsidRPr="00987503">
        <w:rPr>
          <w:rFonts w:ascii="Times New Roman" w:hAnsi="Times New Roman" w:hint="eastAsia"/>
        </w:rPr>
        <w:t>的</w:t>
      </w:r>
      <w:r w:rsidR="00633F30">
        <w:rPr>
          <w:rFonts w:ascii="Times New Roman" w:hAnsi="Times New Roman"/>
        </w:rPr>
        <w:t>Python</w:t>
      </w:r>
      <w:r w:rsidRPr="00987503">
        <w:rPr>
          <w:rFonts w:ascii="Times New Roman" w:hAnsi="Times New Roman" w:hint="eastAsia"/>
        </w:rPr>
        <w:t>版本，是由</w:t>
      </w:r>
      <w:r w:rsidRPr="00987503">
        <w:rPr>
          <w:rFonts w:ascii="Times New Roman" w:hAnsi="Times New Roman"/>
        </w:rPr>
        <w:t>Facebook</w:t>
      </w:r>
      <w:r w:rsidRPr="00987503">
        <w:rPr>
          <w:rFonts w:ascii="Times New Roman" w:hAnsi="Times New Roman" w:hint="eastAsia"/>
        </w:rPr>
        <w:t>开源的神经网络框架，专门针对</w:t>
      </w:r>
      <w:r w:rsidRPr="00987503">
        <w:rPr>
          <w:rFonts w:ascii="Times New Roman" w:hAnsi="Times New Roman"/>
        </w:rPr>
        <w:t xml:space="preserve"> GPU </w:t>
      </w:r>
      <w:r w:rsidRPr="00987503">
        <w:rPr>
          <w:rFonts w:ascii="Times New Roman" w:hAnsi="Times New Roman" w:hint="eastAsia"/>
        </w:rPr>
        <w:t>加速的深度神经网络（</w:t>
      </w:r>
      <w:r w:rsidRPr="00987503">
        <w:rPr>
          <w:rFonts w:ascii="Times New Roman" w:hAnsi="Times New Roman"/>
        </w:rPr>
        <w:t>DNNs</w:t>
      </w:r>
      <w:r w:rsidRPr="00987503">
        <w:rPr>
          <w:rFonts w:ascii="Times New Roman" w:hAnsi="Times New Roman" w:hint="eastAsia"/>
        </w:rPr>
        <w:t>）编程。本平台基于</w:t>
      </w:r>
      <w:proofErr w:type="spellStart"/>
      <w:r w:rsidRPr="00987503">
        <w:rPr>
          <w:rFonts w:ascii="Times New Roman" w:hAnsi="Times New Roman"/>
        </w:rPr>
        <w:t>PyTorch</w:t>
      </w:r>
      <w:proofErr w:type="spellEnd"/>
      <w:r w:rsidRPr="00987503">
        <w:rPr>
          <w:rFonts w:ascii="Times New Roman" w:hAnsi="Times New Roman" w:hint="eastAsia"/>
        </w:rPr>
        <w:t>框架进行算法开发。</w:t>
      </w:r>
    </w:p>
    <w:p w14:paraId="72D0B8AF" w14:textId="3DED36B2" w:rsidR="00AA6D60"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开发目的：帮助科研人员提高深度学习实验效率</w:t>
      </w:r>
      <w:r w:rsidR="00451D99">
        <w:rPr>
          <w:rFonts w:ascii="Times New Roman" w:hAnsi="Times New Roman" w:hint="eastAsia"/>
        </w:rPr>
        <w:t>。</w:t>
      </w:r>
    </w:p>
    <w:p w14:paraId="4C4A10E1" w14:textId="369D4E4A" w:rsidR="00AA6D60" w:rsidRPr="00E03A83" w:rsidRDefault="00AA6D60">
      <w:pPr>
        <w:pStyle w:val="af1"/>
        <w:numPr>
          <w:ilvl w:val="0"/>
          <w:numId w:val="10"/>
        </w:numPr>
        <w:spacing w:line="276" w:lineRule="auto"/>
        <w:ind w:firstLineChars="0"/>
      </w:pPr>
      <w:r w:rsidRPr="00987503">
        <w:rPr>
          <w:rFonts w:ascii="Times New Roman" w:hAnsi="Times New Roman" w:hint="eastAsia"/>
        </w:rPr>
        <w:t>应用目标：</w:t>
      </w:r>
      <w:r w:rsidR="00E03A83">
        <w:rPr>
          <w:rFonts w:hint="eastAsia"/>
        </w:rPr>
        <w:t>通过封装的</w:t>
      </w:r>
      <w:r w:rsidR="00E03A83">
        <w:rPr>
          <w:rFonts w:hint="eastAsia"/>
        </w:rPr>
        <w:t>A</w:t>
      </w:r>
      <w:r w:rsidR="00E03A83">
        <w:t>PI</w:t>
      </w:r>
      <w:r w:rsidR="00E03A83">
        <w:rPr>
          <w:rFonts w:hint="eastAsia"/>
        </w:rPr>
        <w:t>提高已有代码的复用性，以提高深度学习实验效率。</w:t>
      </w:r>
    </w:p>
    <w:p w14:paraId="5EE2E030" w14:textId="15BC2011" w:rsidR="00883AA9"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使用范围：科研人员、教师、学生、程序员等编程人员</w:t>
      </w:r>
      <w:r w:rsidR="00451D99">
        <w:rPr>
          <w:rFonts w:ascii="Times New Roman" w:hAnsi="Times New Roman" w:hint="eastAsia"/>
        </w:rPr>
        <w:t>。</w:t>
      </w:r>
    </w:p>
    <w:p w14:paraId="67F96798" w14:textId="0EC02120" w:rsidR="00883AA9" w:rsidRPr="00987503" w:rsidRDefault="00883AA9" w:rsidP="00883AA9">
      <w:pPr>
        <w:pStyle w:val="3"/>
        <w:rPr>
          <w:rFonts w:ascii="Times New Roman" w:hAnsi="Times New Roman"/>
        </w:rPr>
      </w:pPr>
      <w:bookmarkStart w:id="11" w:name="_Toc36972215"/>
      <w:r w:rsidRPr="00987503">
        <w:rPr>
          <w:rFonts w:ascii="Times New Roman" w:hAnsi="Times New Roman"/>
        </w:rPr>
        <w:lastRenderedPageBreak/>
        <w:t>2.</w:t>
      </w:r>
      <w:r w:rsidR="00837244" w:rsidRPr="00987503">
        <w:rPr>
          <w:rFonts w:ascii="Times New Roman" w:hAnsi="Times New Roman"/>
        </w:rPr>
        <w:t>1</w:t>
      </w:r>
      <w:r w:rsidRPr="00987503">
        <w:rPr>
          <w:rFonts w:ascii="Times New Roman" w:hAnsi="Times New Roman"/>
        </w:rPr>
        <w:t xml:space="preserve">.3 </w:t>
      </w:r>
      <w:r w:rsidRPr="00987503">
        <w:rPr>
          <w:rFonts w:ascii="Times New Roman" w:hAnsi="Times New Roman" w:hint="eastAsia"/>
        </w:rPr>
        <w:t>软件功能</w:t>
      </w:r>
      <w:bookmarkEnd w:id="11"/>
    </w:p>
    <w:p w14:paraId="3712CECA" w14:textId="1B64FD3A" w:rsidR="00F543AE" w:rsidRPr="00987503" w:rsidRDefault="002958E7" w:rsidP="002958E7">
      <w:pPr>
        <w:jc w:val="center"/>
        <w:rPr>
          <w:rFonts w:ascii="Times New Roman" w:hAnsi="Times New Roman"/>
        </w:rPr>
      </w:pPr>
      <w:r w:rsidRPr="00987503">
        <w:rPr>
          <w:rFonts w:ascii="Times New Roman" w:hAnsi="Times New Roman"/>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987503" w:rsidRDefault="002958E7"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Pr="00987503">
        <w:rPr>
          <w:rFonts w:ascii="Times New Roman" w:hAnsi="Times New Roman"/>
          <w:b/>
          <w:bCs/>
          <w:sz w:val="21"/>
          <w:szCs w:val="21"/>
        </w:rPr>
        <w:t xml:space="preserve">2.1 </w:t>
      </w:r>
      <w:r w:rsidR="00051935" w:rsidRPr="00987503">
        <w:rPr>
          <w:rFonts w:ascii="Times New Roman" w:hAnsi="Times New Roman" w:hint="eastAsia"/>
          <w:b/>
          <w:bCs/>
          <w:sz w:val="21"/>
          <w:szCs w:val="21"/>
        </w:rPr>
        <w:t>系统</w:t>
      </w:r>
      <w:r w:rsidR="00E84D38" w:rsidRPr="00987503">
        <w:rPr>
          <w:rFonts w:ascii="Times New Roman" w:hAnsi="Times New Roman" w:hint="eastAsia"/>
          <w:b/>
          <w:bCs/>
          <w:sz w:val="21"/>
          <w:szCs w:val="21"/>
        </w:rPr>
        <w:t>架构</w:t>
      </w:r>
      <w:r w:rsidRPr="00987503">
        <w:rPr>
          <w:rFonts w:ascii="Times New Roman" w:hAnsi="Times New Roman" w:hint="eastAsia"/>
          <w:b/>
          <w:bCs/>
          <w:sz w:val="21"/>
          <w:szCs w:val="21"/>
        </w:rPr>
        <w:t>图</w:t>
      </w:r>
    </w:p>
    <w:p w14:paraId="60974FC9" w14:textId="5F960FF7" w:rsidR="00F543AE" w:rsidRPr="00987503" w:rsidRDefault="002958E7" w:rsidP="00987503">
      <w:pPr>
        <w:spacing w:line="360" w:lineRule="auto"/>
        <w:jc w:val="both"/>
        <w:rPr>
          <w:rFonts w:ascii="Times New Roman" w:hAnsi="Times New Roman"/>
        </w:rPr>
      </w:pPr>
      <w:r w:rsidRPr="00987503">
        <w:rPr>
          <w:rFonts w:ascii="Times New Roman" w:hAnsi="Times New Roman"/>
          <w:noProof/>
        </w:rPr>
        <w:tab/>
      </w:r>
      <w:r w:rsidRPr="00987503">
        <w:rPr>
          <w:rFonts w:ascii="Times New Roman" w:hAnsi="Times New Roman" w:hint="eastAsia"/>
        </w:rPr>
        <w:t>本平台主要包含了多个子模块，分别对应四个常用的深度学习领域。它们分别是对抗样本生成模块、模型量化模块、阅读理解模块、主动学习模块。</w:t>
      </w:r>
      <w:r w:rsidR="00E03A83" w:rsidRPr="002958E7">
        <w:rPr>
          <w:rFonts w:hint="eastAsia"/>
          <w:noProof/>
        </w:rPr>
        <w:t>我们</w:t>
      </w:r>
      <w:r w:rsidR="00E03A83">
        <w:rPr>
          <w:rFonts w:hint="eastAsia"/>
          <w:noProof/>
        </w:rPr>
        <w:t>为</w:t>
      </w:r>
      <w:r w:rsidR="00E03A83" w:rsidRPr="002958E7">
        <w:rPr>
          <w:rFonts w:hint="eastAsia"/>
          <w:noProof/>
        </w:rPr>
        <w:t>每一个子模块都提供了多种实用算法的API</w:t>
      </w:r>
      <w:r w:rsidRPr="00987503">
        <w:rPr>
          <w:rFonts w:ascii="Times New Roman" w:hAnsi="Times New Roman" w:hint="eastAsia"/>
        </w:rPr>
        <w:t>，通过调用相应的函数</w:t>
      </w:r>
      <w:r w:rsidR="00CA6942" w:rsidRPr="00987503">
        <w:rPr>
          <w:rFonts w:ascii="Times New Roman" w:hAnsi="Times New Roman" w:hint="eastAsia"/>
        </w:rPr>
        <w:t>以及输入</w:t>
      </w:r>
      <w:r w:rsidRPr="00987503">
        <w:rPr>
          <w:rFonts w:ascii="Times New Roman" w:hAnsi="Times New Roman" w:hint="eastAsia"/>
        </w:rPr>
        <w:t>参数，可以快速的实现对应的算法内容。对抗样本生成模块中提供了多种深度学习对抗攻防领域中的前沿算法，包括</w:t>
      </w:r>
      <w:r w:rsidRPr="00987503">
        <w:rPr>
          <w:rFonts w:ascii="Times New Roman" w:hAnsi="Times New Roman"/>
        </w:rPr>
        <w:t>FGSM</w:t>
      </w:r>
      <w:r w:rsidRPr="00987503">
        <w:rPr>
          <w:rFonts w:ascii="Times New Roman" w:hAnsi="Times New Roman" w:hint="eastAsia"/>
        </w:rPr>
        <w:t>、</w:t>
      </w:r>
      <w:r w:rsidRPr="00987503">
        <w:rPr>
          <w:rFonts w:ascii="Times New Roman" w:hAnsi="Times New Roman"/>
        </w:rPr>
        <w:t>PGD</w:t>
      </w:r>
      <w:r w:rsidRPr="00987503">
        <w:rPr>
          <w:rFonts w:ascii="Times New Roman" w:hAnsi="Times New Roman" w:hint="eastAsia"/>
        </w:rPr>
        <w:t>、</w:t>
      </w:r>
      <w:r w:rsidRPr="00987503">
        <w:rPr>
          <w:rFonts w:ascii="Times New Roman" w:hAnsi="Times New Roman"/>
        </w:rPr>
        <w:t>C&amp;W</w:t>
      </w:r>
      <w:r w:rsidRPr="00987503">
        <w:rPr>
          <w:rFonts w:ascii="Times New Roman" w:hAnsi="Times New Roman" w:hint="eastAsia"/>
        </w:rPr>
        <w:t>等。模型量化模块中提供了多种在线量化压缩算法，包括</w:t>
      </w:r>
      <w:r w:rsidRPr="00987503">
        <w:rPr>
          <w:rFonts w:ascii="Times New Roman" w:hAnsi="Times New Roman"/>
        </w:rPr>
        <w:t>IR-Net</w:t>
      </w:r>
      <w:r w:rsidRPr="00987503">
        <w:rPr>
          <w:rFonts w:ascii="Times New Roman" w:hAnsi="Times New Roman" w:hint="eastAsia"/>
        </w:rPr>
        <w:t>、</w:t>
      </w:r>
      <w:r w:rsidRPr="00987503">
        <w:rPr>
          <w:rFonts w:ascii="Times New Roman" w:hAnsi="Times New Roman"/>
        </w:rPr>
        <w:t>LQ-Nets</w:t>
      </w:r>
      <w:r w:rsidRPr="00987503">
        <w:rPr>
          <w:rFonts w:ascii="Times New Roman" w:hAnsi="Times New Roman" w:hint="eastAsia"/>
        </w:rPr>
        <w:t>、</w:t>
      </w:r>
      <w:r w:rsidRPr="00987503">
        <w:rPr>
          <w:rFonts w:ascii="Times New Roman" w:hAnsi="Times New Roman"/>
        </w:rPr>
        <w:t>BWN</w:t>
      </w:r>
      <w:r w:rsidRPr="00987503">
        <w:rPr>
          <w:rFonts w:ascii="Times New Roman" w:hAnsi="Times New Roman" w:hint="eastAsia"/>
        </w:rPr>
        <w:t>等。阅读理解模块中提供了多种自然语言文本问答算法，包括</w:t>
      </w:r>
      <w:r w:rsidRPr="00987503">
        <w:rPr>
          <w:rFonts w:ascii="Times New Roman" w:hAnsi="Times New Roman"/>
        </w:rPr>
        <w:t>VNET</w:t>
      </w:r>
      <w:r w:rsidRPr="00987503">
        <w:rPr>
          <w:rFonts w:ascii="Times New Roman" w:hAnsi="Times New Roman" w:hint="eastAsia"/>
        </w:rPr>
        <w:t>、</w:t>
      </w:r>
      <w:r w:rsidRPr="00987503">
        <w:rPr>
          <w:rFonts w:ascii="Times New Roman" w:hAnsi="Times New Roman"/>
        </w:rPr>
        <w:t>SNET</w:t>
      </w:r>
      <w:r w:rsidRPr="00987503">
        <w:rPr>
          <w:rFonts w:ascii="Times New Roman" w:hAnsi="Times New Roman" w:hint="eastAsia"/>
        </w:rPr>
        <w:t>、</w:t>
      </w:r>
      <w:r w:rsidRPr="00987503">
        <w:rPr>
          <w:rFonts w:ascii="Times New Roman" w:hAnsi="Times New Roman"/>
        </w:rPr>
        <w:t>BERT</w:t>
      </w:r>
      <w:r w:rsidRPr="00987503">
        <w:rPr>
          <w:rFonts w:ascii="Times New Roman" w:hAnsi="Times New Roman" w:hint="eastAsia"/>
        </w:rPr>
        <w:t>等。主动学习模块提供了多种主动学习方向的经典算法，包括</w:t>
      </w:r>
      <w:r w:rsidRPr="00987503">
        <w:rPr>
          <w:rFonts w:ascii="Times New Roman" w:hAnsi="Times New Roman"/>
        </w:rPr>
        <w:t>Uncertainty</w:t>
      </w:r>
      <w:r w:rsidRPr="00987503">
        <w:rPr>
          <w:rFonts w:ascii="Times New Roman" w:hAnsi="Times New Roman" w:hint="eastAsia"/>
        </w:rPr>
        <w:t>、</w:t>
      </w:r>
      <w:r w:rsidRPr="00987503">
        <w:rPr>
          <w:rFonts w:ascii="Times New Roman" w:hAnsi="Times New Roman"/>
        </w:rPr>
        <w:t>Coreset</w:t>
      </w:r>
      <w:r w:rsidRPr="00987503">
        <w:rPr>
          <w:rFonts w:ascii="Times New Roman" w:hAnsi="Times New Roman" w:hint="eastAsia"/>
        </w:rPr>
        <w:t>、</w:t>
      </w:r>
      <w:r w:rsidRPr="00987503">
        <w:rPr>
          <w:rFonts w:ascii="Times New Roman" w:hAnsi="Times New Roman"/>
        </w:rPr>
        <w:t>Bayesian</w:t>
      </w:r>
      <w:r w:rsidRPr="00987503">
        <w:rPr>
          <w:rFonts w:ascii="Times New Roman" w:hAnsi="Times New Roman" w:hint="eastAsia"/>
        </w:rPr>
        <w:t>等。</w:t>
      </w:r>
    </w:p>
    <w:p w14:paraId="5DF77EEA" w14:textId="5FBED949" w:rsidR="00C4155F" w:rsidRPr="00987503" w:rsidRDefault="005861A1" w:rsidP="004030C4">
      <w:pPr>
        <w:pStyle w:val="2"/>
        <w:rPr>
          <w:rFonts w:ascii="Times New Roman" w:hAnsi="Times New Roman"/>
        </w:rPr>
      </w:pPr>
      <w:bookmarkStart w:id="12" w:name="_Toc36972216"/>
      <w:r w:rsidRPr="00987503">
        <w:rPr>
          <w:rFonts w:ascii="Times New Roman" w:hAnsi="Times New Roman"/>
        </w:rPr>
        <w:t>2.</w:t>
      </w:r>
      <w:r w:rsidR="00837244" w:rsidRPr="00987503">
        <w:rPr>
          <w:rFonts w:ascii="Times New Roman" w:hAnsi="Times New Roman"/>
        </w:rPr>
        <w:t>2</w:t>
      </w:r>
      <w:r w:rsidRPr="00987503">
        <w:rPr>
          <w:rFonts w:ascii="Times New Roman" w:hAnsi="Times New Roman"/>
        </w:rPr>
        <w:t xml:space="preserve"> </w:t>
      </w:r>
      <w:r w:rsidR="004030C4" w:rsidRPr="00987503">
        <w:rPr>
          <w:rFonts w:ascii="Times New Roman" w:hAnsi="Times New Roman" w:hint="eastAsia"/>
        </w:rPr>
        <w:t>假设与</w:t>
      </w:r>
      <w:r w:rsidRPr="00987503">
        <w:rPr>
          <w:rFonts w:ascii="Times New Roman" w:hAnsi="Times New Roman" w:hint="eastAsia"/>
        </w:rPr>
        <w:t>约束</w:t>
      </w:r>
      <w:bookmarkEnd w:id="12"/>
    </w:p>
    <w:p w14:paraId="37A29F82" w14:textId="5FDF02B6" w:rsidR="00A771EE" w:rsidRPr="00987503" w:rsidRDefault="00A771EE" w:rsidP="00987503">
      <w:pPr>
        <w:spacing w:line="360" w:lineRule="auto"/>
        <w:rPr>
          <w:rFonts w:ascii="Times New Roman" w:hAnsi="Times New Roman"/>
        </w:rPr>
      </w:pPr>
      <w:r w:rsidRPr="00987503">
        <w:rPr>
          <w:rFonts w:ascii="Times New Roman" w:hAnsi="Times New Roman"/>
        </w:rPr>
        <w:tab/>
      </w:r>
      <w:r w:rsidRPr="00987503">
        <w:rPr>
          <w:rFonts w:ascii="Times New Roman" w:hAnsi="Times New Roman"/>
        </w:rPr>
        <w:t>为了保证平台的正常运行或发布，对其运行环境和过程做如下假设和约束：</w:t>
      </w:r>
    </w:p>
    <w:p w14:paraId="0CC66FE9" w14:textId="2594F974"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CB5058">
        <w:rPr>
          <w:rFonts w:ascii="Times New Roman" w:hAnsi="Times New Roman" w:cs="Times New Roman"/>
        </w:rPr>
        <w:t>法律政策</w:t>
      </w:r>
    </w:p>
    <w:p w14:paraId="5F32A06B" w14:textId="083D422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软件设计、制造、发布等遵循相关的法律政策。</w:t>
      </w:r>
    </w:p>
    <w:p w14:paraId="37DF5FCB" w14:textId="31204C81"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硬件限制</w:t>
      </w:r>
    </w:p>
    <w:p w14:paraId="3F23C562" w14:textId="30E0C17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平台软件需要运行在达到一定条件的运行平台上，一般指性能达到或超过以下配置的个人电脑（</w:t>
      </w:r>
      <w:r w:rsidRPr="00451D99">
        <w:rPr>
          <w:rFonts w:ascii="Times New Roman" w:hAnsi="Times New Roman" w:cs="Times New Roman"/>
        </w:rPr>
        <w:t>PC</w:t>
      </w:r>
      <w:r w:rsidRPr="00451D99">
        <w:rPr>
          <w:rFonts w:ascii="Times New Roman" w:hAnsi="Times New Roman" w:cs="Times New Roman"/>
        </w:rPr>
        <w:t>）、训练集群或服务商提供的云端平台：</w:t>
      </w:r>
      <w:r w:rsidRPr="00451D99">
        <w:rPr>
          <w:rFonts w:ascii="Times New Roman" w:hAnsi="Times New Roman" w:cs="Times New Roman"/>
        </w:rPr>
        <w:lastRenderedPageBreak/>
        <w:t>英特尔</w:t>
      </w:r>
      <w:r w:rsidRPr="00451D99">
        <w:rPr>
          <w:rFonts w:ascii="Times New Roman" w:hAnsi="Times New Roman" w:cs="Times New Roman"/>
        </w:rPr>
        <w:t>i7-6700H CPU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 GPU</w:t>
      </w:r>
      <w:r w:rsidRPr="00451D99">
        <w:rPr>
          <w:rFonts w:ascii="Times New Roman" w:hAnsi="Times New Roman" w:cs="Times New Roman"/>
        </w:rPr>
        <w:t>，</w:t>
      </w:r>
      <w:r w:rsidRPr="00451D99">
        <w:rPr>
          <w:rFonts w:ascii="Times New Roman" w:hAnsi="Times New Roman" w:cs="Times New Roman"/>
        </w:rPr>
        <w:t>16G</w:t>
      </w:r>
      <w:r w:rsidRPr="00451D99">
        <w:rPr>
          <w:rFonts w:ascii="Times New Roman" w:hAnsi="Times New Roman" w:cs="Times New Roman"/>
        </w:rPr>
        <w:t>运行内存，</w:t>
      </w:r>
      <w:r w:rsidRPr="00451D99">
        <w:rPr>
          <w:rFonts w:ascii="Times New Roman" w:hAnsi="Times New Roman" w:cs="Times New Roman"/>
        </w:rPr>
        <w:t>500G</w:t>
      </w:r>
      <w:r w:rsidRPr="00451D99">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与其他应用的接口</w:t>
      </w:r>
    </w:p>
    <w:p w14:paraId="10619997" w14:textId="57B61449"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平台设计中预计使用、集成一部分</w:t>
      </w:r>
      <w:r w:rsidR="00633F30">
        <w:rPr>
          <w:rFonts w:ascii="Times New Roman" w:hAnsi="Times New Roman" w:cs="Times New Roman"/>
        </w:rPr>
        <w:t>Python</w:t>
      </w:r>
      <w:r w:rsidRPr="00451D99">
        <w:rPr>
          <w:rFonts w:ascii="Times New Roman" w:hAnsi="Times New Roman" w:cs="Times New Roman"/>
        </w:rPr>
        <w:t>和</w:t>
      </w:r>
      <w:r w:rsidRPr="00451D99">
        <w:rPr>
          <w:rFonts w:ascii="Times New Roman" w:hAnsi="Times New Roman" w:cs="Times New Roman"/>
        </w:rPr>
        <w:t>C++</w:t>
      </w:r>
      <w:r w:rsidRPr="00451D99">
        <w:rPr>
          <w:rFonts w:ascii="Times New Roman" w:hAnsi="Times New Roman" w:cs="Times New Roman"/>
        </w:rPr>
        <w:t>接口，平台接口定义清晰、输入输出明确。</w:t>
      </w:r>
    </w:p>
    <w:p w14:paraId="511C9182" w14:textId="6EAE59CD"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编程语言</w:t>
      </w:r>
    </w:p>
    <w:p w14:paraId="31B7FB8B" w14:textId="7F3512E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作为编程语言。</w:t>
      </w:r>
    </w:p>
    <w:p w14:paraId="7A0DD33A" w14:textId="436C30D3"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工具约束</w:t>
      </w:r>
    </w:p>
    <w:p w14:paraId="2899DE87" w14:textId="2B81FA84"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解释器作为平台的运行工具，同时使用</w:t>
      </w:r>
      <w:proofErr w:type="spellStart"/>
      <w:r w:rsidRPr="00451D99">
        <w:rPr>
          <w:rFonts w:ascii="Times New Roman" w:hAnsi="Times New Roman" w:cs="Times New Roman"/>
        </w:rPr>
        <w:t>conda</w:t>
      </w:r>
      <w:proofErr w:type="spellEnd"/>
      <w:r w:rsidR="00CA6942" w:rsidRPr="00451D99">
        <w:rPr>
          <w:rFonts w:ascii="Times New Roman" w:hAnsi="Times New Roman" w:cs="Times New Roman" w:hint="eastAsia"/>
        </w:rPr>
        <w:t>、</w:t>
      </w:r>
      <w:r w:rsidR="00356485">
        <w:rPr>
          <w:rFonts w:ascii="Times New Roman" w:hAnsi="Times New Roman" w:cs="Times New Roman" w:hint="eastAsia"/>
        </w:rPr>
        <w:t>CUDA</w:t>
      </w:r>
      <w:r w:rsidRPr="00451D99">
        <w:rPr>
          <w:rFonts w:ascii="Times New Roman" w:hAnsi="Times New Roman" w:cs="Times New Roman"/>
        </w:rPr>
        <w:t>等工具作为运行环境。</w:t>
      </w:r>
    </w:p>
    <w:p w14:paraId="0977EC18" w14:textId="55AAC2D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代码体积</w:t>
      </w:r>
    </w:p>
    <w:p w14:paraId="1302155E" w14:textId="24CC57C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代码体积（不包括输入、输出的产物，以及运行代码使用的工具）控制在</w:t>
      </w:r>
      <w:r w:rsidRPr="00451D99">
        <w:rPr>
          <w:rFonts w:ascii="Times New Roman" w:hAnsi="Times New Roman" w:cs="Times New Roman"/>
        </w:rPr>
        <w:t>100M</w:t>
      </w:r>
      <w:r w:rsidRPr="00451D99">
        <w:rPr>
          <w:rFonts w:ascii="Times New Roman" w:hAnsi="Times New Roman" w:cs="Times New Roman"/>
        </w:rPr>
        <w:t>以内</w:t>
      </w:r>
      <w:r w:rsidR="00CA6942" w:rsidRPr="00451D99">
        <w:rPr>
          <w:rFonts w:ascii="Times New Roman" w:hAnsi="Times New Roman" w:cs="Times New Roman" w:hint="eastAsia"/>
        </w:rPr>
        <w:t>，以</w:t>
      </w:r>
      <w:r w:rsidRPr="00451D99">
        <w:rPr>
          <w:rFonts w:ascii="Times New Roman" w:hAnsi="Times New Roman" w:cs="Times New Roman"/>
        </w:rPr>
        <w:t>方便工具的编译、发布和使用。</w:t>
      </w:r>
    </w:p>
    <w:p w14:paraId="44F3D915" w14:textId="0F395A73" w:rsidR="00456119" w:rsidRPr="00987503" w:rsidRDefault="00CF4D97" w:rsidP="004030C4">
      <w:pPr>
        <w:pStyle w:val="1"/>
        <w:rPr>
          <w:rFonts w:ascii="Times New Roman" w:hAnsi="Times New Roman"/>
        </w:rPr>
      </w:pPr>
      <w:bookmarkStart w:id="13" w:name="_Toc36972217"/>
      <w:r w:rsidRPr="00987503">
        <w:rPr>
          <w:rFonts w:ascii="Times New Roman" w:hAnsi="Times New Roman"/>
        </w:rPr>
        <w:lastRenderedPageBreak/>
        <w:t xml:space="preserve">3. </w:t>
      </w:r>
      <w:r w:rsidRPr="00987503">
        <w:rPr>
          <w:rFonts w:ascii="Times New Roman" w:hAnsi="Times New Roman" w:hint="eastAsia"/>
        </w:rPr>
        <w:t>具体需求</w:t>
      </w:r>
      <w:bookmarkEnd w:id="13"/>
    </w:p>
    <w:p w14:paraId="59DBCFBF" w14:textId="22A6A8CC" w:rsidR="005861A1" w:rsidRPr="00987503" w:rsidRDefault="005861A1" w:rsidP="005861A1">
      <w:pPr>
        <w:pStyle w:val="2"/>
        <w:rPr>
          <w:rFonts w:ascii="Times New Roman" w:hAnsi="Times New Roman"/>
        </w:rPr>
      </w:pPr>
      <w:bookmarkStart w:id="14" w:name="_Toc36972218"/>
      <w:r w:rsidRPr="00987503">
        <w:rPr>
          <w:rFonts w:ascii="Times New Roman" w:hAnsi="Times New Roman"/>
        </w:rPr>
        <w:t xml:space="preserve">3.1 </w:t>
      </w:r>
      <w:r w:rsidRPr="00987503">
        <w:rPr>
          <w:rFonts w:ascii="Times New Roman" w:hAnsi="Times New Roman" w:hint="eastAsia"/>
        </w:rPr>
        <w:t>功能需求</w:t>
      </w:r>
      <w:bookmarkEnd w:id="14"/>
    </w:p>
    <w:p w14:paraId="6EA6566D" w14:textId="11F8B3C1" w:rsidR="00133C7F" w:rsidRPr="00987503" w:rsidRDefault="00356485" w:rsidP="00133C7F">
      <w:pPr>
        <w:jc w:val="center"/>
        <w:rPr>
          <w:rFonts w:ascii="Times New Roman" w:hAnsi="Times New Roman"/>
        </w:rPr>
      </w:pPr>
      <w:r>
        <w:rPr>
          <w:noProof/>
        </w:rPr>
        <w:drawing>
          <wp:inline distT="0" distB="0" distL="0" distR="0" wp14:anchorId="08013261" wp14:editId="02440558">
            <wp:extent cx="5274310" cy="27946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9 下午8.16.5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p>
    <w:p w14:paraId="59B69030" w14:textId="5ED0A802" w:rsidR="00133C7F" w:rsidRPr="00987503" w:rsidRDefault="00133C7F"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00C21B8B" w:rsidRPr="00987503">
        <w:rPr>
          <w:rFonts w:ascii="Times New Roman" w:hAnsi="Times New Roman"/>
          <w:b/>
          <w:bCs/>
          <w:sz w:val="21"/>
          <w:szCs w:val="21"/>
        </w:rPr>
        <w:t xml:space="preserve">3.1 </w:t>
      </w:r>
      <w:r w:rsidRPr="00987503">
        <w:rPr>
          <w:rFonts w:ascii="Times New Roman" w:hAnsi="Times New Roman" w:hint="eastAsia"/>
          <w:b/>
          <w:bCs/>
          <w:sz w:val="21"/>
          <w:szCs w:val="21"/>
        </w:rPr>
        <w:t>系统用例图</w:t>
      </w:r>
    </w:p>
    <w:p w14:paraId="21BE4E14" w14:textId="77777777" w:rsidR="001342F5" w:rsidRPr="00987503" w:rsidRDefault="00133C7F" w:rsidP="00987503">
      <w:pPr>
        <w:spacing w:line="360" w:lineRule="auto"/>
        <w:jc w:val="both"/>
        <w:rPr>
          <w:rFonts w:ascii="Times New Roman" w:hAnsi="Times New Roman"/>
        </w:rPr>
      </w:pPr>
      <w:r w:rsidRPr="00987503">
        <w:rPr>
          <w:rFonts w:ascii="Times New Roman" w:hAnsi="Times New Roman"/>
        </w:rPr>
        <w:tab/>
      </w:r>
      <w:r w:rsidR="001342F5" w:rsidRPr="00987503">
        <w:rPr>
          <w:rFonts w:ascii="Times New Roman" w:hAnsi="Times New Roman" w:hint="eastAsia"/>
        </w:rPr>
        <w:t>不同研究领域的用户可以根据需求的不同直接调用本系统的五个用例，分别是生成对抗样本、生成量化网络、调用主动学习算法训练模型、调用阅读理解模型和调用目标检测模型。</w:t>
      </w:r>
    </w:p>
    <w:p w14:paraId="1CC60F56" w14:textId="77777777"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生成对抗样本用例包含了加载和保存用例，加载作为算法输入的模型文件和用于生成目标输出的数据文件，保存生成的对抗样本。</w:t>
      </w:r>
    </w:p>
    <w:p w14:paraId="75472750" w14:textId="77777777"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生成量化网络用例包含了加载和保存用例，加载作为算法输入的模型文件，保存生成的量化网络。</w:t>
      </w:r>
    </w:p>
    <w:p w14:paraId="45BC166F" w14:textId="77777777"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调用主动学习算法训练模型包含了加载、处理数据和保存用例，加载作为算法输入的模型文件，处理数据用例的功能是将文本数据向量化，保存优化后的网络和预测结果。</w:t>
      </w:r>
    </w:p>
    <w:p w14:paraId="7347ADF8" w14:textId="436A7A7B" w:rsidR="00133C7F" w:rsidRPr="00987503" w:rsidRDefault="00E03A83" w:rsidP="00987503">
      <w:pPr>
        <w:spacing w:line="360" w:lineRule="auto"/>
        <w:ind w:firstLine="420"/>
        <w:jc w:val="both"/>
        <w:rPr>
          <w:rFonts w:ascii="Times New Roman" w:hAnsi="Times New Roman"/>
        </w:rPr>
      </w:pPr>
      <w:r>
        <w:rPr>
          <w:rFonts w:hint="eastAsia"/>
        </w:rPr>
        <w:t>调用</w:t>
      </w:r>
      <w:r w:rsidR="001342F5" w:rsidRPr="00987503">
        <w:rPr>
          <w:rFonts w:ascii="Times New Roman" w:hAnsi="Times New Roman" w:hint="eastAsia"/>
        </w:rPr>
        <w:t>阅读理解模型和调用目标检测模型也包含了处理数据和保存用例，保存优化后的网络和预测结果。</w:t>
      </w:r>
    </w:p>
    <w:p w14:paraId="60BDB969" w14:textId="05CA2AE6" w:rsidR="00F660D8" w:rsidRPr="00987503" w:rsidRDefault="00F660D8" w:rsidP="00F660D8">
      <w:pPr>
        <w:pStyle w:val="3"/>
        <w:rPr>
          <w:rFonts w:ascii="Times New Roman" w:hAnsi="Times New Roman"/>
        </w:rPr>
      </w:pPr>
      <w:bookmarkStart w:id="15" w:name="_Toc36972219"/>
      <w:r w:rsidRPr="00987503">
        <w:rPr>
          <w:rFonts w:ascii="Times New Roman" w:hAnsi="Times New Roman"/>
        </w:rPr>
        <w:lastRenderedPageBreak/>
        <w:t>3.1</w:t>
      </w:r>
      <w:r w:rsidR="00344016" w:rsidRPr="00987503">
        <w:rPr>
          <w:rFonts w:ascii="Times New Roman" w:hAnsi="Times New Roman"/>
        </w:rPr>
        <w:t>.</w:t>
      </w:r>
      <w:r w:rsidRPr="00987503">
        <w:rPr>
          <w:rFonts w:ascii="Times New Roman" w:hAnsi="Times New Roman"/>
        </w:rPr>
        <w:t>1</w:t>
      </w:r>
      <w:r w:rsidR="00C21B8B" w:rsidRPr="00987503">
        <w:rPr>
          <w:rFonts w:ascii="Times New Roman" w:hAnsi="Times New Roman" w:hint="eastAsia"/>
        </w:rPr>
        <w:t>调用</w:t>
      </w:r>
      <w:r w:rsidR="00C6752E" w:rsidRPr="00987503">
        <w:rPr>
          <w:rFonts w:ascii="Times New Roman" w:hAnsi="Times New Roman" w:hint="eastAsia"/>
        </w:rPr>
        <w:t>对抗样本生成模块</w:t>
      </w:r>
      <w:bookmarkEnd w:id="15"/>
    </w:p>
    <w:p w14:paraId="0473B22E" w14:textId="7D07898A" w:rsidR="007733A3" w:rsidRPr="00987503" w:rsidRDefault="00367A0A" w:rsidP="00987503">
      <w:pPr>
        <w:spacing w:line="360" w:lineRule="auto"/>
        <w:jc w:val="both"/>
        <w:rPr>
          <w:rFonts w:ascii="Times New Roman" w:hAnsi="Times New Roman"/>
        </w:rPr>
      </w:pPr>
      <w:r w:rsidRPr="00987503">
        <w:rPr>
          <w:rFonts w:ascii="Times New Roman" w:hAnsi="Times New Roman"/>
        </w:rPr>
        <w:tab/>
      </w:r>
      <w:r w:rsidR="00C6752E" w:rsidRPr="00987503">
        <w:rPr>
          <w:rFonts w:ascii="Times New Roman" w:hAnsi="Times New Roman" w:hint="eastAsia"/>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sidRPr="00987503">
        <w:rPr>
          <w:rFonts w:ascii="Times New Roman" w:hAnsi="Times New Roman" w:hint="eastAsia"/>
        </w:rPr>
        <w:t>集处理</w:t>
      </w:r>
      <w:proofErr w:type="gramEnd"/>
      <w:r w:rsidR="00C6752E" w:rsidRPr="00987503">
        <w:rPr>
          <w:rFonts w:ascii="Times New Roman" w:hAnsi="Times New Roman" w:hint="eastAsia"/>
        </w:rPr>
        <w:t>成符合要求的格式，作为函数的输入。</w:t>
      </w:r>
      <w:r w:rsidR="00DA62B8" w:rsidRPr="00987503">
        <w:rPr>
          <w:rFonts w:ascii="Times New Roman" w:hAnsi="Times New Roman" w:hint="eastAsia"/>
        </w:rPr>
        <w:t>对应的对抗攻击算法将针对模型信息，在数据集的每一个样本上生成对抗样本，并将新生成的样本作为一个数据集输出给用户。</w:t>
      </w:r>
    </w:p>
    <w:p w14:paraId="0429B0FF" w14:textId="6A1C4B32" w:rsidR="00AE6314" w:rsidRPr="00987503" w:rsidRDefault="00AE6314"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如下所示：</w:t>
      </w:r>
    </w:p>
    <w:p w14:paraId="5A7DBBCB" w14:textId="23BA28E2" w:rsidR="00A902FB" w:rsidRPr="00987503" w:rsidRDefault="00A902FB" w:rsidP="00987503">
      <w:pPr>
        <w:spacing w:line="360" w:lineRule="auto"/>
        <w:ind w:firstLineChars="200" w:firstLine="422"/>
        <w:jc w:val="center"/>
        <w:rPr>
          <w:rFonts w:ascii="Times New Roman" w:hAnsi="Times New Roman"/>
          <w:b/>
          <w:bCs/>
          <w:sz w:val="21"/>
          <w:szCs w:val="21"/>
        </w:rPr>
      </w:pPr>
      <w:r w:rsidRPr="00CB5058">
        <w:rPr>
          <w:rFonts w:ascii="Times New Roman" w:hAnsi="Times New Roman" w:cs="Times New Roman" w:hint="eastAsia"/>
          <w:b/>
          <w:bCs/>
          <w:sz w:val="21"/>
          <w:szCs w:val="21"/>
        </w:rPr>
        <w:t>表</w:t>
      </w:r>
      <w:r w:rsidR="003A02F6" w:rsidRPr="00CB5058">
        <w:rPr>
          <w:rFonts w:ascii="Times New Roman" w:hAnsi="Times New Roman" w:cs="Times New Roman"/>
          <w:b/>
          <w:bCs/>
          <w:sz w:val="21"/>
          <w:szCs w:val="21"/>
        </w:rPr>
        <w:t>3.1</w:t>
      </w:r>
      <w:r w:rsidRPr="00451D99">
        <w:rPr>
          <w:rFonts w:ascii="Times New Roman" w:hAnsi="Times New Roman" w:cs="Times New Roman"/>
          <w:b/>
          <w:bCs/>
          <w:sz w:val="21"/>
          <w:szCs w:val="21"/>
        </w:rPr>
        <w:t xml:space="preserve"> </w:t>
      </w:r>
      <w:r w:rsidRPr="00987503">
        <w:rPr>
          <w:rFonts w:ascii="Times New Roman" w:hAnsi="Times New Roman" w:hint="eastAsia"/>
          <w:b/>
          <w:bCs/>
          <w:sz w:val="21"/>
          <w:szCs w:val="21"/>
        </w:rPr>
        <w:t>调用对抗攻击方法生成对抗样本用例</w:t>
      </w:r>
      <w:r w:rsidRPr="00CB5058">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CB505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987503" w:rsidRDefault="007733A3"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7733A3" w:rsidRPr="00CB505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987503" w:rsidRDefault="007733A3"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013FEEF1" w14:textId="0E14836D" w:rsidR="007733A3" w:rsidRPr="00987503" w:rsidRDefault="00C6752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w:t>
            </w:r>
            <w:r w:rsidR="007733A3" w:rsidRPr="00987503">
              <w:rPr>
                <w:rFonts w:ascii="Times New Roman" w:hAnsi="Times New Roman" w:hint="eastAsia"/>
                <w:sz w:val="21"/>
                <w:szCs w:val="21"/>
              </w:rPr>
              <w:t>对抗攻击方法生成对抗样本</w:t>
            </w:r>
          </w:p>
        </w:tc>
      </w:tr>
      <w:tr w:rsidR="007733A3" w:rsidRPr="00CB505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987503" w:rsidRDefault="007733A3"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41E1E4FE" w14:textId="216EAB10" w:rsidR="007733A3" w:rsidRPr="00987503" w:rsidRDefault="007733A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用户导入工具包，并使用工具包中选定的对抗攻击方法对提供的模型在指定数据集上生成对抗样本</w:t>
            </w:r>
          </w:p>
        </w:tc>
      </w:tr>
      <w:tr w:rsidR="007733A3" w:rsidRPr="00CB505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987503" w:rsidRDefault="007733A3"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632B33AC" w14:textId="1782DA69" w:rsidR="007733A3" w:rsidRPr="00987503" w:rsidRDefault="000B1894"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7733A3" w:rsidRPr="00CB505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987503" w:rsidRDefault="007733A3"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56113C28" w14:textId="471EFD33" w:rsidR="007733A3" w:rsidRPr="00987503" w:rsidRDefault="00652E9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7733A3" w:rsidRPr="00CB505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987503" w:rsidRDefault="007733A3"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1BA8821D" w14:textId="70846CDA"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7733A3" w:rsidRPr="00CB505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987503" w:rsidRDefault="007733A3"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3C90B498" w14:textId="0AE4577C" w:rsidR="007733A3" w:rsidRPr="00987503" w:rsidRDefault="008D718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7733A3" w:rsidRPr="00CB505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987503" w:rsidRDefault="007733A3"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0285285B" w14:textId="7B75E14E"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AA519A" w:rsidRPr="00CB505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987503" w:rsidRDefault="00AA519A"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5472798E" w14:textId="3465AFC1" w:rsidR="00AA519A" w:rsidRPr="00987503" w:rsidRDefault="00AA519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826D85" w:rsidRPr="00CB505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826D85" w:rsidRPr="00987503" w:rsidRDefault="00826D85" w:rsidP="00826D85">
            <w:pPr>
              <w:rPr>
                <w:rFonts w:ascii="Times New Roman" w:hAnsi="Times New Roman"/>
                <w:sz w:val="21"/>
                <w:szCs w:val="21"/>
              </w:rPr>
            </w:pPr>
          </w:p>
        </w:tc>
        <w:tc>
          <w:tcPr>
            <w:tcW w:w="644" w:type="dxa"/>
          </w:tcPr>
          <w:p w14:paraId="28C357BD" w14:textId="53B9F7F6"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084CB301" w14:textId="74FCEE3C"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用户导入工具包</w:t>
            </w:r>
          </w:p>
        </w:tc>
      </w:tr>
      <w:tr w:rsidR="00826D85" w:rsidRPr="00CB505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826D85" w:rsidRPr="00987503" w:rsidRDefault="00826D85" w:rsidP="00826D85">
            <w:pPr>
              <w:rPr>
                <w:rFonts w:ascii="Times New Roman" w:hAnsi="Times New Roman"/>
                <w:sz w:val="21"/>
                <w:szCs w:val="21"/>
              </w:rPr>
            </w:pPr>
          </w:p>
        </w:tc>
        <w:tc>
          <w:tcPr>
            <w:tcW w:w="644" w:type="dxa"/>
          </w:tcPr>
          <w:p w14:paraId="2375F5BD" w14:textId="206A7AC0"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54611038" w14:textId="264C6ADC"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用户载入模型</w:t>
            </w:r>
          </w:p>
        </w:tc>
      </w:tr>
      <w:tr w:rsidR="00826D85" w:rsidRPr="00CB505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826D85" w:rsidRPr="00987503" w:rsidRDefault="00826D85" w:rsidP="00826D85">
            <w:pPr>
              <w:rPr>
                <w:rFonts w:ascii="Times New Roman" w:hAnsi="Times New Roman"/>
                <w:sz w:val="21"/>
                <w:szCs w:val="21"/>
              </w:rPr>
            </w:pPr>
          </w:p>
        </w:tc>
        <w:tc>
          <w:tcPr>
            <w:tcW w:w="644" w:type="dxa"/>
          </w:tcPr>
          <w:p w14:paraId="115D73E2" w14:textId="2FF3DE2F"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69C90B00" w14:textId="5CAC4586"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用户载入数据</w:t>
            </w:r>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p>
        </w:tc>
      </w:tr>
      <w:tr w:rsidR="00826D85" w:rsidRPr="00CB5058" w14:paraId="625BF3A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E7BB8F4" w14:textId="77777777" w:rsidR="00826D85" w:rsidRPr="00CB5058" w:rsidRDefault="00826D85" w:rsidP="006674A7">
            <w:pPr>
              <w:rPr>
                <w:rFonts w:ascii="Times New Roman" w:hAnsi="Times New Roman"/>
                <w:sz w:val="21"/>
                <w:szCs w:val="21"/>
              </w:rPr>
            </w:pPr>
          </w:p>
        </w:tc>
        <w:tc>
          <w:tcPr>
            <w:tcW w:w="644" w:type="dxa"/>
          </w:tcPr>
          <w:p w14:paraId="1B734B40" w14:textId="49791CD8"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4</w:t>
            </w:r>
          </w:p>
        </w:tc>
        <w:tc>
          <w:tcPr>
            <w:tcW w:w="5550" w:type="dxa"/>
            <w:gridSpan w:val="2"/>
          </w:tcPr>
          <w:p w14:paraId="311A8B3A" w14:textId="5D0BE64E" w:rsidR="00826D85" w:rsidRPr="00826D85" w:rsidRDefault="00826D85"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用户调用工具包中的指定对抗攻击算法</w:t>
            </w:r>
          </w:p>
        </w:tc>
      </w:tr>
      <w:tr w:rsidR="00826D85" w:rsidRPr="00CB5058" w14:paraId="5F691A23"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7B4854" w14:textId="77777777" w:rsidR="00826D85" w:rsidRPr="00CB5058" w:rsidRDefault="00826D85" w:rsidP="006674A7">
            <w:pPr>
              <w:rPr>
                <w:rFonts w:ascii="Times New Roman" w:hAnsi="Times New Roman"/>
                <w:sz w:val="21"/>
                <w:szCs w:val="21"/>
              </w:rPr>
            </w:pPr>
          </w:p>
        </w:tc>
        <w:tc>
          <w:tcPr>
            <w:tcW w:w="644" w:type="dxa"/>
          </w:tcPr>
          <w:p w14:paraId="6A929EA5" w14:textId="5E1C9E69"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15DD21DF" w14:textId="6D67FD9B"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w:t>
            </w:r>
            <w:r w:rsidRPr="00907819">
              <w:rPr>
                <w:rFonts w:ascii="Times New Roman" w:hAnsi="Times New Roman" w:hint="eastAsia"/>
                <w:sz w:val="21"/>
                <w:szCs w:val="21"/>
              </w:rPr>
              <w:t>将模型和数据集传入函数中，并返回生成的样本</w:t>
            </w:r>
          </w:p>
        </w:tc>
      </w:tr>
      <w:tr w:rsidR="00AA519A" w:rsidRPr="00CB505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987503" w:rsidRDefault="00AA519A" w:rsidP="006674A7">
            <w:pPr>
              <w:rPr>
                <w:rFonts w:ascii="Times New Roman" w:hAnsi="Times New Roman"/>
                <w:sz w:val="21"/>
                <w:szCs w:val="21"/>
              </w:rPr>
            </w:pPr>
          </w:p>
        </w:tc>
        <w:tc>
          <w:tcPr>
            <w:tcW w:w="1638" w:type="dxa"/>
            <w:gridSpan w:val="2"/>
          </w:tcPr>
          <w:p w14:paraId="6064E7FC" w14:textId="610DC2FE" w:rsidR="00AA519A" w:rsidRPr="00987503"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A24A4B6" w14:textId="47672C07" w:rsidR="00AA519A" w:rsidRPr="00987503" w:rsidRDefault="00C6752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0015225A" w:rsidRPr="00987503">
              <w:rPr>
                <w:rFonts w:ascii="Times New Roman" w:hAnsi="Times New Roman" w:hint="eastAsia"/>
                <w:sz w:val="21"/>
                <w:szCs w:val="21"/>
              </w:rPr>
              <w:t>不报告错误信息，正常运行</w:t>
            </w:r>
          </w:p>
        </w:tc>
      </w:tr>
      <w:tr w:rsidR="0015225A" w:rsidRPr="00CB505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57F40A15" w:rsidR="0015225A" w:rsidRPr="00987503" w:rsidRDefault="004E6D8F" w:rsidP="006674A7">
            <w:pPr>
              <w:rPr>
                <w:rFonts w:ascii="Times New Roman" w:hAnsi="Times New Roman"/>
                <w:b w:val="0"/>
                <w:bCs w:val="0"/>
                <w:sz w:val="21"/>
                <w:szCs w:val="21"/>
              </w:rPr>
            </w:pPr>
            <w:r w:rsidRPr="00987503">
              <w:rPr>
                <w:rFonts w:ascii="Times New Roman" w:hAnsi="Times New Roman"/>
                <w:sz w:val="21"/>
                <w:szCs w:val="21"/>
              </w:rPr>
              <w:t>Bounded</w:t>
            </w:r>
            <w:r w:rsidR="0015225A" w:rsidRPr="00987503">
              <w:rPr>
                <w:rFonts w:ascii="Times New Roman" w:hAnsi="Times New Roman"/>
                <w:sz w:val="21"/>
                <w:szCs w:val="21"/>
              </w:rPr>
              <w:t xml:space="preserve"> </w:t>
            </w:r>
          </w:p>
          <w:p w14:paraId="73181737" w14:textId="77777777" w:rsidR="0015225A" w:rsidRPr="00987503" w:rsidRDefault="0015225A" w:rsidP="006674A7">
            <w:pPr>
              <w:rPr>
                <w:rFonts w:ascii="Times New Roman" w:hAnsi="Times New Roman"/>
                <w:b w:val="0"/>
                <w:bCs w:val="0"/>
                <w:sz w:val="21"/>
                <w:szCs w:val="21"/>
              </w:rPr>
            </w:pPr>
            <w:r w:rsidRPr="00987503">
              <w:rPr>
                <w:rFonts w:ascii="Times New Roman" w:hAnsi="Times New Roman"/>
                <w:sz w:val="21"/>
                <w:szCs w:val="21"/>
              </w:rPr>
              <w:t xml:space="preserve">Alternative </w:t>
            </w:r>
          </w:p>
          <w:p w14:paraId="5A137A18" w14:textId="3FCB3E0C" w:rsidR="0015225A" w:rsidRPr="00987503" w:rsidRDefault="0015225A" w:rsidP="006674A7">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0264481D" w14:textId="7777E6B2" w:rsidR="0015225A" w:rsidRPr="00987503"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313E62" w:rsidRPr="00987503">
              <w:rPr>
                <w:rFonts w:ascii="Times New Roman" w:hAnsi="Times New Roman"/>
                <w:sz w:val="21"/>
                <w:szCs w:val="21"/>
              </w:rPr>
              <w:t>2</w:t>
            </w:r>
            <w:r w:rsidR="00461567" w:rsidRPr="00987503">
              <w:rPr>
                <w:rFonts w:ascii="Times New Roman" w:hAnsi="Times New Roman"/>
                <w:sz w:val="21"/>
                <w:szCs w:val="21"/>
              </w:rPr>
              <w:t>, 3</w:t>
            </w:r>
            <w:r w:rsidR="00C714F1">
              <w:rPr>
                <w:rFonts w:ascii="Times New Roman" w:hAnsi="Times New Roman" w:hint="eastAsia"/>
                <w:sz w:val="21"/>
                <w:szCs w:val="21"/>
              </w:rPr>
              <w:t>,4</w:t>
            </w:r>
          </w:p>
        </w:tc>
      </w:tr>
      <w:tr w:rsidR="00A94E5E" w:rsidRPr="00CB5058" w14:paraId="3717114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3915DC2" w14:textId="77777777" w:rsidR="00A94E5E" w:rsidRPr="00987503" w:rsidRDefault="00A94E5E" w:rsidP="006674A7">
            <w:pPr>
              <w:rPr>
                <w:rFonts w:ascii="Times New Roman" w:hAnsi="Times New Roman"/>
                <w:sz w:val="21"/>
                <w:szCs w:val="21"/>
              </w:rPr>
            </w:pPr>
          </w:p>
        </w:tc>
        <w:tc>
          <w:tcPr>
            <w:tcW w:w="644" w:type="dxa"/>
          </w:tcPr>
          <w:p w14:paraId="1AC6B0AC" w14:textId="2C9B0395" w:rsidR="00A94E5E" w:rsidRPr="00987503" w:rsidRDefault="00A94E5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53747E1D" w14:textId="59C318CB" w:rsidR="00A94E5E" w:rsidRPr="00987503" w:rsidRDefault="00A94E5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导入工具包失败</w:t>
            </w:r>
          </w:p>
        </w:tc>
      </w:tr>
      <w:tr w:rsidR="0015225A" w:rsidRPr="00CB5058" w14:paraId="426461C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987503" w:rsidRDefault="0015225A" w:rsidP="006674A7">
            <w:pPr>
              <w:rPr>
                <w:rFonts w:ascii="Times New Roman" w:hAnsi="Times New Roman"/>
                <w:sz w:val="21"/>
                <w:szCs w:val="21"/>
              </w:rPr>
            </w:pPr>
          </w:p>
        </w:tc>
        <w:tc>
          <w:tcPr>
            <w:tcW w:w="644" w:type="dxa"/>
          </w:tcPr>
          <w:p w14:paraId="55CE67D6" w14:textId="4833B0C1" w:rsidR="0015225A" w:rsidRPr="00987503" w:rsidRDefault="00A94E5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6A726A49" w14:textId="3C6CBDFF" w:rsidR="0015225A" w:rsidRPr="00987503" w:rsidRDefault="007E40F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w:t>
            </w:r>
            <w:r w:rsidR="00313E62" w:rsidRPr="00987503">
              <w:rPr>
                <w:rFonts w:ascii="Times New Roman" w:hAnsi="Times New Roman" w:hint="eastAsia"/>
                <w:sz w:val="21"/>
                <w:szCs w:val="21"/>
              </w:rPr>
              <w:t>命令不合法信息</w:t>
            </w:r>
          </w:p>
        </w:tc>
      </w:tr>
      <w:tr w:rsidR="0015225A" w:rsidRPr="00CB5058" w14:paraId="7A1FEF2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987503" w:rsidRDefault="0015225A" w:rsidP="006674A7">
            <w:pPr>
              <w:rPr>
                <w:rFonts w:ascii="Times New Roman" w:hAnsi="Times New Roman"/>
                <w:sz w:val="21"/>
                <w:szCs w:val="21"/>
              </w:rPr>
            </w:pPr>
          </w:p>
        </w:tc>
        <w:tc>
          <w:tcPr>
            <w:tcW w:w="1638" w:type="dxa"/>
            <w:gridSpan w:val="2"/>
          </w:tcPr>
          <w:p w14:paraId="2116B53D" w14:textId="6DAE4350" w:rsidR="0015225A" w:rsidRPr="00987503"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F339D21" w14:textId="2A9136BB" w:rsidR="0015225A" w:rsidRPr="00987503" w:rsidRDefault="00313E6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44F2DC" w14:textId="37DC68AF" w:rsidR="004E0F1E" w:rsidRPr="00987503" w:rsidRDefault="004E0F1E" w:rsidP="004E0F1E">
      <w:pPr>
        <w:pStyle w:val="3"/>
        <w:rPr>
          <w:rFonts w:ascii="Times New Roman" w:hAnsi="Times New Roman"/>
        </w:rPr>
      </w:pPr>
      <w:bookmarkStart w:id="16" w:name="_Toc36972220"/>
      <w:r w:rsidRPr="00987503">
        <w:rPr>
          <w:rFonts w:ascii="Times New Roman" w:hAnsi="Times New Roman"/>
        </w:rPr>
        <w:t>3.1.2</w:t>
      </w:r>
      <w:r w:rsidR="00C21B8B" w:rsidRPr="00987503">
        <w:rPr>
          <w:rFonts w:ascii="Times New Roman" w:hAnsi="Times New Roman" w:hint="eastAsia"/>
        </w:rPr>
        <w:t>调用</w:t>
      </w:r>
      <w:r w:rsidRPr="00987503">
        <w:rPr>
          <w:rFonts w:ascii="Times New Roman" w:hAnsi="Times New Roman" w:hint="eastAsia"/>
        </w:rPr>
        <w:t>模型量化模块</w:t>
      </w:r>
      <w:bookmarkEnd w:id="16"/>
    </w:p>
    <w:p w14:paraId="1E25A788" w14:textId="651EF10C"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模型量化模块是为神经网络模型量化领域的研究人员提供的当今经典以及前沿</w:t>
      </w:r>
      <w:r w:rsidR="00A902FB" w:rsidRPr="00987503">
        <w:rPr>
          <w:rFonts w:ascii="Times New Roman" w:hAnsi="Times New Roman" w:hint="eastAsia"/>
        </w:rPr>
        <w:t>的</w:t>
      </w:r>
      <w:r w:rsidRPr="00987503">
        <w:rPr>
          <w:rFonts w:ascii="Times New Roman" w:hAnsi="Times New Roman" w:hint="eastAsia"/>
        </w:rPr>
        <w:t>在线量化压缩算法库。用户可以调用该模块完成多种尺寸、</w:t>
      </w:r>
      <w:proofErr w:type="gramStart"/>
      <w:r w:rsidRPr="00987503">
        <w:rPr>
          <w:rFonts w:ascii="Times New Roman" w:hAnsi="Times New Roman" w:hint="eastAsia"/>
        </w:rPr>
        <w:t>位宽的</w:t>
      </w:r>
      <w:proofErr w:type="gramEnd"/>
      <w:r w:rsidRPr="00987503">
        <w:rPr>
          <w:rFonts w:ascii="Times New Roman" w:hAnsi="Times New Roman" w:hint="eastAsia"/>
        </w:rPr>
        <w:t>模型量化，减少科研人员复现方法的时间，提高科研效率。具体地，用户应将使用的模</w:t>
      </w:r>
      <w:r w:rsidRPr="00987503">
        <w:rPr>
          <w:rFonts w:ascii="Times New Roman" w:hAnsi="Times New Roman" w:hint="eastAsia"/>
        </w:rPr>
        <w:lastRenderedPageBreak/>
        <w:t>型和数据</w:t>
      </w:r>
      <w:proofErr w:type="gramStart"/>
      <w:r w:rsidRPr="00987503">
        <w:rPr>
          <w:rFonts w:ascii="Times New Roman" w:hAnsi="Times New Roman" w:hint="eastAsia"/>
        </w:rPr>
        <w:t>集处理</w:t>
      </w:r>
      <w:proofErr w:type="gramEnd"/>
      <w:r w:rsidRPr="00987503">
        <w:rPr>
          <w:rFonts w:ascii="Times New Roman" w:hAnsi="Times New Roman" w:hint="eastAsia"/>
        </w:rPr>
        <w:t>成符合要求的格式，作为函数的输入。对应的模型量化算法将针对模型的具体信息，针对每个模型以及指定的算法、</w:t>
      </w:r>
      <w:proofErr w:type="gramStart"/>
      <w:r w:rsidRPr="00987503">
        <w:rPr>
          <w:rFonts w:ascii="Times New Roman" w:hAnsi="Times New Roman" w:hint="eastAsia"/>
        </w:rPr>
        <w:t>位宽生成</w:t>
      </w:r>
      <w:proofErr w:type="gramEnd"/>
      <w:r w:rsidRPr="00987503">
        <w:rPr>
          <w:rFonts w:ascii="Times New Roman" w:hAnsi="Times New Roman" w:hint="eastAsia"/>
        </w:rPr>
        <w:t>替换模型，并将新的模型作为一个输出</w:t>
      </w:r>
      <w:r w:rsidR="00A902FB" w:rsidRPr="00987503">
        <w:rPr>
          <w:rFonts w:ascii="Times New Roman" w:hAnsi="Times New Roman" w:hint="eastAsia"/>
        </w:rPr>
        <w:t>返还给用户</w:t>
      </w:r>
      <w:r w:rsidRPr="00987503">
        <w:rPr>
          <w:rFonts w:ascii="Times New Roman" w:hAnsi="Times New Roman" w:hint="eastAsia"/>
        </w:rPr>
        <w:t>以便用户使用。接着，用户调用量化</w:t>
      </w:r>
      <w:r w:rsidR="00970E0D" w:rsidRPr="00987503">
        <w:rPr>
          <w:rFonts w:ascii="Times New Roman" w:hAnsi="Times New Roman" w:hint="eastAsia"/>
        </w:rPr>
        <w:t>模块生成</w:t>
      </w:r>
      <w:r w:rsidRPr="00987503">
        <w:rPr>
          <w:rFonts w:ascii="Times New Roman" w:hAnsi="Times New Roman" w:hint="eastAsia"/>
        </w:rPr>
        <w:t>的模型，将量化生成的模型进行部署或训练。</w:t>
      </w:r>
    </w:p>
    <w:p w14:paraId="2598DC6E" w14:textId="681F3B77"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如下所示：</w:t>
      </w:r>
    </w:p>
    <w:p w14:paraId="11393839" w14:textId="78DC1A72" w:rsidR="00A902FB" w:rsidRPr="00987503" w:rsidRDefault="00A902FB"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3.2</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调用模型量化方法生成量化模型用例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CB505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987503" w:rsidRDefault="004E0F1E"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4E0F1E" w:rsidRPr="00CB505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41E32B89" w14:textId="0A2E7FFF"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w:t>
            </w:r>
            <w:r w:rsidR="008747CE" w:rsidRPr="00987503">
              <w:rPr>
                <w:rFonts w:ascii="Times New Roman" w:hAnsi="Times New Roman" w:hint="eastAsia"/>
                <w:sz w:val="21"/>
                <w:szCs w:val="21"/>
              </w:rPr>
              <w:t>模型量化</w:t>
            </w:r>
            <w:r w:rsidRPr="00987503">
              <w:rPr>
                <w:rFonts w:ascii="Times New Roman" w:hAnsi="Times New Roman" w:hint="eastAsia"/>
                <w:sz w:val="21"/>
                <w:szCs w:val="21"/>
              </w:rPr>
              <w:t>方法生成</w:t>
            </w:r>
            <w:r w:rsidR="008747CE" w:rsidRPr="00987503">
              <w:rPr>
                <w:rFonts w:ascii="Times New Roman" w:hAnsi="Times New Roman" w:hint="eastAsia"/>
                <w:sz w:val="21"/>
                <w:szCs w:val="21"/>
              </w:rPr>
              <w:t>量化模型</w:t>
            </w:r>
          </w:p>
        </w:tc>
      </w:tr>
      <w:tr w:rsidR="004E0F1E" w:rsidRPr="00CB505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944B362" w14:textId="6F124CAC" w:rsidR="004E0F1E" w:rsidRPr="00987503" w:rsidRDefault="00FB371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用户导入工具包，并使用工具包中选定的量化方法对提供的模型在</w:t>
            </w:r>
            <w:proofErr w:type="gramStart"/>
            <w:r w:rsidRPr="00987503">
              <w:rPr>
                <w:rFonts w:ascii="Times New Roman" w:hAnsi="Times New Roman" w:hint="eastAsia"/>
                <w:sz w:val="21"/>
                <w:szCs w:val="21"/>
              </w:rPr>
              <w:t>指定位</w:t>
            </w:r>
            <w:proofErr w:type="gramEnd"/>
            <w:r w:rsidRPr="00987503">
              <w:rPr>
                <w:rFonts w:ascii="Times New Roman" w:hAnsi="Times New Roman" w:hint="eastAsia"/>
                <w:sz w:val="21"/>
                <w:szCs w:val="21"/>
              </w:rPr>
              <w:t>宽上进行量化，并保存到本地</w:t>
            </w:r>
          </w:p>
        </w:tc>
      </w:tr>
      <w:tr w:rsidR="004E0F1E" w:rsidRPr="00CB505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1E719F7B" w14:textId="227D09E5" w:rsidR="004E0F1E" w:rsidRPr="00987503" w:rsidRDefault="00FB37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E0F1E" w:rsidRPr="00CB505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931230B" w14:textId="4C665F45" w:rsidR="004E0F1E" w:rsidRPr="00987503" w:rsidRDefault="001927B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4E0F1E" w:rsidRPr="00CB505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621437F6"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53357311" w14:textId="0E61C7FD" w:rsidR="004E0F1E" w:rsidRPr="00987503" w:rsidRDefault="000D3D9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4E0F1E" w:rsidRPr="00CB505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625EFBDD"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6CC8AE4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E0F1E" w:rsidRPr="00CB505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987503" w:rsidRDefault="004E0F1E" w:rsidP="006674A7">
            <w:pPr>
              <w:rPr>
                <w:rFonts w:ascii="Times New Roman" w:hAnsi="Times New Roman"/>
                <w:sz w:val="21"/>
                <w:szCs w:val="21"/>
              </w:rPr>
            </w:pPr>
          </w:p>
        </w:tc>
        <w:tc>
          <w:tcPr>
            <w:tcW w:w="644" w:type="dxa"/>
          </w:tcPr>
          <w:p w14:paraId="479E8368"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2723F670"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4E0F1E" w:rsidRPr="00CB505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987503" w:rsidRDefault="004E0F1E" w:rsidP="006674A7">
            <w:pPr>
              <w:rPr>
                <w:rFonts w:ascii="Times New Roman" w:hAnsi="Times New Roman"/>
                <w:sz w:val="21"/>
                <w:szCs w:val="21"/>
              </w:rPr>
            </w:pPr>
          </w:p>
        </w:tc>
        <w:tc>
          <w:tcPr>
            <w:tcW w:w="644" w:type="dxa"/>
          </w:tcPr>
          <w:p w14:paraId="5FB6E8E8"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0711F7CF" w14:textId="0EBEF57A"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用户载入模型</w:t>
            </w:r>
          </w:p>
        </w:tc>
      </w:tr>
      <w:tr w:rsidR="00E56F98" w:rsidRPr="00CB5058" w14:paraId="7BAC6CD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DB95C1A" w14:textId="77777777" w:rsidR="00E56F98" w:rsidRPr="00CB5058" w:rsidRDefault="00E56F98" w:rsidP="006674A7">
            <w:pPr>
              <w:rPr>
                <w:rFonts w:ascii="Times New Roman" w:hAnsi="Times New Roman"/>
                <w:sz w:val="21"/>
                <w:szCs w:val="21"/>
              </w:rPr>
            </w:pPr>
          </w:p>
        </w:tc>
        <w:tc>
          <w:tcPr>
            <w:tcW w:w="644" w:type="dxa"/>
          </w:tcPr>
          <w:p w14:paraId="4B0F5EE9" w14:textId="3EA4A99C"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27B8E816" w14:textId="25619119"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用户载入数据</w:t>
            </w:r>
            <w:r w:rsidRPr="00907819">
              <w:rPr>
                <w:rFonts w:ascii="Times New Roman" w:hAnsi="Times New Roman" w:hint="eastAsia"/>
                <w:sz w:val="21"/>
                <w:szCs w:val="21"/>
              </w:rPr>
              <w:t>处理</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p>
        </w:tc>
      </w:tr>
      <w:tr w:rsidR="004E0F1E" w:rsidRPr="00CB5058" w14:paraId="144471A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987503" w:rsidRDefault="004E0F1E" w:rsidP="006674A7">
            <w:pPr>
              <w:rPr>
                <w:rFonts w:ascii="Times New Roman" w:hAnsi="Times New Roman"/>
                <w:sz w:val="21"/>
                <w:szCs w:val="21"/>
              </w:rPr>
            </w:pPr>
          </w:p>
        </w:tc>
        <w:tc>
          <w:tcPr>
            <w:tcW w:w="644" w:type="dxa"/>
          </w:tcPr>
          <w:p w14:paraId="1F35E210" w14:textId="4EDBFDFF" w:rsidR="004E0F1E" w:rsidRPr="00987503" w:rsidRDefault="00E56F98"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sz w:val="21"/>
                <w:szCs w:val="21"/>
              </w:rPr>
              <w:t>4</w:t>
            </w:r>
          </w:p>
        </w:tc>
        <w:tc>
          <w:tcPr>
            <w:tcW w:w="5550" w:type="dxa"/>
            <w:gridSpan w:val="2"/>
          </w:tcPr>
          <w:p w14:paraId="712E3216" w14:textId="406B3D7D"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w:t>
            </w:r>
            <w:r w:rsidR="0007448A" w:rsidRPr="00987503">
              <w:rPr>
                <w:rFonts w:ascii="Times New Roman" w:hAnsi="Times New Roman" w:hint="eastAsia"/>
                <w:sz w:val="21"/>
                <w:szCs w:val="21"/>
              </w:rPr>
              <w:t>模型量化</w:t>
            </w:r>
            <w:r w:rsidRPr="00987503">
              <w:rPr>
                <w:rFonts w:ascii="Times New Roman" w:hAnsi="Times New Roman" w:hint="eastAsia"/>
                <w:sz w:val="21"/>
                <w:szCs w:val="21"/>
              </w:rPr>
              <w:t>算法，</w:t>
            </w:r>
          </w:p>
        </w:tc>
      </w:tr>
      <w:tr w:rsidR="00E56F98" w:rsidRPr="00CB5058" w14:paraId="7053B8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B22E768" w14:textId="77777777" w:rsidR="00E56F98" w:rsidRPr="00CB5058" w:rsidRDefault="00E56F98" w:rsidP="006674A7">
            <w:pPr>
              <w:rPr>
                <w:rFonts w:ascii="Times New Roman" w:hAnsi="Times New Roman"/>
                <w:sz w:val="21"/>
                <w:szCs w:val="21"/>
              </w:rPr>
            </w:pPr>
          </w:p>
        </w:tc>
        <w:tc>
          <w:tcPr>
            <w:tcW w:w="644" w:type="dxa"/>
          </w:tcPr>
          <w:p w14:paraId="351465C9" w14:textId="1BD3A51B"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6A91A429" w14:textId="2171C69D"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将模型传入模型量化模块中，并返回量化后的模型</w:t>
            </w:r>
          </w:p>
        </w:tc>
      </w:tr>
      <w:tr w:rsidR="004E0F1E" w:rsidRPr="00CB505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987503" w:rsidRDefault="004E0F1E" w:rsidP="006674A7">
            <w:pPr>
              <w:rPr>
                <w:rFonts w:ascii="Times New Roman" w:hAnsi="Times New Roman"/>
                <w:sz w:val="21"/>
                <w:szCs w:val="21"/>
              </w:rPr>
            </w:pPr>
          </w:p>
        </w:tc>
        <w:tc>
          <w:tcPr>
            <w:tcW w:w="1638" w:type="dxa"/>
            <w:gridSpan w:val="2"/>
          </w:tcPr>
          <w:p w14:paraId="435FEF85"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52749982"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4E0F1E" w:rsidRPr="00CB505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1DCCBA69"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7D53AA52"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Alternative </w:t>
            </w:r>
          </w:p>
          <w:p w14:paraId="0321903D" w14:textId="277CEEB2" w:rsidR="004E0F1E" w:rsidRPr="00987503" w:rsidRDefault="00363758" w:rsidP="006674A7">
            <w:pPr>
              <w:rPr>
                <w:rFonts w:ascii="Times New Roman" w:hAnsi="Times New Roman"/>
                <w:sz w:val="21"/>
                <w:szCs w:val="21"/>
              </w:rPr>
            </w:pPr>
            <w:r w:rsidRPr="00987503">
              <w:rPr>
                <w:rFonts w:ascii="Times New Roman" w:hAnsi="Times New Roman"/>
                <w:sz w:val="21"/>
                <w:szCs w:val="21"/>
              </w:rPr>
              <w:t>Flows</w:t>
            </w:r>
          </w:p>
        </w:tc>
        <w:tc>
          <w:tcPr>
            <w:tcW w:w="6194" w:type="dxa"/>
            <w:gridSpan w:val="3"/>
          </w:tcPr>
          <w:p w14:paraId="39A73918" w14:textId="49085D46"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2, 3</w:t>
            </w:r>
            <w:r w:rsidR="00C714F1">
              <w:rPr>
                <w:rFonts w:ascii="Times New Roman" w:hAnsi="Times New Roman"/>
                <w:sz w:val="21"/>
                <w:szCs w:val="21"/>
              </w:rPr>
              <w:t>,4</w:t>
            </w:r>
          </w:p>
        </w:tc>
      </w:tr>
      <w:tr w:rsidR="004E0F1E" w:rsidRPr="00CB505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987503" w:rsidRDefault="004E0F1E" w:rsidP="006674A7">
            <w:pPr>
              <w:rPr>
                <w:rFonts w:ascii="Times New Roman" w:hAnsi="Times New Roman"/>
                <w:sz w:val="21"/>
                <w:szCs w:val="21"/>
              </w:rPr>
            </w:pPr>
          </w:p>
        </w:tc>
        <w:tc>
          <w:tcPr>
            <w:tcW w:w="644" w:type="dxa"/>
          </w:tcPr>
          <w:p w14:paraId="60A8D15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773412E" w14:textId="2386258C" w:rsidR="004E0F1E" w:rsidRPr="00987503" w:rsidRDefault="00DE11C0"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导入工具包失败</w:t>
            </w:r>
          </w:p>
        </w:tc>
      </w:tr>
      <w:tr w:rsidR="00DE11C0" w:rsidRPr="00CB5058" w14:paraId="4795981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96D27FB" w14:textId="77777777" w:rsidR="00DE11C0" w:rsidRPr="00987503" w:rsidRDefault="00DE11C0" w:rsidP="00DE11C0">
            <w:pPr>
              <w:rPr>
                <w:rFonts w:ascii="Times New Roman" w:hAnsi="Times New Roman"/>
                <w:sz w:val="21"/>
                <w:szCs w:val="21"/>
              </w:rPr>
            </w:pPr>
          </w:p>
        </w:tc>
        <w:tc>
          <w:tcPr>
            <w:tcW w:w="644" w:type="dxa"/>
          </w:tcPr>
          <w:p w14:paraId="2BA387A6" w14:textId="1867864F"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3B97BF60" w14:textId="235BDF0D"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DE11C0" w:rsidRPr="00CB5058" w14:paraId="745FF16D"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DE11C0" w:rsidRPr="00987503" w:rsidRDefault="00DE11C0" w:rsidP="00DE11C0">
            <w:pPr>
              <w:rPr>
                <w:rFonts w:ascii="Times New Roman" w:hAnsi="Times New Roman"/>
                <w:sz w:val="21"/>
                <w:szCs w:val="21"/>
              </w:rPr>
            </w:pPr>
          </w:p>
        </w:tc>
        <w:tc>
          <w:tcPr>
            <w:tcW w:w="1638" w:type="dxa"/>
            <w:gridSpan w:val="2"/>
          </w:tcPr>
          <w:p w14:paraId="3A485A23" w14:textId="77777777" w:rsidR="00DE11C0" w:rsidRPr="00987503"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4B6D041" w14:textId="77777777" w:rsidR="00DE11C0" w:rsidRPr="00987503" w:rsidRDefault="00DE11C0"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68697432" w14:textId="77777777" w:rsidR="00563F13" w:rsidRDefault="00563F13" w:rsidP="004030C4">
      <w:pPr>
        <w:pStyle w:val="3"/>
        <w:rPr>
          <w:rFonts w:ascii="Times New Roman" w:hAnsi="Times New Roman"/>
        </w:rPr>
      </w:pPr>
      <w:bookmarkStart w:id="17" w:name="_Toc36972221"/>
    </w:p>
    <w:p w14:paraId="6BFFD9D2" w14:textId="6FFA17A1" w:rsidR="004030C4" w:rsidRPr="00987503" w:rsidRDefault="004030C4" w:rsidP="004030C4">
      <w:pPr>
        <w:pStyle w:val="3"/>
        <w:rPr>
          <w:rFonts w:ascii="Times New Roman" w:hAnsi="Times New Roman"/>
        </w:rPr>
      </w:pPr>
      <w:r w:rsidRPr="00987503">
        <w:rPr>
          <w:rFonts w:ascii="Times New Roman" w:hAnsi="Times New Roman"/>
        </w:rPr>
        <w:t>3.1.3</w:t>
      </w:r>
      <w:r w:rsidR="000A02D4" w:rsidRPr="00987503">
        <w:rPr>
          <w:rFonts w:ascii="Times New Roman" w:hAnsi="Times New Roman" w:hint="eastAsia"/>
        </w:rPr>
        <w:t>调用</w:t>
      </w:r>
      <w:r w:rsidR="0041768F" w:rsidRPr="00987503">
        <w:rPr>
          <w:rFonts w:ascii="Times New Roman" w:hAnsi="Times New Roman" w:hint="eastAsia"/>
        </w:rPr>
        <w:t>目标检测模块</w:t>
      </w:r>
      <w:bookmarkEnd w:id="17"/>
    </w:p>
    <w:p w14:paraId="5E77D062" w14:textId="36C97EC7"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987503">
        <w:rPr>
          <w:rFonts w:ascii="Times New Roman" w:hAnsi="Times New Roman" w:hint="eastAsia"/>
        </w:rPr>
        <w:t>集处理</w:t>
      </w:r>
      <w:proofErr w:type="gramEnd"/>
      <w:r w:rsidRPr="00987503">
        <w:rPr>
          <w:rFonts w:ascii="Times New Roman" w:hAnsi="Times New Roman" w:hint="eastAsia"/>
        </w:rPr>
        <w:t>成符合要求的格式并选择</w:t>
      </w:r>
      <w:proofErr w:type="gramStart"/>
      <w:r w:rsidRPr="00987503">
        <w:rPr>
          <w:rFonts w:ascii="Times New Roman" w:hAnsi="Times New Roman" w:hint="eastAsia"/>
        </w:rPr>
        <w:t>预训练</w:t>
      </w:r>
      <w:proofErr w:type="gramEnd"/>
      <w:r w:rsidRPr="00987503">
        <w:rPr>
          <w:rFonts w:ascii="Times New Roman" w:hAnsi="Times New Roman" w:hint="eastAsia"/>
        </w:rPr>
        <w:t>模型，作为函数的输入。对应的目标检测算法</w:t>
      </w:r>
      <w:r w:rsidRPr="00987503">
        <w:rPr>
          <w:rFonts w:ascii="Times New Roman" w:hAnsi="Times New Roman" w:hint="eastAsia"/>
        </w:rPr>
        <w:lastRenderedPageBreak/>
        <w:t>将根据指定的参数信息，载入</w:t>
      </w:r>
      <w:proofErr w:type="gramStart"/>
      <w:r w:rsidRPr="00987503">
        <w:rPr>
          <w:rFonts w:ascii="Times New Roman" w:hAnsi="Times New Roman" w:hint="eastAsia"/>
        </w:rPr>
        <w:t>预训练</w:t>
      </w:r>
      <w:proofErr w:type="gramEnd"/>
      <w:r w:rsidRPr="00987503">
        <w:rPr>
          <w:rFonts w:ascii="Times New Roman" w:hAnsi="Times New Roman" w:hint="eastAsia"/>
        </w:rPr>
        <w:t>模型并对数据集的每个图片生成一系列物体的候选框，并输出给用户。</w:t>
      </w:r>
    </w:p>
    <w:p w14:paraId="602BCBCA" w14:textId="2A2F55D5"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如下所示：</w:t>
      </w:r>
    </w:p>
    <w:p w14:paraId="74FCA4F1" w14:textId="7AF22043" w:rsidR="00A902FB" w:rsidRPr="00987503" w:rsidRDefault="00A902FB"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3.3</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调用目标检测算法生成物体候选框用例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CB5058"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987503" w:rsidRDefault="0041768F" w:rsidP="0041768F">
            <w:pPr>
              <w:jc w:val="center"/>
              <w:rPr>
                <w:rFonts w:ascii="Times New Roman" w:hAnsi="Times New Roman"/>
                <w:sz w:val="21"/>
                <w:szCs w:val="21"/>
              </w:rPr>
            </w:pPr>
            <w:r w:rsidRPr="00987503">
              <w:rPr>
                <w:rFonts w:ascii="Times New Roman" w:hAnsi="Times New Roman"/>
                <w:sz w:val="21"/>
                <w:szCs w:val="21"/>
              </w:rPr>
              <w:t>Use Case Specification</w:t>
            </w:r>
          </w:p>
        </w:tc>
      </w:tr>
      <w:tr w:rsidR="0041768F" w:rsidRPr="00CB5058"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61F63762"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调用目标检测算法生成物体候选框</w:t>
            </w:r>
          </w:p>
        </w:tc>
      </w:tr>
      <w:tr w:rsidR="0041768F" w:rsidRPr="00CB5058"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681EE3E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用户导入工具包，并使用工具包中选定的目标检测方法使用指定的</w:t>
            </w:r>
            <w:proofErr w:type="gramStart"/>
            <w:r w:rsidRPr="00987503">
              <w:rPr>
                <w:rFonts w:ascii="Times New Roman" w:hAnsi="Times New Roman" w:hint="eastAsia"/>
                <w:sz w:val="21"/>
                <w:szCs w:val="21"/>
              </w:rPr>
              <w:t>预训练</w:t>
            </w:r>
            <w:proofErr w:type="gramEnd"/>
            <w:r w:rsidRPr="00987503">
              <w:rPr>
                <w:rFonts w:ascii="Times New Roman" w:hAnsi="Times New Roman" w:hint="eastAsia"/>
                <w:sz w:val="21"/>
                <w:szCs w:val="21"/>
              </w:rPr>
              <w:t>模型在指定数据集上生成物体候选框，并保存到本地</w:t>
            </w:r>
          </w:p>
        </w:tc>
      </w:tr>
      <w:tr w:rsidR="0041768F" w:rsidRPr="00CB5058"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7CCA52C9"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1768F" w:rsidRPr="00CB5058"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090B4E1C" w14:textId="650266ED"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CV </w:t>
            </w:r>
            <w:r w:rsidR="00B7613F" w:rsidRPr="00987503">
              <w:rPr>
                <w:rFonts w:ascii="Times New Roman" w:hAnsi="Times New Roman" w:hint="eastAsia"/>
                <w:sz w:val="21"/>
                <w:szCs w:val="21"/>
              </w:rPr>
              <w:t>研究人员</w:t>
            </w:r>
          </w:p>
        </w:tc>
      </w:tr>
      <w:tr w:rsidR="0041768F" w:rsidRPr="00CB5058"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3B3BF3AB"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4615D83E" w14:textId="28336F59"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41768F" w:rsidRPr="00CB5058"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493DBAEF"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D7EE38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1768F" w:rsidRPr="00CB5058"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987503" w:rsidRDefault="0041768F" w:rsidP="0041768F">
            <w:pPr>
              <w:rPr>
                <w:rFonts w:ascii="Times New Roman" w:hAnsi="Times New Roman"/>
                <w:sz w:val="21"/>
                <w:szCs w:val="21"/>
              </w:rPr>
            </w:pPr>
          </w:p>
        </w:tc>
        <w:tc>
          <w:tcPr>
            <w:tcW w:w="644" w:type="dxa"/>
          </w:tcPr>
          <w:p w14:paraId="52057658"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3699FB84"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0C5F9B" w:rsidRPr="00CB5058" w14:paraId="49A80EC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966856E" w14:textId="77777777" w:rsidR="000C5F9B" w:rsidRPr="00987503" w:rsidRDefault="000C5F9B" w:rsidP="000C5F9B">
            <w:pPr>
              <w:rPr>
                <w:rFonts w:ascii="Times New Roman" w:hAnsi="Times New Roman"/>
                <w:sz w:val="21"/>
                <w:szCs w:val="21"/>
              </w:rPr>
            </w:pPr>
          </w:p>
        </w:tc>
        <w:tc>
          <w:tcPr>
            <w:tcW w:w="644" w:type="dxa"/>
          </w:tcPr>
          <w:p w14:paraId="1D19BCC2" w14:textId="35606D50"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7F6B1240" w14:textId="4F4E766B"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用户加载模型</w:t>
            </w:r>
          </w:p>
        </w:tc>
      </w:tr>
      <w:tr w:rsidR="000C5F9B" w:rsidRPr="00CB5058" w14:paraId="08F8066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4B46FED" w14:textId="77777777" w:rsidR="000C5F9B" w:rsidRPr="00987503" w:rsidRDefault="000C5F9B" w:rsidP="000C5F9B">
            <w:pPr>
              <w:rPr>
                <w:rFonts w:ascii="Times New Roman" w:hAnsi="Times New Roman"/>
                <w:sz w:val="21"/>
                <w:szCs w:val="21"/>
              </w:rPr>
            </w:pPr>
          </w:p>
        </w:tc>
        <w:tc>
          <w:tcPr>
            <w:tcW w:w="644" w:type="dxa"/>
          </w:tcPr>
          <w:p w14:paraId="5936B86E" w14:textId="1021D757"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234E2BEE" w14:textId="7D4EF0BB"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用户载入数据处理</w:t>
            </w:r>
            <w:proofErr w:type="gramStart"/>
            <w:r w:rsidRPr="00987503">
              <w:rPr>
                <w:rFonts w:ascii="Times New Roman" w:hAnsi="Times New Roman" w:hint="eastAsia"/>
                <w:sz w:val="21"/>
                <w:szCs w:val="21"/>
              </w:rPr>
              <w:t>成满足</w:t>
            </w:r>
            <w:proofErr w:type="gramEnd"/>
            <w:r w:rsidRPr="00987503">
              <w:rPr>
                <w:rFonts w:ascii="Times New Roman" w:hAnsi="Times New Roman" w:hint="eastAsia"/>
                <w:sz w:val="21"/>
                <w:szCs w:val="21"/>
              </w:rPr>
              <w:t>函数输入规格要求的格式</w:t>
            </w:r>
          </w:p>
        </w:tc>
      </w:tr>
      <w:tr w:rsidR="000C5F9B" w:rsidRPr="00CB5058"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0C5F9B" w:rsidRPr="00987503" w:rsidRDefault="000C5F9B" w:rsidP="000C5F9B">
            <w:pPr>
              <w:rPr>
                <w:rFonts w:ascii="Times New Roman" w:hAnsi="Times New Roman"/>
                <w:sz w:val="21"/>
                <w:szCs w:val="21"/>
              </w:rPr>
            </w:pPr>
          </w:p>
        </w:tc>
        <w:tc>
          <w:tcPr>
            <w:tcW w:w="644" w:type="dxa"/>
          </w:tcPr>
          <w:p w14:paraId="4B4BDFF8" w14:textId="58437203"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550" w:type="dxa"/>
            <w:gridSpan w:val="2"/>
          </w:tcPr>
          <w:p w14:paraId="38DC19BE" w14:textId="2E79BE46"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用户调用工具包中的指定目标检测算法，将模型和数据集传入函数中</w:t>
            </w:r>
          </w:p>
        </w:tc>
      </w:tr>
      <w:tr w:rsidR="000C5F9B" w:rsidRPr="00CB5058"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0C5F9B" w:rsidRPr="00987503" w:rsidRDefault="000C5F9B" w:rsidP="000C5F9B">
            <w:pPr>
              <w:rPr>
                <w:rFonts w:ascii="Times New Roman" w:hAnsi="Times New Roman"/>
                <w:sz w:val="21"/>
                <w:szCs w:val="21"/>
              </w:rPr>
            </w:pPr>
          </w:p>
        </w:tc>
        <w:tc>
          <w:tcPr>
            <w:tcW w:w="644" w:type="dxa"/>
          </w:tcPr>
          <w:p w14:paraId="7EB3B929" w14:textId="0F854D76"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550" w:type="dxa"/>
            <w:gridSpan w:val="2"/>
          </w:tcPr>
          <w:p w14:paraId="4FD34A70" w14:textId="07F96D08"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用户得到生成的物体候选框</w:t>
            </w:r>
          </w:p>
        </w:tc>
      </w:tr>
      <w:tr w:rsidR="000C5F9B" w:rsidRPr="00CB5058"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0C5F9B" w:rsidRPr="00987503" w:rsidRDefault="000C5F9B" w:rsidP="000C5F9B">
            <w:pPr>
              <w:rPr>
                <w:rFonts w:ascii="Times New Roman" w:hAnsi="Times New Roman"/>
                <w:sz w:val="21"/>
                <w:szCs w:val="21"/>
              </w:rPr>
            </w:pPr>
          </w:p>
        </w:tc>
        <w:tc>
          <w:tcPr>
            <w:tcW w:w="1638" w:type="dxa"/>
            <w:gridSpan w:val="2"/>
          </w:tcPr>
          <w:p w14:paraId="68334A93"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2C0CA10"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0C5F9B" w:rsidRPr="00CB5058"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F07DB99"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Bounded </w:t>
            </w:r>
          </w:p>
          <w:p w14:paraId="4CB3FE43"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Alternative </w:t>
            </w:r>
          </w:p>
          <w:p w14:paraId="302E34F8" w14:textId="77777777" w:rsidR="000C5F9B" w:rsidRPr="00987503" w:rsidRDefault="000C5F9B" w:rsidP="000C5F9B">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77B2E5C2" w14:textId="77777777"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2, 3, 4</w:t>
            </w:r>
          </w:p>
        </w:tc>
      </w:tr>
      <w:tr w:rsidR="000C5F9B" w:rsidRPr="00CB5058"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0C5F9B" w:rsidRPr="00987503" w:rsidRDefault="000C5F9B" w:rsidP="000C5F9B">
            <w:pPr>
              <w:rPr>
                <w:rFonts w:ascii="Times New Roman" w:hAnsi="Times New Roman"/>
                <w:sz w:val="21"/>
                <w:szCs w:val="21"/>
              </w:rPr>
            </w:pPr>
          </w:p>
        </w:tc>
        <w:tc>
          <w:tcPr>
            <w:tcW w:w="644" w:type="dxa"/>
          </w:tcPr>
          <w:p w14:paraId="70394542" w14:textId="389EDB2A"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6022D602" w14:textId="414AB42C"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使用工具包失败</w:t>
            </w:r>
          </w:p>
        </w:tc>
      </w:tr>
      <w:tr w:rsidR="000C5F9B" w:rsidRPr="00CB5058" w14:paraId="0EC149A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6F436C4" w14:textId="77777777" w:rsidR="000C5F9B" w:rsidRPr="00987503" w:rsidRDefault="000C5F9B" w:rsidP="000C5F9B">
            <w:pPr>
              <w:rPr>
                <w:rFonts w:ascii="Times New Roman" w:hAnsi="Times New Roman"/>
                <w:sz w:val="21"/>
                <w:szCs w:val="21"/>
              </w:rPr>
            </w:pPr>
          </w:p>
        </w:tc>
        <w:tc>
          <w:tcPr>
            <w:tcW w:w="644" w:type="dxa"/>
          </w:tcPr>
          <w:p w14:paraId="11E606D9" w14:textId="586D508B"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40A1803C" w14:textId="74B7C48D"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0C5F9B" w:rsidRPr="00CB5058" w14:paraId="3D7ED6E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0C5F9B" w:rsidRPr="00987503" w:rsidRDefault="000C5F9B" w:rsidP="000C5F9B">
            <w:pPr>
              <w:rPr>
                <w:rFonts w:ascii="Times New Roman" w:hAnsi="Times New Roman"/>
                <w:sz w:val="21"/>
                <w:szCs w:val="21"/>
              </w:rPr>
            </w:pPr>
          </w:p>
        </w:tc>
        <w:tc>
          <w:tcPr>
            <w:tcW w:w="1638" w:type="dxa"/>
            <w:gridSpan w:val="2"/>
          </w:tcPr>
          <w:p w14:paraId="55960B0A"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83251F3"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557B35" w14:textId="77777777" w:rsidR="0041768F" w:rsidRPr="00987503" w:rsidRDefault="0041768F" w:rsidP="0041768F">
      <w:pPr>
        <w:rPr>
          <w:rFonts w:ascii="Times New Roman" w:hAnsi="Times New Roman"/>
        </w:rPr>
      </w:pPr>
    </w:p>
    <w:p w14:paraId="51542D32" w14:textId="20F77100" w:rsidR="004030C4" w:rsidRPr="00987503" w:rsidRDefault="004030C4" w:rsidP="004030C4">
      <w:pPr>
        <w:pStyle w:val="3"/>
        <w:rPr>
          <w:rFonts w:ascii="Times New Roman" w:hAnsi="Times New Roman"/>
        </w:rPr>
      </w:pPr>
      <w:bookmarkStart w:id="18" w:name="_Toc36972222"/>
      <w:r w:rsidRPr="00987503">
        <w:rPr>
          <w:rFonts w:ascii="Times New Roman" w:hAnsi="Times New Roman"/>
        </w:rPr>
        <w:t>3.1.4</w:t>
      </w:r>
      <w:r w:rsidR="00C21B8B" w:rsidRPr="00987503">
        <w:rPr>
          <w:rFonts w:ascii="Times New Roman" w:hAnsi="Times New Roman" w:hint="eastAsia"/>
        </w:rPr>
        <w:t>调用</w:t>
      </w:r>
      <w:r w:rsidR="00941477" w:rsidRPr="00987503">
        <w:rPr>
          <w:rFonts w:ascii="Times New Roman" w:hAnsi="Times New Roman" w:hint="eastAsia"/>
        </w:rPr>
        <w:t>主动学习模块</w:t>
      </w:r>
      <w:bookmarkEnd w:id="18"/>
    </w:p>
    <w:p w14:paraId="0CA0E45B" w14:textId="77777777" w:rsidR="002442E8" w:rsidRPr="00987503" w:rsidRDefault="00941477" w:rsidP="00987503">
      <w:pPr>
        <w:spacing w:line="360" w:lineRule="auto"/>
        <w:jc w:val="both"/>
        <w:rPr>
          <w:rFonts w:ascii="Times New Roman" w:hAnsi="Times New Roman"/>
        </w:rPr>
      </w:pPr>
      <w:r w:rsidRPr="00987503">
        <w:rPr>
          <w:rFonts w:ascii="Times New Roman" w:hAnsi="Times New Roman"/>
        </w:rPr>
        <w:tab/>
      </w:r>
      <w:r w:rsidR="00F72851" w:rsidRPr="00987503">
        <w:rPr>
          <w:rFonts w:ascii="Times New Roman" w:hAnsi="Times New Roman" w:hint="eastAsia"/>
        </w:rPr>
        <w:t>用户调</w:t>
      </w:r>
      <w:r w:rsidR="002442E8" w:rsidRPr="00987503">
        <w:rPr>
          <w:rFonts w:ascii="Times New Roman" w:hAnsi="Times New Roman" w:hint="eastAsia"/>
        </w:rPr>
        <w:t>用</w:t>
      </w:r>
      <w:r w:rsidR="00F72851" w:rsidRPr="00987503">
        <w:rPr>
          <w:rFonts w:ascii="Times New Roman" w:hAnsi="Times New Roman" w:hint="eastAsia"/>
        </w:rPr>
        <w:t>文本处理工具对文本数据预处理，转化为</w:t>
      </w:r>
      <w:r w:rsidR="00F72851" w:rsidRPr="00987503">
        <w:rPr>
          <w:rFonts w:ascii="Times New Roman" w:hAnsi="Times New Roman"/>
        </w:rPr>
        <w:t>Token</w:t>
      </w:r>
      <w:r w:rsidR="00F72851" w:rsidRPr="00987503">
        <w:rPr>
          <w:rFonts w:ascii="Times New Roman" w:hAnsi="Times New Roman" w:hint="eastAsia"/>
        </w:rPr>
        <w:t>向量形式，将分类标签转化为标签</w:t>
      </w:r>
      <w:r w:rsidR="00F72851" w:rsidRPr="00987503">
        <w:rPr>
          <w:rFonts w:ascii="Times New Roman" w:hAnsi="Times New Roman"/>
        </w:rPr>
        <w:t>ID</w:t>
      </w:r>
      <w:r w:rsidR="00F72851" w:rsidRPr="00987503">
        <w:rPr>
          <w:rFonts w:ascii="Times New Roman" w:hAnsi="Times New Roman" w:hint="eastAsia"/>
        </w:rPr>
        <w:t>。为了后续执行主动学习算法的方便，每一条数据处理为字典。训练数据包括三个</w:t>
      </w:r>
      <w:r w:rsidR="00F72851" w:rsidRPr="00987503">
        <w:rPr>
          <w:rFonts w:ascii="Times New Roman" w:hAnsi="Times New Roman"/>
        </w:rPr>
        <w:t>Key</w:t>
      </w:r>
      <w:r w:rsidR="00F72851" w:rsidRPr="00987503">
        <w:rPr>
          <w:rFonts w:ascii="Times New Roman" w:hAnsi="Times New Roman" w:hint="eastAsia"/>
        </w:rPr>
        <w:t>：</w:t>
      </w:r>
      <w:r w:rsidR="00F72851" w:rsidRPr="00987503">
        <w:rPr>
          <w:rFonts w:ascii="Times New Roman" w:hAnsi="Times New Roman"/>
        </w:rPr>
        <w:t>Tokens</w:t>
      </w:r>
      <w:r w:rsidR="00F72851" w:rsidRPr="00987503">
        <w:rPr>
          <w:rFonts w:ascii="Times New Roman" w:hAnsi="Times New Roman" w:hint="eastAsia"/>
        </w:rPr>
        <w:t>、</w:t>
      </w:r>
      <w:r w:rsidR="00F72851" w:rsidRPr="00987503">
        <w:rPr>
          <w:rFonts w:ascii="Times New Roman" w:hAnsi="Times New Roman"/>
        </w:rPr>
        <w:t>Label</w:t>
      </w:r>
      <w:r w:rsidR="00F72851" w:rsidRPr="00987503">
        <w:rPr>
          <w:rFonts w:ascii="Times New Roman" w:hAnsi="Times New Roman" w:hint="eastAsia"/>
        </w:rPr>
        <w:t>、</w:t>
      </w:r>
      <w:proofErr w:type="spellStart"/>
      <w:r w:rsidR="00F72851" w:rsidRPr="00987503">
        <w:rPr>
          <w:rFonts w:ascii="Times New Roman" w:hAnsi="Times New Roman"/>
        </w:rPr>
        <w:t>IsLabeled</w:t>
      </w:r>
      <w:proofErr w:type="spellEnd"/>
      <w:r w:rsidR="00F72851" w:rsidRPr="00987503">
        <w:rPr>
          <w:rFonts w:ascii="Times New Roman" w:hAnsi="Times New Roman" w:hint="eastAsia"/>
        </w:rPr>
        <w:t>。其中</w:t>
      </w:r>
      <w:r w:rsidR="00F72851" w:rsidRPr="00987503">
        <w:rPr>
          <w:rFonts w:ascii="Times New Roman" w:hAnsi="Times New Roman"/>
        </w:rPr>
        <w:t>Tokens</w:t>
      </w:r>
      <w:r w:rsidR="00F72851" w:rsidRPr="00987503">
        <w:rPr>
          <w:rFonts w:ascii="Times New Roman" w:hAnsi="Times New Roman" w:hint="eastAsia"/>
        </w:rPr>
        <w:t>为文本对应的</w:t>
      </w:r>
      <w:r w:rsidR="00F72851" w:rsidRPr="00987503">
        <w:rPr>
          <w:rFonts w:ascii="Times New Roman" w:hAnsi="Times New Roman"/>
        </w:rPr>
        <w:t>Token</w:t>
      </w:r>
      <w:r w:rsidR="00F72851" w:rsidRPr="00987503">
        <w:rPr>
          <w:rFonts w:ascii="Times New Roman" w:hAnsi="Times New Roman" w:hint="eastAsia"/>
        </w:rPr>
        <w:t>向量，</w:t>
      </w:r>
      <w:r w:rsidR="00F72851" w:rsidRPr="00987503">
        <w:rPr>
          <w:rFonts w:ascii="Times New Roman" w:hAnsi="Times New Roman"/>
        </w:rPr>
        <w:t>Label</w:t>
      </w:r>
      <w:r w:rsidR="00F72851" w:rsidRPr="00987503">
        <w:rPr>
          <w:rFonts w:ascii="Times New Roman" w:hAnsi="Times New Roman" w:hint="eastAsia"/>
        </w:rPr>
        <w:t>为数据对应的分类标签，</w:t>
      </w:r>
      <w:proofErr w:type="spellStart"/>
      <w:r w:rsidR="00F72851" w:rsidRPr="00987503">
        <w:rPr>
          <w:rFonts w:ascii="Times New Roman" w:hAnsi="Times New Roman"/>
        </w:rPr>
        <w:t>IsLabeled</w:t>
      </w:r>
      <w:proofErr w:type="spellEnd"/>
      <w:r w:rsidR="00F72851" w:rsidRPr="00987503">
        <w:rPr>
          <w:rFonts w:ascii="Times New Roman" w:hAnsi="Times New Roman" w:hint="eastAsia"/>
        </w:rPr>
        <w:t>代表样本是否处于标注池中；而测试数据只包含</w:t>
      </w:r>
      <w:r w:rsidR="00F72851" w:rsidRPr="00987503">
        <w:rPr>
          <w:rFonts w:ascii="Times New Roman" w:hAnsi="Times New Roman"/>
        </w:rPr>
        <w:t>Tokens</w:t>
      </w:r>
      <w:r w:rsidR="00F72851" w:rsidRPr="00987503">
        <w:rPr>
          <w:rFonts w:ascii="Times New Roman" w:hAnsi="Times New Roman" w:hint="eastAsia"/>
        </w:rPr>
        <w:t>和</w:t>
      </w:r>
      <w:r w:rsidR="00F72851" w:rsidRPr="00987503">
        <w:rPr>
          <w:rFonts w:ascii="Times New Roman" w:hAnsi="Times New Roman"/>
        </w:rPr>
        <w:t>Label</w:t>
      </w:r>
      <w:r w:rsidR="00F72851" w:rsidRPr="00987503">
        <w:rPr>
          <w:rFonts w:ascii="Times New Roman" w:hAnsi="Times New Roman" w:hint="eastAsia"/>
        </w:rPr>
        <w:t>两个</w:t>
      </w:r>
      <w:r w:rsidR="00F72851" w:rsidRPr="00987503">
        <w:rPr>
          <w:rFonts w:ascii="Times New Roman" w:hAnsi="Times New Roman"/>
        </w:rPr>
        <w:t>Key</w:t>
      </w:r>
      <w:r w:rsidR="00F72851" w:rsidRPr="00987503">
        <w:rPr>
          <w:rFonts w:ascii="Times New Roman" w:hAnsi="Times New Roman" w:hint="eastAsia"/>
        </w:rPr>
        <w:t>。</w:t>
      </w:r>
    </w:p>
    <w:p w14:paraId="6AE07FDD" w14:textId="77777777"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用户可以指定数据处理的模式为训练模式或者测试模式。在训练模式下，数据加载算法会随机选择小部分数据作为主动学习算法的初始训练数据。数据文件</w:t>
      </w:r>
      <w:r w:rsidRPr="00987503">
        <w:rPr>
          <w:rFonts w:ascii="Times New Roman" w:hAnsi="Times New Roman" w:hint="eastAsia"/>
        </w:rPr>
        <w:lastRenderedPageBreak/>
        <w:t>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w:t>
      </w:r>
      <w:r w:rsidRPr="00987503">
        <w:rPr>
          <w:rFonts w:ascii="Times New Roman" w:hAnsi="Times New Roman"/>
        </w:rPr>
        <w:t>Token</w:t>
      </w:r>
      <w:r w:rsidRPr="00987503">
        <w:rPr>
          <w:rFonts w:ascii="Times New Roman" w:hAnsi="Times New Roman" w:hint="eastAsia"/>
        </w:rPr>
        <w:t>向量，输出要包括预测的概率分布以及序列的深层次特征向量。</w:t>
      </w:r>
    </w:p>
    <w:p w14:paraId="0AA17738" w14:textId="0858032B"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w:t>
      </w:r>
      <w:r w:rsidRPr="00987503">
        <w:rPr>
          <w:rFonts w:ascii="Times New Roman" w:hAnsi="Times New Roman"/>
        </w:rPr>
        <w:t>batch</w:t>
      </w:r>
      <w:r w:rsidR="00333DB2" w:rsidRPr="00987503">
        <w:rPr>
          <w:rFonts w:ascii="Times New Roman" w:hAnsi="Times New Roman"/>
        </w:rPr>
        <w:t xml:space="preserve"> </w:t>
      </w:r>
      <w:r w:rsidRPr="00987503">
        <w:rPr>
          <w:rFonts w:ascii="Times New Roman" w:hAnsi="Times New Roman"/>
        </w:rPr>
        <w:t>size</w:t>
      </w:r>
      <w:r w:rsidRPr="00987503">
        <w:rPr>
          <w:rFonts w:ascii="Times New Roman" w:hAnsi="Times New Roman" w:hint="eastAsia"/>
        </w:rPr>
        <w:t>以及</w:t>
      </w:r>
      <w:r w:rsidRPr="00987503">
        <w:rPr>
          <w:rFonts w:ascii="Times New Roman" w:hAnsi="Times New Roman"/>
        </w:rPr>
        <w:t>epoch</w:t>
      </w:r>
      <w:r w:rsidRPr="00987503">
        <w:rPr>
          <w:rFonts w:ascii="Times New Roman" w:hAnsi="Times New Roman" w:hint="eastAsia"/>
        </w:rPr>
        <w:t>等。</w:t>
      </w:r>
    </w:p>
    <w:p w14:paraId="4694647A" w14:textId="31F15848" w:rsidR="00F72851"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用户调用主动学习对象的</w:t>
      </w:r>
      <w:r w:rsidRPr="00987503">
        <w:rPr>
          <w:rFonts w:ascii="Times New Roman" w:hAnsi="Times New Roman"/>
        </w:rPr>
        <w:t>test</w:t>
      </w:r>
      <w:r w:rsidRPr="00987503">
        <w:rPr>
          <w:rFonts w:ascii="Times New Roman" w:hAnsi="Times New Roman" w:hint="eastAsia"/>
        </w:rPr>
        <w:t>方法，可以对训练得到的模型进行测试。用户需要提供测试指标以及测试数据</w:t>
      </w:r>
      <w:r w:rsidR="002442E8" w:rsidRPr="00987503">
        <w:rPr>
          <w:rFonts w:ascii="Times New Roman" w:hAnsi="Times New Roman" w:hint="eastAsia"/>
        </w:rPr>
        <w:t>，</w:t>
      </w:r>
      <w:r w:rsidRPr="00987503">
        <w:rPr>
          <w:rFonts w:ascii="Times New Roman" w:hAnsi="Times New Roman" w:hint="eastAsia"/>
        </w:rPr>
        <w:t>测试数据的格式要求与数据加载算法中描述的测试模式下的数据处理结果相同。</w:t>
      </w:r>
    </w:p>
    <w:p w14:paraId="008C5297" w14:textId="58A01B5F" w:rsidR="00941477" w:rsidRDefault="00F72851" w:rsidP="00FD7708">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如下所示：</w:t>
      </w:r>
    </w:p>
    <w:p w14:paraId="1146FB88" w14:textId="484C44F9" w:rsidR="00563F13" w:rsidRDefault="00563F13" w:rsidP="00FD7708">
      <w:pPr>
        <w:spacing w:line="360" w:lineRule="auto"/>
        <w:jc w:val="both"/>
        <w:rPr>
          <w:rFonts w:ascii="Times New Roman" w:hAnsi="Times New Roman"/>
        </w:rPr>
      </w:pPr>
    </w:p>
    <w:p w14:paraId="30FED010" w14:textId="3A80B3DB" w:rsidR="00563F13" w:rsidRDefault="00563F13" w:rsidP="00FD7708">
      <w:pPr>
        <w:spacing w:line="360" w:lineRule="auto"/>
        <w:jc w:val="both"/>
        <w:rPr>
          <w:rFonts w:ascii="Times New Roman" w:hAnsi="Times New Roman"/>
        </w:rPr>
      </w:pPr>
    </w:p>
    <w:p w14:paraId="76809B51" w14:textId="3ED36C8F" w:rsidR="00563F13" w:rsidRDefault="00563F13" w:rsidP="00FD7708">
      <w:pPr>
        <w:spacing w:line="360" w:lineRule="auto"/>
        <w:jc w:val="both"/>
        <w:rPr>
          <w:rFonts w:ascii="Times New Roman" w:hAnsi="Times New Roman"/>
        </w:rPr>
      </w:pPr>
    </w:p>
    <w:p w14:paraId="4FF886C9" w14:textId="0C57A8E3" w:rsidR="00563F13" w:rsidRDefault="00563F13" w:rsidP="00FD7708">
      <w:pPr>
        <w:spacing w:line="360" w:lineRule="auto"/>
        <w:jc w:val="both"/>
        <w:rPr>
          <w:rFonts w:ascii="Times New Roman" w:hAnsi="Times New Roman"/>
        </w:rPr>
      </w:pPr>
    </w:p>
    <w:p w14:paraId="19F6B41B" w14:textId="286826A8" w:rsidR="00563F13" w:rsidRDefault="00563F13" w:rsidP="00FD7708">
      <w:pPr>
        <w:spacing w:line="360" w:lineRule="auto"/>
        <w:jc w:val="both"/>
        <w:rPr>
          <w:rFonts w:ascii="Times New Roman" w:hAnsi="Times New Roman"/>
        </w:rPr>
      </w:pPr>
    </w:p>
    <w:p w14:paraId="3E9FD35F" w14:textId="147CC346" w:rsidR="00563F13" w:rsidRDefault="00563F13" w:rsidP="00FD7708">
      <w:pPr>
        <w:spacing w:line="360" w:lineRule="auto"/>
        <w:jc w:val="both"/>
        <w:rPr>
          <w:rFonts w:ascii="Times New Roman" w:hAnsi="Times New Roman"/>
        </w:rPr>
      </w:pPr>
    </w:p>
    <w:p w14:paraId="7E45FE5F" w14:textId="77777777" w:rsidR="00563F13" w:rsidRPr="00987503" w:rsidRDefault="00563F13" w:rsidP="00987503">
      <w:pPr>
        <w:spacing w:line="360" w:lineRule="auto"/>
        <w:jc w:val="both"/>
        <w:rPr>
          <w:rFonts w:ascii="Times New Roman" w:hAnsi="Times New Roman"/>
        </w:rPr>
      </w:pPr>
    </w:p>
    <w:p w14:paraId="5F5D5E65" w14:textId="5E4E86DD" w:rsidR="002442E8" w:rsidRPr="00987503" w:rsidRDefault="002442E8"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3.4</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调用模型进行主动学习用例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CB5058" w14:paraId="26354D87" w14:textId="77777777" w:rsidTr="00B44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9FBA6A7" w14:textId="77777777" w:rsidR="00F72851" w:rsidRPr="00987503" w:rsidRDefault="00F72851"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F72851" w:rsidRPr="00CB5058" w14:paraId="641C681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5EC0D5B"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2BC949AE" w14:textId="77777777" w:rsidR="00F72851" w:rsidRPr="00987503" w:rsidRDefault="00F72851"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调用模型进行主动学习</w:t>
            </w:r>
          </w:p>
        </w:tc>
      </w:tr>
      <w:tr w:rsidR="00F72851" w:rsidRPr="00CB5058" w14:paraId="69E6F2E2"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30D1DF99"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E7BAE9F" w14:textId="77777777" w:rsidR="00F72851" w:rsidRPr="00987503" w:rsidRDefault="00F72851"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用户导入工具包，并使用工具包中选定的主动学习方法对提供的模型进行训练和测试。</w:t>
            </w:r>
          </w:p>
        </w:tc>
      </w:tr>
      <w:tr w:rsidR="00F72851" w:rsidRPr="00CB5058" w14:paraId="288450DD"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00C24F"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242B345B" w14:textId="12D47D94" w:rsidR="00F72851"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trike/>
                <w:sz w:val="21"/>
                <w:szCs w:val="21"/>
              </w:rPr>
            </w:pPr>
            <w:r w:rsidRPr="00987503">
              <w:rPr>
                <w:rFonts w:ascii="Times New Roman" w:hAnsi="Times New Roman"/>
                <w:sz w:val="21"/>
                <w:szCs w:val="21"/>
              </w:rPr>
              <w:t>系统正常运行</w:t>
            </w:r>
          </w:p>
        </w:tc>
      </w:tr>
      <w:tr w:rsidR="00355386" w:rsidRPr="00CB5058" w14:paraId="703DC4C6"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771F04E6"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C0BEADB" w14:textId="3684AEEB"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355386" w:rsidRPr="00CB5058" w14:paraId="5D36579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B2CB7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4233EDCB"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D0B21AC"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08CC1E32"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19AF16D1" w14:textId="1B373741"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355386" w:rsidRPr="00CB5058" w14:paraId="6866164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F17A3D7"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28F55FB9"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72DFA71"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2F713BA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609F5F8"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355386" w:rsidRPr="00CB5058" w14:paraId="3E4CB7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9EDA899" w14:textId="77777777" w:rsidR="00355386" w:rsidRPr="00987503" w:rsidRDefault="00355386" w:rsidP="00355386">
            <w:pPr>
              <w:rPr>
                <w:rFonts w:ascii="Times New Roman" w:hAnsi="Times New Roman"/>
                <w:sz w:val="21"/>
                <w:szCs w:val="21"/>
              </w:rPr>
            </w:pPr>
          </w:p>
        </w:tc>
        <w:tc>
          <w:tcPr>
            <w:tcW w:w="644" w:type="dxa"/>
          </w:tcPr>
          <w:p w14:paraId="5D69F6D5"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52F2FE1"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355386" w:rsidRPr="00CB5058" w14:paraId="7B6EDB0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01B735E" w14:textId="77777777" w:rsidR="00355386" w:rsidRPr="00987503" w:rsidRDefault="00355386" w:rsidP="00355386">
            <w:pPr>
              <w:rPr>
                <w:rFonts w:ascii="Times New Roman" w:hAnsi="Times New Roman"/>
                <w:sz w:val="21"/>
                <w:szCs w:val="21"/>
              </w:rPr>
            </w:pPr>
          </w:p>
        </w:tc>
        <w:tc>
          <w:tcPr>
            <w:tcW w:w="644" w:type="dxa"/>
          </w:tcPr>
          <w:p w14:paraId="58259DF6"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3629C4C7"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用户调用数据处理工具</w:t>
            </w:r>
          </w:p>
        </w:tc>
      </w:tr>
      <w:tr w:rsidR="00355386" w:rsidRPr="00CB5058" w14:paraId="611A972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6D5D2D1" w14:textId="77777777" w:rsidR="00355386" w:rsidRPr="00987503" w:rsidRDefault="00355386" w:rsidP="00355386">
            <w:pPr>
              <w:rPr>
                <w:rFonts w:ascii="Times New Roman" w:hAnsi="Times New Roman"/>
                <w:sz w:val="21"/>
                <w:szCs w:val="21"/>
              </w:rPr>
            </w:pPr>
          </w:p>
        </w:tc>
        <w:tc>
          <w:tcPr>
            <w:tcW w:w="644" w:type="dxa"/>
          </w:tcPr>
          <w:p w14:paraId="34058128"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52389E37"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用户选择主动学习算法</w:t>
            </w:r>
          </w:p>
        </w:tc>
      </w:tr>
      <w:tr w:rsidR="00355386" w:rsidRPr="00CB5058" w14:paraId="2330DFDE"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5425473F" w14:textId="77777777" w:rsidR="00355386" w:rsidRPr="00987503" w:rsidRDefault="00355386" w:rsidP="00355386">
            <w:pPr>
              <w:rPr>
                <w:rFonts w:ascii="Times New Roman" w:hAnsi="Times New Roman"/>
                <w:sz w:val="21"/>
                <w:szCs w:val="21"/>
              </w:rPr>
            </w:pPr>
          </w:p>
        </w:tc>
        <w:tc>
          <w:tcPr>
            <w:tcW w:w="644" w:type="dxa"/>
          </w:tcPr>
          <w:p w14:paraId="352B2FCD"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550" w:type="dxa"/>
            <w:gridSpan w:val="2"/>
          </w:tcPr>
          <w:p w14:paraId="54D5A53C"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用户配置训练相关参数开始训练网络</w:t>
            </w:r>
          </w:p>
        </w:tc>
      </w:tr>
      <w:tr w:rsidR="00355386" w:rsidRPr="00CB5058" w14:paraId="30867D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508FECC" w14:textId="77777777" w:rsidR="00355386" w:rsidRPr="00987503" w:rsidRDefault="00355386" w:rsidP="00355386">
            <w:pPr>
              <w:rPr>
                <w:rFonts w:ascii="Times New Roman" w:hAnsi="Times New Roman"/>
                <w:sz w:val="21"/>
                <w:szCs w:val="21"/>
              </w:rPr>
            </w:pPr>
          </w:p>
        </w:tc>
        <w:tc>
          <w:tcPr>
            <w:tcW w:w="644" w:type="dxa"/>
          </w:tcPr>
          <w:p w14:paraId="6523A5F5"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550" w:type="dxa"/>
            <w:gridSpan w:val="2"/>
          </w:tcPr>
          <w:p w14:paraId="23A29DA5"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用户定义测试指标</w:t>
            </w:r>
          </w:p>
        </w:tc>
      </w:tr>
      <w:tr w:rsidR="00355386" w:rsidRPr="00CB5058" w14:paraId="372BC044"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327C6CE8" w14:textId="77777777" w:rsidR="00355386" w:rsidRPr="00987503" w:rsidRDefault="00355386" w:rsidP="00355386">
            <w:pPr>
              <w:rPr>
                <w:rFonts w:ascii="Times New Roman" w:hAnsi="Times New Roman"/>
                <w:sz w:val="21"/>
                <w:szCs w:val="21"/>
              </w:rPr>
            </w:pPr>
          </w:p>
        </w:tc>
        <w:tc>
          <w:tcPr>
            <w:tcW w:w="644" w:type="dxa"/>
          </w:tcPr>
          <w:p w14:paraId="6A6AC00B"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6</w:t>
            </w:r>
          </w:p>
        </w:tc>
        <w:tc>
          <w:tcPr>
            <w:tcW w:w="5550" w:type="dxa"/>
            <w:gridSpan w:val="2"/>
          </w:tcPr>
          <w:p w14:paraId="1C5655F1"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用户测试训练完成后的网络性能</w:t>
            </w:r>
          </w:p>
        </w:tc>
      </w:tr>
      <w:tr w:rsidR="00355386" w:rsidRPr="00CB5058" w14:paraId="17614F86"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47BAFA5" w14:textId="77777777" w:rsidR="00355386" w:rsidRPr="00987503" w:rsidRDefault="00355386" w:rsidP="00355386">
            <w:pPr>
              <w:rPr>
                <w:rFonts w:ascii="Times New Roman" w:hAnsi="Times New Roman"/>
                <w:sz w:val="21"/>
                <w:szCs w:val="21"/>
              </w:rPr>
            </w:pPr>
          </w:p>
        </w:tc>
        <w:tc>
          <w:tcPr>
            <w:tcW w:w="1638" w:type="dxa"/>
            <w:gridSpan w:val="2"/>
          </w:tcPr>
          <w:p w14:paraId="380E1699"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F85B444"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355386" w:rsidRPr="00CB5058" w14:paraId="67DCEC2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09EC7D8E"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Bounded </w:t>
            </w:r>
          </w:p>
          <w:p w14:paraId="7AC6B846"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Alternative </w:t>
            </w:r>
          </w:p>
          <w:p w14:paraId="3498485F"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511D3090" w14:textId="33338502"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3, 4, 6</w:t>
            </w:r>
          </w:p>
        </w:tc>
      </w:tr>
      <w:tr w:rsidR="00355386" w:rsidRPr="00CB5058" w14:paraId="20E4AF8B"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5CD7A8" w14:textId="77777777" w:rsidR="00355386" w:rsidRPr="00987503" w:rsidRDefault="00355386" w:rsidP="00355386">
            <w:pPr>
              <w:rPr>
                <w:rFonts w:ascii="Times New Roman" w:hAnsi="Times New Roman"/>
                <w:sz w:val="21"/>
                <w:szCs w:val="21"/>
              </w:rPr>
            </w:pPr>
          </w:p>
        </w:tc>
        <w:tc>
          <w:tcPr>
            <w:tcW w:w="644" w:type="dxa"/>
          </w:tcPr>
          <w:p w14:paraId="01CA1E0E" w14:textId="7282398F"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1EFA048" w14:textId="08E71478"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355386" w:rsidRPr="00CB5058" w14:paraId="4ACAE2E0"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6098460" w14:textId="77777777" w:rsidR="00355386" w:rsidRPr="00987503" w:rsidRDefault="00355386" w:rsidP="00355386">
            <w:pPr>
              <w:rPr>
                <w:rFonts w:ascii="Times New Roman" w:hAnsi="Times New Roman"/>
                <w:sz w:val="21"/>
                <w:szCs w:val="21"/>
              </w:rPr>
            </w:pPr>
          </w:p>
        </w:tc>
        <w:tc>
          <w:tcPr>
            <w:tcW w:w="644" w:type="dxa"/>
          </w:tcPr>
          <w:p w14:paraId="16283969" w14:textId="1A4C616C"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202F1F27" w14:textId="7F42227B"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355386" w:rsidRPr="00CB5058" w14:paraId="50527BC8"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02F399F" w14:textId="77777777" w:rsidR="00355386" w:rsidRPr="00987503" w:rsidRDefault="00355386" w:rsidP="00355386">
            <w:pPr>
              <w:rPr>
                <w:rFonts w:ascii="Times New Roman" w:hAnsi="Times New Roman"/>
                <w:sz w:val="21"/>
                <w:szCs w:val="21"/>
              </w:rPr>
            </w:pPr>
          </w:p>
        </w:tc>
        <w:tc>
          <w:tcPr>
            <w:tcW w:w="1638" w:type="dxa"/>
            <w:gridSpan w:val="2"/>
          </w:tcPr>
          <w:p w14:paraId="2EC23F3C"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6D00BCA8"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0B5757" w14:textId="77777777" w:rsidR="00563F13" w:rsidRDefault="00563F13">
      <w:pPr>
        <w:rPr>
          <w:rFonts w:ascii="Times New Roman" w:eastAsia="黑体" w:hAnsi="Times New Roman" w:cs="黑体"/>
          <w:b/>
          <w:bCs/>
          <w:sz w:val="28"/>
          <w:szCs w:val="28"/>
        </w:rPr>
      </w:pPr>
      <w:bookmarkStart w:id="19" w:name="_Toc36972223"/>
      <w:r>
        <w:rPr>
          <w:rFonts w:ascii="Times New Roman" w:hAnsi="Times New Roman"/>
        </w:rPr>
        <w:br w:type="page"/>
      </w:r>
    </w:p>
    <w:p w14:paraId="4FC0DF61" w14:textId="2EE443D7" w:rsidR="004030C4" w:rsidRPr="00987503" w:rsidRDefault="004030C4" w:rsidP="004030C4">
      <w:pPr>
        <w:pStyle w:val="3"/>
        <w:rPr>
          <w:rFonts w:ascii="Times New Roman" w:hAnsi="Times New Roman"/>
        </w:rPr>
      </w:pPr>
      <w:r w:rsidRPr="00987503">
        <w:rPr>
          <w:rFonts w:ascii="Times New Roman" w:hAnsi="Times New Roman"/>
        </w:rPr>
        <w:lastRenderedPageBreak/>
        <w:t>3.1.5</w:t>
      </w:r>
      <w:r w:rsidR="00C21B8B" w:rsidRPr="00987503">
        <w:rPr>
          <w:rFonts w:ascii="Times New Roman" w:hAnsi="Times New Roman" w:hint="eastAsia"/>
        </w:rPr>
        <w:t>调用阅读理解模块</w:t>
      </w:r>
      <w:bookmarkEnd w:id="19"/>
    </w:p>
    <w:p w14:paraId="06A3CB21" w14:textId="1E6118D5" w:rsidR="00C21B8B"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小，用户通过不同的参数设定，对模型进行训练。对测试集数据进行测试，回答预测集给出的问题。</w:t>
      </w:r>
    </w:p>
    <w:p w14:paraId="79DF4C59" w14:textId="35A020D1" w:rsidR="00563F13"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如下所示：</w:t>
      </w:r>
    </w:p>
    <w:p w14:paraId="2B447C26" w14:textId="7E24DF55" w:rsidR="00F32E67" w:rsidRPr="00987503" w:rsidRDefault="00F32E67"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 xml:space="preserve">3.5 </w:t>
      </w:r>
      <w:r w:rsidRPr="00987503">
        <w:rPr>
          <w:rFonts w:ascii="Times New Roman" w:hAnsi="Times New Roman" w:hint="eastAsia"/>
          <w:b/>
          <w:bCs/>
          <w:sz w:val="21"/>
          <w:szCs w:val="21"/>
        </w:rPr>
        <w:t>调用自然语言阅读理解模型用例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B5058"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987503" w:rsidRDefault="00C21B8B"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C21B8B" w:rsidRPr="00CB5058"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CD5193A"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调用自然语言阅读理解模型</w:t>
            </w:r>
          </w:p>
        </w:tc>
      </w:tr>
      <w:tr w:rsidR="00C21B8B" w:rsidRPr="00CB5058"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847E39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用户导入工具包，并使用工具包中选定的阅读理解模型在指定数据集上训练网络，使用训练好的网络回答指定数据集的问题。</w:t>
            </w:r>
          </w:p>
        </w:tc>
      </w:tr>
      <w:tr w:rsidR="00C21B8B" w:rsidRPr="00CB5058"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0474D9F8" w14:textId="10835B7C" w:rsidR="00C21B8B"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5E10AD" w:rsidRPr="00CB5058"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5E10AD" w:rsidRPr="00987503" w:rsidRDefault="005E10AD" w:rsidP="005E10AD">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7B525E2B" w14:textId="3ABB4BC3" w:rsidR="005E10AD" w:rsidRPr="00987503" w:rsidRDefault="005E10AD" w:rsidP="005E10AD">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C21B8B" w:rsidRPr="00CB5058"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7DB5F8B8"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7C1051B1" w14:textId="3E5653B4" w:rsidR="00C21B8B" w:rsidRPr="00987503" w:rsidRDefault="00711CB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C21B8B" w:rsidRPr="00CB5058"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3BD173A7"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4C49F708"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C21B8B" w:rsidRPr="00CB5058"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987503" w:rsidRDefault="00C21B8B" w:rsidP="006674A7">
            <w:pPr>
              <w:rPr>
                <w:rFonts w:ascii="Times New Roman" w:hAnsi="Times New Roman"/>
                <w:sz w:val="21"/>
                <w:szCs w:val="21"/>
              </w:rPr>
            </w:pPr>
          </w:p>
        </w:tc>
        <w:tc>
          <w:tcPr>
            <w:tcW w:w="595" w:type="dxa"/>
          </w:tcPr>
          <w:p w14:paraId="15B2D92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941BE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C21B8B" w:rsidRPr="00CB5058"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987503" w:rsidRDefault="00C21B8B" w:rsidP="006674A7">
            <w:pPr>
              <w:rPr>
                <w:rFonts w:ascii="Times New Roman" w:hAnsi="Times New Roman"/>
                <w:sz w:val="21"/>
                <w:szCs w:val="21"/>
              </w:rPr>
            </w:pPr>
          </w:p>
        </w:tc>
        <w:tc>
          <w:tcPr>
            <w:tcW w:w="595" w:type="dxa"/>
          </w:tcPr>
          <w:p w14:paraId="2DA9D5B4"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6778173B"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用户使用数据处理工具处理指定数据集</w:t>
            </w:r>
          </w:p>
        </w:tc>
      </w:tr>
      <w:tr w:rsidR="00C21B8B" w:rsidRPr="00CB5058"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987503" w:rsidRDefault="00C21B8B" w:rsidP="006674A7">
            <w:pPr>
              <w:rPr>
                <w:rFonts w:ascii="Times New Roman" w:hAnsi="Times New Roman"/>
                <w:sz w:val="21"/>
                <w:szCs w:val="21"/>
              </w:rPr>
            </w:pPr>
          </w:p>
        </w:tc>
        <w:tc>
          <w:tcPr>
            <w:tcW w:w="595" w:type="dxa"/>
          </w:tcPr>
          <w:p w14:paraId="18981A4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1E351C11"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用户指定网络模型和参数</w:t>
            </w:r>
          </w:p>
        </w:tc>
      </w:tr>
      <w:tr w:rsidR="00C21B8B" w:rsidRPr="00CB5058"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987503" w:rsidRDefault="00C21B8B" w:rsidP="006674A7">
            <w:pPr>
              <w:rPr>
                <w:rFonts w:ascii="Times New Roman" w:hAnsi="Times New Roman"/>
                <w:sz w:val="21"/>
                <w:szCs w:val="21"/>
              </w:rPr>
            </w:pPr>
          </w:p>
        </w:tc>
        <w:tc>
          <w:tcPr>
            <w:tcW w:w="595" w:type="dxa"/>
          </w:tcPr>
          <w:p w14:paraId="06B84229"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65CEC182"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用户使用训练工具对模型在指定训练集上进行训练</w:t>
            </w:r>
          </w:p>
        </w:tc>
      </w:tr>
      <w:tr w:rsidR="00C21B8B" w:rsidRPr="00CB5058"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987503" w:rsidRDefault="00C21B8B" w:rsidP="006674A7">
            <w:pPr>
              <w:rPr>
                <w:rFonts w:ascii="Times New Roman" w:hAnsi="Times New Roman"/>
                <w:sz w:val="21"/>
                <w:szCs w:val="21"/>
              </w:rPr>
            </w:pPr>
          </w:p>
        </w:tc>
        <w:tc>
          <w:tcPr>
            <w:tcW w:w="595" w:type="dxa"/>
          </w:tcPr>
          <w:p w14:paraId="59CC11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04D4FD3C"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用户输入文本和问句</w:t>
            </w:r>
          </w:p>
        </w:tc>
      </w:tr>
      <w:tr w:rsidR="00C21B8B" w:rsidRPr="00CB5058"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987503" w:rsidRDefault="00C21B8B" w:rsidP="006674A7">
            <w:pPr>
              <w:rPr>
                <w:rFonts w:ascii="Times New Roman" w:hAnsi="Times New Roman"/>
                <w:sz w:val="21"/>
                <w:szCs w:val="21"/>
              </w:rPr>
            </w:pPr>
          </w:p>
        </w:tc>
        <w:tc>
          <w:tcPr>
            <w:tcW w:w="595" w:type="dxa"/>
          </w:tcPr>
          <w:p w14:paraId="748BC47F"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6</w:t>
            </w:r>
          </w:p>
        </w:tc>
        <w:tc>
          <w:tcPr>
            <w:tcW w:w="5603" w:type="dxa"/>
            <w:gridSpan w:val="2"/>
          </w:tcPr>
          <w:p w14:paraId="30FE41BC"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用户使用预测工具</w:t>
            </w:r>
            <w:proofErr w:type="gramStart"/>
            <w:r w:rsidRPr="00987503">
              <w:rPr>
                <w:rFonts w:ascii="Times New Roman" w:hAnsi="Times New Roman" w:hint="eastAsia"/>
                <w:sz w:val="21"/>
                <w:szCs w:val="21"/>
              </w:rPr>
              <w:t>预测答句</w:t>
            </w:r>
            <w:proofErr w:type="gramEnd"/>
          </w:p>
        </w:tc>
      </w:tr>
      <w:tr w:rsidR="00C21B8B" w:rsidRPr="00CB5058"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987503" w:rsidRDefault="00C21B8B" w:rsidP="006674A7">
            <w:pPr>
              <w:rPr>
                <w:rFonts w:ascii="Times New Roman" w:hAnsi="Times New Roman"/>
                <w:sz w:val="21"/>
                <w:szCs w:val="21"/>
              </w:rPr>
            </w:pPr>
          </w:p>
        </w:tc>
        <w:tc>
          <w:tcPr>
            <w:tcW w:w="1583" w:type="dxa"/>
            <w:gridSpan w:val="2"/>
          </w:tcPr>
          <w:p w14:paraId="15BA59CB"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913757F"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C21B8B" w:rsidRPr="00CB5058"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0D5EE65" w:rsidR="00C21B8B" w:rsidRPr="00987503" w:rsidRDefault="004E6D8F"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05675C2A" w14:textId="77777777" w:rsidR="00C21B8B" w:rsidRPr="00987503" w:rsidRDefault="00C21B8B" w:rsidP="006674A7">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9476D81" w14:textId="5A113F76"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r w:rsidR="004E6D8F" w:rsidRPr="00987503">
              <w:rPr>
                <w:rFonts w:ascii="Times New Roman" w:hAnsi="Times New Roman"/>
                <w:sz w:val="21"/>
                <w:szCs w:val="21"/>
              </w:rPr>
              <w:t xml:space="preserve"> </w:t>
            </w:r>
            <w:r w:rsidRPr="00987503">
              <w:rPr>
                <w:rFonts w:ascii="Times New Roman" w:hAnsi="Times New Roman"/>
                <w:sz w:val="21"/>
                <w:szCs w:val="21"/>
              </w:rPr>
              <w:t>5,</w:t>
            </w:r>
            <w:r w:rsidR="004E6D8F" w:rsidRPr="00987503">
              <w:rPr>
                <w:rFonts w:ascii="Times New Roman" w:hAnsi="Times New Roman"/>
                <w:sz w:val="21"/>
                <w:szCs w:val="21"/>
              </w:rPr>
              <w:t xml:space="preserve"> </w:t>
            </w:r>
            <w:r w:rsidRPr="00987503">
              <w:rPr>
                <w:rFonts w:ascii="Times New Roman" w:hAnsi="Times New Roman"/>
                <w:sz w:val="21"/>
                <w:szCs w:val="21"/>
              </w:rPr>
              <w:t>6</w:t>
            </w:r>
          </w:p>
        </w:tc>
      </w:tr>
      <w:tr w:rsidR="004E6D8F" w:rsidRPr="00CB5058" w14:paraId="6DE6128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2A0747F" w14:textId="77777777" w:rsidR="004E6D8F" w:rsidRPr="00987503" w:rsidRDefault="004E6D8F" w:rsidP="006674A7">
            <w:pPr>
              <w:rPr>
                <w:rFonts w:ascii="Times New Roman" w:hAnsi="Times New Roman"/>
                <w:sz w:val="21"/>
                <w:szCs w:val="21"/>
              </w:rPr>
            </w:pPr>
          </w:p>
        </w:tc>
        <w:tc>
          <w:tcPr>
            <w:tcW w:w="595" w:type="dxa"/>
          </w:tcPr>
          <w:p w14:paraId="50A1FD82" w14:textId="2E614292" w:rsidR="004E6D8F" w:rsidRPr="00987503" w:rsidRDefault="004E6D8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7187481A" w14:textId="6E475F07" w:rsidR="004E6D8F" w:rsidRPr="00987503" w:rsidRDefault="004E6D8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w:t>
            </w:r>
            <w:r w:rsidR="00B570C9" w:rsidRPr="00987503">
              <w:rPr>
                <w:rFonts w:ascii="Times New Roman" w:hAnsi="Times New Roman" w:hint="eastAsia"/>
                <w:sz w:val="21"/>
                <w:szCs w:val="21"/>
              </w:rPr>
              <w:t>异常</w:t>
            </w:r>
          </w:p>
        </w:tc>
      </w:tr>
      <w:tr w:rsidR="00C21B8B" w:rsidRPr="00CB5058" w14:paraId="61FB3451"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987503" w:rsidRDefault="00C21B8B" w:rsidP="006674A7">
            <w:pPr>
              <w:rPr>
                <w:rFonts w:ascii="Times New Roman" w:hAnsi="Times New Roman"/>
                <w:sz w:val="21"/>
                <w:szCs w:val="21"/>
              </w:rPr>
            </w:pPr>
          </w:p>
        </w:tc>
        <w:tc>
          <w:tcPr>
            <w:tcW w:w="595" w:type="dxa"/>
          </w:tcPr>
          <w:p w14:paraId="72F0C8EC" w14:textId="7A274F89" w:rsidR="00C21B8B" w:rsidRPr="00987503" w:rsidRDefault="004E6D8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A58F6A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C21B8B" w:rsidRPr="00CB5058" w14:paraId="70691A84" w14:textId="77777777" w:rsidTr="002958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987503" w:rsidRDefault="00C21B8B" w:rsidP="006674A7">
            <w:pPr>
              <w:rPr>
                <w:rFonts w:ascii="Times New Roman" w:hAnsi="Times New Roman"/>
                <w:sz w:val="21"/>
                <w:szCs w:val="21"/>
              </w:rPr>
            </w:pPr>
          </w:p>
        </w:tc>
        <w:tc>
          <w:tcPr>
            <w:tcW w:w="1583" w:type="dxa"/>
            <w:gridSpan w:val="2"/>
          </w:tcPr>
          <w:p w14:paraId="58D459D0"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658668A3"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62F604A3" w14:textId="77777777" w:rsidR="00563F13" w:rsidRDefault="00563F13" w:rsidP="00987503">
      <w:bookmarkStart w:id="20" w:name="_Toc36972224"/>
    </w:p>
    <w:p w14:paraId="7E229C4F" w14:textId="7B85BF77" w:rsidR="00B8569F" w:rsidRPr="00987503" w:rsidRDefault="00B8569F" w:rsidP="00B8569F">
      <w:pPr>
        <w:pStyle w:val="3"/>
        <w:rPr>
          <w:rFonts w:ascii="Times New Roman" w:hAnsi="Times New Roman"/>
        </w:rPr>
      </w:pPr>
      <w:r w:rsidRPr="00987503">
        <w:rPr>
          <w:rFonts w:ascii="Times New Roman" w:hAnsi="Times New Roman"/>
        </w:rPr>
        <w:lastRenderedPageBreak/>
        <w:t>3.1.6</w:t>
      </w:r>
      <w:r w:rsidRPr="00987503">
        <w:rPr>
          <w:rFonts w:ascii="Times New Roman" w:hAnsi="Times New Roman" w:hint="eastAsia"/>
        </w:rPr>
        <w:t>加载模型</w:t>
      </w:r>
      <w:bookmarkEnd w:id="20"/>
    </w:p>
    <w:p w14:paraId="78A37BF5" w14:textId="724B300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模型是深度学习基础的操作对象。无论是在算法中使用</w:t>
      </w:r>
      <w:proofErr w:type="gramStart"/>
      <w:r w:rsidRPr="00987503">
        <w:rPr>
          <w:rFonts w:ascii="Times New Roman" w:hAnsi="Times New Roman" w:hint="eastAsia"/>
        </w:rPr>
        <w:t>预训练</w:t>
      </w:r>
      <w:proofErr w:type="gramEnd"/>
      <w:r w:rsidRPr="00987503">
        <w:rPr>
          <w:rFonts w:ascii="Times New Roman" w:hAnsi="Times New Roman" w:hint="eastAsia"/>
        </w:rPr>
        <w:t>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7E729BA3" w14:textId="53F2B5D2"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如下所示：</w:t>
      </w:r>
    </w:p>
    <w:p w14:paraId="29BB9F69" w14:textId="30F27FDD" w:rsidR="00141FA1" w:rsidRPr="00987503" w:rsidRDefault="00141FA1"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 xml:space="preserve">3.6 </w:t>
      </w:r>
      <w:r w:rsidRPr="00987503">
        <w:rPr>
          <w:rFonts w:ascii="Times New Roman" w:hAnsi="Times New Roman" w:hint="eastAsia"/>
          <w:b/>
          <w:bCs/>
          <w:sz w:val="21"/>
          <w:szCs w:val="21"/>
        </w:rPr>
        <w:t>加载模型用例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3C6F33A" w14:textId="072A06C5"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加载</w:t>
            </w:r>
            <w:r w:rsidR="00E75AAD" w:rsidRPr="00987503">
              <w:rPr>
                <w:rFonts w:ascii="Times New Roman" w:hAnsi="Times New Roman" w:hint="eastAsia"/>
                <w:sz w:val="21"/>
                <w:szCs w:val="21"/>
              </w:rPr>
              <w:t>模型</w:t>
            </w:r>
          </w:p>
        </w:tc>
      </w:tr>
      <w:tr w:rsidR="00B8569F" w:rsidRPr="00CB5058"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A8D9876" w14:textId="72525A60" w:rsidR="00B8569F" w:rsidRPr="00987503" w:rsidRDefault="00E75AAD"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用户导入工具包，并使用工具包中针对特定模型的载入算法，将模型参数读入内存，以供后续程序对于模型的使用。</w:t>
            </w:r>
          </w:p>
        </w:tc>
      </w:tr>
      <w:tr w:rsidR="00B8569F" w:rsidRPr="00CB5058"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1740A82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774422D" w14:textId="36FCC46B"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2035E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59B68BA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77B366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963907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D6453E" w:rsidRPr="00CB5058"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D6453E" w:rsidRPr="00987503" w:rsidRDefault="00D6453E" w:rsidP="00D6453E">
            <w:pPr>
              <w:rPr>
                <w:rFonts w:ascii="Times New Roman" w:hAnsi="Times New Roman"/>
                <w:sz w:val="21"/>
                <w:szCs w:val="21"/>
              </w:rPr>
            </w:pPr>
          </w:p>
        </w:tc>
        <w:tc>
          <w:tcPr>
            <w:tcW w:w="595" w:type="dxa"/>
          </w:tcPr>
          <w:p w14:paraId="042C580B" w14:textId="1A081836"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43A5F69" w14:textId="43959334"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D6453E" w:rsidRPr="00CB5058"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D6453E" w:rsidRPr="00987503" w:rsidRDefault="00D6453E" w:rsidP="00D6453E">
            <w:pPr>
              <w:rPr>
                <w:rFonts w:ascii="Times New Roman" w:hAnsi="Times New Roman"/>
                <w:sz w:val="21"/>
                <w:szCs w:val="21"/>
              </w:rPr>
            </w:pPr>
          </w:p>
        </w:tc>
        <w:tc>
          <w:tcPr>
            <w:tcW w:w="595" w:type="dxa"/>
          </w:tcPr>
          <w:p w14:paraId="2324A0AE" w14:textId="5C3D059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F34FC1E" w14:textId="2C0C213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用户准备满足模型载入算法格式要求的模型</w:t>
            </w:r>
          </w:p>
        </w:tc>
      </w:tr>
      <w:tr w:rsidR="00D6453E" w:rsidRPr="00CB5058"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D6453E" w:rsidRPr="00987503" w:rsidRDefault="00D6453E" w:rsidP="00D6453E">
            <w:pPr>
              <w:rPr>
                <w:rFonts w:ascii="Times New Roman" w:hAnsi="Times New Roman"/>
                <w:sz w:val="21"/>
                <w:szCs w:val="21"/>
              </w:rPr>
            </w:pPr>
          </w:p>
        </w:tc>
        <w:tc>
          <w:tcPr>
            <w:tcW w:w="595" w:type="dxa"/>
          </w:tcPr>
          <w:p w14:paraId="48C0D707" w14:textId="6862E6A9"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9060FEB" w14:textId="3537DDA0"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用户使用数据加载工具载入模型参数</w:t>
            </w:r>
          </w:p>
        </w:tc>
      </w:tr>
      <w:tr w:rsidR="00D6453E" w:rsidRPr="00CB5058"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D6453E" w:rsidRPr="00987503" w:rsidRDefault="00D6453E" w:rsidP="00D6453E">
            <w:pPr>
              <w:rPr>
                <w:rFonts w:ascii="Times New Roman" w:hAnsi="Times New Roman"/>
                <w:sz w:val="21"/>
                <w:szCs w:val="21"/>
              </w:rPr>
            </w:pPr>
          </w:p>
        </w:tc>
        <w:tc>
          <w:tcPr>
            <w:tcW w:w="595" w:type="dxa"/>
          </w:tcPr>
          <w:p w14:paraId="0FFA99DB" w14:textId="3B3E231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1BED1371" w14:textId="59D5B6C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Pr="00987503">
              <w:rPr>
                <w:rFonts w:ascii="Times New Roman" w:hAnsi="Times New Roman"/>
                <w:sz w:val="21"/>
                <w:szCs w:val="21"/>
              </w:rPr>
              <w:t xml:space="preserve"> VALIDATES THAT </w:t>
            </w:r>
            <w:r w:rsidRPr="00987503">
              <w:rPr>
                <w:rFonts w:ascii="Times New Roman" w:hAnsi="Times New Roman" w:hint="eastAsia"/>
                <w:sz w:val="21"/>
                <w:szCs w:val="21"/>
              </w:rPr>
              <w:t>模型路径和参数合法</w:t>
            </w:r>
          </w:p>
        </w:tc>
      </w:tr>
      <w:tr w:rsidR="00D6453E" w:rsidRPr="00CB5058" w14:paraId="374A4E94"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25670B0A" w14:textId="77777777" w:rsidR="00D6453E" w:rsidRPr="00987503" w:rsidRDefault="00D6453E" w:rsidP="00D6453E">
            <w:pPr>
              <w:rPr>
                <w:rFonts w:ascii="Times New Roman" w:hAnsi="Times New Roman"/>
                <w:sz w:val="21"/>
                <w:szCs w:val="21"/>
              </w:rPr>
            </w:pPr>
          </w:p>
        </w:tc>
        <w:tc>
          <w:tcPr>
            <w:tcW w:w="595" w:type="dxa"/>
          </w:tcPr>
          <w:p w14:paraId="7D1F3A92" w14:textId="42F63D9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3216FF3B" w14:textId="7BA4AB0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用户获得可进行后续处理的模型</w:t>
            </w:r>
          </w:p>
        </w:tc>
      </w:tr>
      <w:tr w:rsidR="00B8569F" w:rsidRPr="00CB5058" w14:paraId="5D3920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987503" w:rsidRDefault="00B8569F" w:rsidP="00731839">
            <w:pPr>
              <w:rPr>
                <w:rFonts w:ascii="Times New Roman" w:hAnsi="Times New Roman"/>
                <w:sz w:val="21"/>
                <w:szCs w:val="21"/>
              </w:rPr>
            </w:pPr>
          </w:p>
        </w:tc>
        <w:tc>
          <w:tcPr>
            <w:tcW w:w="1583" w:type="dxa"/>
            <w:gridSpan w:val="2"/>
          </w:tcPr>
          <w:p w14:paraId="5D55340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8B9067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5C29509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76D290D7"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663EC68D"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1153EFF5" w14:textId="6E708DCB"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D6453E" w:rsidRPr="00987503">
              <w:rPr>
                <w:rFonts w:ascii="Times New Roman" w:hAnsi="Times New Roman"/>
                <w:sz w:val="21"/>
                <w:szCs w:val="21"/>
              </w:rPr>
              <w:t>4</w:t>
            </w:r>
          </w:p>
        </w:tc>
      </w:tr>
      <w:tr w:rsidR="00B570C9" w:rsidRPr="00CB5058" w14:paraId="59AD6433"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A950198" w14:textId="77777777" w:rsidR="00B570C9" w:rsidRPr="00987503" w:rsidRDefault="00B570C9" w:rsidP="00731839">
            <w:pPr>
              <w:rPr>
                <w:rFonts w:ascii="Times New Roman" w:hAnsi="Times New Roman"/>
                <w:sz w:val="21"/>
                <w:szCs w:val="21"/>
              </w:rPr>
            </w:pPr>
          </w:p>
        </w:tc>
        <w:tc>
          <w:tcPr>
            <w:tcW w:w="595" w:type="dxa"/>
          </w:tcPr>
          <w:p w14:paraId="316AE662" w14:textId="6BE9E9E4"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D14FFFC" w14:textId="6A75060A"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r w:rsidR="00D6453E" w:rsidRPr="00987503">
              <w:rPr>
                <w:rFonts w:ascii="Times New Roman" w:hAnsi="Times New Roman" w:hint="eastAsia"/>
                <w:sz w:val="21"/>
                <w:szCs w:val="21"/>
              </w:rPr>
              <w:t>，模型不合法</w:t>
            </w:r>
          </w:p>
        </w:tc>
      </w:tr>
      <w:tr w:rsidR="00B8569F" w:rsidRPr="00CB5058"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987503" w:rsidRDefault="00B8569F" w:rsidP="00731839">
            <w:pPr>
              <w:rPr>
                <w:rFonts w:ascii="Times New Roman" w:hAnsi="Times New Roman"/>
                <w:sz w:val="21"/>
                <w:szCs w:val="21"/>
              </w:rPr>
            </w:pPr>
          </w:p>
        </w:tc>
        <w:tc>
          <w:tcPr>
            <w:tcW w:w="595" w:type="dxa"/>
          </w:tcPr>
          <w:p w14:paraId="42821B91" w14:textId="6EFC8FF7" w:rsidR="00B8569F"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4686A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B8569F" w:rsidRPr="00CB5058" w14:paraId="39261D3A"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B8569F" w:rsidRPr="00987503" w:rsidRDefault="00B8569F" w:rsidP="00731839">
            <w:pPr>
              <w:rPr>
                <w:rFonts w:ascii="Times New Roman" w:hAnsi="Times New Roman"/>
                <w:sz w:val="21"/>
                <w:szCs w:val="21"/>
              </w:rPr>
            </w:pPr>
          </w:p>
        </w:tc>
        <w:tc>
          <w:tcPr>
            <w:tcW w:w="1583" w:type="dxa"/>
            <w:gridSpan w:val="2"/>
          </w:tcPr>
          <w:p w14:paraId="3C6060A5"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8686CE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9AE2053" w14:textId="74BDA6D4" w:rsidR="00563F13" w:rsidRDefault="00563F13" w:rsidP="00987503">
      <w:bookmarkStart w:id="21" w:name="_Toc36972225"/>
    </w:p>
    <w:p w14:paraId="45B96753" w14:textId="71A1E3F4" w:rsidR="00563F13" w:rsidRPr="00563F13" w:rsidRDefault="00563F13" w:rsidP="00987503">
      <w:pPr>
        <w:rPr>
          <w:rFonts w:ascii="Times New Roman" w:hAnsi="Times New Roman"/>
        </w:rPr>
      </w:pPr>
      <w:r>
        <w:rPr>
          <w:rFonts w:ascii="Times New Roman" w:hAnsi="Times New Roman"/>
        </w:rPr>
        <w:br w:type="page"/>
      </w:r>
    </w:p>
    <w:p w14:paraId="7549DFD9" w14:textId="4640032D" w:rsidR="00C21B8B" w:rsidRPr="00987503" w:rsidRDefault="00B8569F" w:rsidP="00B8569F">
      <w:pPr>
        <w:pStyle w:val="3"/>
        <w:rPr>
          <w:rFonts w:ascii="Times New Roman" w:hAnsi="Times New Roman"/>
        </w:rPr>
      </w:pPr>
      <w:r w:rsidRPr="00987503">
        <w:rPr>
          <w:rFonts w:ascii="Times New Roman" w:hAnsi="Times New Roman"/>
        </w:rPr>
        <w:lastRenderedPageBreak/>
        <w:t>3.1.7</w:t>
      </w:r>
      <w:r w:rsidRPr="00987503">
        <w:rPr>
          <w:rFonts w:ascii="Times New Roman" w:hAnsi="Times New Roman" w:hint="eastAsia"/>
        </w:rPr>
        <w:t>处理数据</w:t>
      </w:r>
      <w:bookmarkEnd w:id="21"/>
    </w:p>
    <w:p w14:paraId="78495E0F" w14:textId="1AEEA140"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地数据，然后导入工具包进行数据处理，最终得到可供模型输入的数据，以</w:t>
      </w:r>
      <w:proofErr w:type="gramStart"/>
      <w:r w:rsidRPr="00987503">
        <w:rPr>
          <w:rFonts w:ascii="Times New Roman" w:hAnsi="Times New Roman" w:hint="eastAsia"/>
        </w:rPr>
        <w:t>供之后</w:t>
      </w:r>
      <w:proofErr w:type="gramEnd"/>
      <w:r w:rsidRPr="00987503">
        <w:rPr>
          <w:rFonts w:ascii="Times New Roman" w:hAnsi="Times New Roman" w:hint="eastAsia"/>
        </w:rPr>
        <w:t>模型的训练或测试。</w:t>
      </w:r>
    </w:p>
    <w:p w14:paraId="59F3C4B7" w14:textId="4F188301"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如下</w:t>
      </w:r>
      <w:r w:rsidR="00451D99">
        <w:rPr>
          <w:rFonts w:ascii="Times New Roman" w:hAnsi="Times New Roman" w:hint="eastAsia"/>
        </w:rPr>
        <w:t>表</w:t>
      </w:r>
      <w:r w:rsidRPr="00987503">
        <w:rPr>
          <w:rFonts w:ascii="Times New Roman" w:hAnsi="Times New Roman" w:hint="eastAsia"/>
        </w:rPr>
        <w:t>所示：</w:t>
      </w:r>
    </w:p>
    <w:p w14:paraId="3FC8CD96" w14:textId="004B1F84" w:rsidR="00B8569F" w:rsidRPr="00987503" w:rsidRDefault="00B8569F"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7</w:t>
      </w:r>
      <w:r w:rsidRPr="00987503">
        <w:rPr>
          <w:rFonts w:ascii="Times New Roman" w:hAnsi="Times New Roman"/>
          <w:b/>
          <w:bCs/>
          <w:sz w:val="21"/>
          <w:szCs w:val="21"/>
        </w:rPr>
        <w:t xml:space="preserve"> </w:t>
      </w:r>
      <w:r w:rsidRPr="00987503">
        <w:rPr>
          <w:rFonts w:ascii="Times New Roman" w:hAnsi="Times New Roman" w:hint="eastAsia"/>
          <w:b/>
          <w:bCs/>
          <w:sz w:val="21"/>
          <w:szCs w:val="21"/>
        </w:rPr>
        <w:t>处理数据用例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23FC3BB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处理数据</w:t>
            </w:r>
          </w:p>
        </w:tc>
      </w:tr>
      <w:tr w:rsidR="00B8569F" w:rsidRPr="00CB5058"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1EC993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用户导入工具包，并使用工具包中针对特定数据的处理算法处理数据，</w:t>
            </w:r>
            <w:proofErr w:type="gramStart"/>
            <w:r w:rsidRPr="00987503">
              <w:rPr>
                <w:rFonts w:ascii="Times New Roman" w:hAnsi="Times New Roman" w:hint="eastAsia"/>
                <w:sz w:val="21"/>
                <w:szCs w:val="21"/>
              </w:rPr>
              <w:t>供网络</w:t>
            </w:r>
            <w:proofErr w:type="gramEnd"/>
            <w:r w:rsidRPr="00987503">
              <w:rPr>
                <w:rFonts w:ascii="Times New Roman" w:hAnsi="Times New Roman" w:hint="eastAsia"/>
                <w:sz w:val="21"/>
                <w:szCs w:val="21"/>
              </w:rPr>
              <w:t>训练或测试使用。</w:t>
            </w:r>
          </w:p>
        </w:tc>
      </w:tr>
      <w:tr w:rsidR="00B8569F" w:rsidRPr="00CB5058"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40187C7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A5E11AB" w14:textId="74211502"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7A53D5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01157FE6"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27C981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50DD65D1"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987503" w:rsidRDefault="00B8569F" w:rsidP="00731839">
            <w:pPr>
              <w:rPr>
                <w:rFonts w:ascii="Times New Roman" w:hAnsi="Times New Roman"/>
                <w:sz w:val="21"/>
                <w:szCs w:val="21"/>
              </w:rPr>
            </w:pPr>
          </w:p>
        </w:tc>
        <w:tc>
          <w:tcPr>
            <w:tcW w:w="595" w:type="dxa"/>
          </w:tcPr>
          <w:p w14:paraId="1487CF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937E02B"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987503" w:rsidRDefault="00B8569F" w:rsidP="00731839">
            <w:pPr>
              <w:rPr>
                <w:rFonts w:ascii="Times New Roman" w:hAnsi="Times New Roman"/>
                <w:sz w:val="21"/>
                <w:szCs w:val="21"/>
              </w:rPr>
            </w:pPr>
          </w:p>
        </w:tc>
        <w:tc>
          <w:tcPr>
            <w:tcW w:w="595" w:type="dxa"/>
          </w:tcPr>
          <w:p w14:paraId="14554BC0"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2747C26B"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用户准备满足数据处理算法格式要求的数据集</w:t>
            </w:r>
          </w:p>
        </w:tc>
      </w:tr>
      <w:tr w:rsidR="00B8569F" w:rsidRPr="00CB5058"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987503" w:rsidRDefault="00B8569F" w:rsidP="00731839">
            <w:pPr>
              <w:rPr>
                <w:rFonts w:ascii="Times New Roman" w:hAnsi="Times New Roman"/>
                <w:sz w:val="21"/>
                <w:szCs w:val="21"/>
              </w:rPr>
            </w:pPr>
          </w:p>
        </w:tc>
        <w:tc>
          <w:tcPr>
            <w:tcW w:w="595" w:type="dxa"/>
          </w:tcPr>
          <w:p w14:paraId="72D9C04E"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6B3763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用户使用数据处理工具处理数据集</w:t>
            </w:r>
          </w:p>
        </w:tc>
      </w:tr>
      <w:tr w:rsidR="00B8569F" w:rsidRPr="00CB5058"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987503" w:rsidRDefault="00B8569F" w:rsidP="00731839">
            <w:pPr>
              <w:rPr>
                <w:rFonts w:ascii="Times New Roman" w:hAnsi="Times New Roman"/>
                <w:sz w:val="21"/>
                <w:szCs w:val="21"/>
              </w:rPr>
            </w:pPr>
          </w:p>
        </w:tc>
        <w:tc>
          <w:tcPr>
            <w:tcW w:w="595" w:type="dxa"/>
          </w:tcPr>
          <w:p w14:paraId="6A467798"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2C66F59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用户获得可供网络输入的数据</w:t>
            </w:r>
          </w:p>
        </w:tc>
      </w:tr>
      <w:tr w:rsidR="00B8569F" w:rsidRPr="00CB5058"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987503" w:rsidRDefault="00B8569F" w:rsidP="00731839">
            <w:pPr>
              <w:rPr>
                <w:rFonts w:ascii="Times New Roman" w:hAnsi="Times New Roman"/>
                <w:sz w:val="21"/>
                <w:szCs w:val="21"/>
              </w:rPr>
            </w:pPr>
          </w:p>
        </w:tc>
        <w:tc>
          <w:tcPr>
            <w:tcW w:w="1583" w:type="dxa"/>
            <w:gridSpan w:val="2"/>
          </w:tcPr>
          <w:p w14:paraId="091F150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876E0C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342FD3EE"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Bounded</w:t>
            </w:r>
            <w:r w:rsidR="00B8569F" w:rsidRPr="00987503">
              <w:rPr>
                <w:rFonts w:ascii="Times New Roman" w:hAnsi="Times New Roman"/>
                <w:sz w:val="21"/>
                <w:szCs w:val="21"/>
              </w:rPr>
              <w:t xml:space="preserve"> </w:t>
            </w:r>
          </w:p>
          <w:p w14:paraId="45E2B098"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249D921C" w14:textId="29E22203"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p>
        </w:tc>
      </w:tr>
      <w:tr w:rsidR="00B570C9" w:rsidRPr="00CB5058" w14:paraId="45A8EE9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D84DBE8" w14:textId="77777777" w:rsidR="00B570C9" w:rsidRPr="00987503" w:rsidRDefault="00B570C9" w:rsidP="00731839">
            <w:pPr>
              <w:rPr>
                <w:rFonts w:ascii="Times New Roman" w:hAnsi="Times New Roman"/>
                <w:sz w:val="21"/>
                <w:szCs w:val="21"/>
              </w:rPr>
            </w:pPr>
          </w:p>
        </w:tc>
        <w:tc>
          <w:tcPr>
            <w:tcW w:w="595" w:type="dxa"/>
          </w:tcPr>
          <w:p w14:paraId="1CF53DFB" w14:textId="7CD6D2D3"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75792D7" w14:textId="1B41CDAA"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5691AC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987503" w:rsidRDefault="00B8569F" w:rsidP="00731839">
            <w:pPr>
              <w:rPr>
                <w:rFonts w:ascii="Times New Roman" w:hAnsi="Times New Roman"/>
                <w:sz w:val="21"/>
                <w:szCs w:val="21"/>
              </w:rPr>
            </w:pPr>
          </w:p>
        </w:tc>
        <w:tc>
          <w:tcPr>
            <w:tcW w:w="595" w:type="dxa"/>
          </w:tcPr>
          <w:p w14:paraId="181E2BBC" w14:textId="633F8AAE"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8808C4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B8569F" w:rsidRPr="00CB5058" w14:paraId="01E5C579"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B8569F" w:rsidRPr="00987503" w:rsidRDefault="00B8569F" w:rsidP="00731839">
            <w:pPr>
              <w:rPr>
                <w:rFonts w:ascii="Times New Roman" w:hAnsi="Times New Roman"/>
                <w:sz w:val="21"/>
                <w:szCs w:val="21"/>
              </w:rPr>
            </w:pPr>
          </w:p>
        </w:tc>
        <w:tc>
          <w:tcPr>
            <w:tcW w:w="1583" w:type="dxa"/>
            <w:gridSpan w:val="2"/>
          </w:tcPr>
          <w:p w14:paraId="0A94C9F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914E6C5"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DB554C9" w14:textId="77777777" w:rsidR="00563F13" w:rsidRDefault="00563F13" w:rsidP="00987503">
      <w:bookmarkStart w:id="22" w:name="_Toc36972226"/>
    </w:p>
    <w:p w14:paraId="21266FDE" w14:textId="77777777" w:rsidR="00563F13" w:rsidRDefault="00563F13">
      <w:pPr>
        <w:rPr>
          <w:rFonts w:ascii="Times New Roman" w:eastAsia="黑体" w:hAnsi="Times New Roman" w:cs="黑体"/>
          <w:b/>
          <w:bCs/>
          <w:sz w:val="28"/>
          <w:szCs w:val="28"/>
        </w:rPr>
      </w:pPr>
      <w:r>
        <w:rPr>
          <w:rFonts w:ascii="Times New Roman" w:hAnsi="Times New Roman"/>
        </w:rPr>
        <w:br w:type="page"/>
      </w:r>
    </w:p>
    <w:p w14:paraId="373FD9B5" w14:textId="00824890" w:rsidR="00B8569F" w:rsidRPr="00987503" w:rsidRDefault="00B8569F" w:rsidP="00B8569F">
      <w:pPr>
        <w:pStyle w:val="3"/>
        <w:rPr>
          <w:rFonts w:ascii="Times New Roman" w:hAnsi="Times New Roman"/>
        </w:rPr>
      </w:pPr>
      <w:r w:rsidRPr="00987503">
        <w:rPr>
          <w:rFonts w:ascii="Times New Roman" w:hAnsi="Times New Roman"/>
        </w:rPr>
        <w:lastRenderedPageBreak/>
        <w:t>3.1.8</w:t>
      </w:r>
      <w:r w:rsidRPr="00987503">
        <w:rPr>
          <w:rFonts w:ascii="Times New Roman" w:hAnsi="Times New Roman" w:hint="eastAsia"/>
        </w:rPr>
        <w:t>保存模型</w:t>
      </w:r>
      <w:bookmarkEnd w:id="22"/>
    </w:p>
    <w:p w14:paraId="408D3905" w14:textId="722991E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模型是深度学习基础的操作对象。无论是希望在算法中重新加载</w:t>
      </w:r>
      <w:proofErr w:type="gramStart"/>
      <w:r w:rsidRPr="00987503">
        <w:rPr>
          <w:rFonts w:ascii="Times New Roman" w:hAnsi="Times New Roman" w:hint="eastAsia"/>
        </w:rPr>
        <w:t>预训练</w:t>
      </w:r>
      <w:proofErr w:type="gramEnd"/>
      <w:r w:rsidRPr="00987503">
        <w:rPr>
          <w:rFonts w:ascii="Times New Roman" w:hAnsi="Times New Roman" w:hint="eastAsia"/>
        </w:rPr>
        <w:t>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34C2BB42"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如下</w:t>
      </w:r>
      <w:r w:rsidR="00451D99">
        <w:rPr>
          <w:rFonts w:ascii="Times New Roman" w:hAnsi="Times New Roman" w:hint="eastAsia"/>
        </w:rPr>
        <w:t>表</w:t>
      </w:r>
      <w:r w:rsidRPr="00987503">
        <w:rPr>
          <w:rFonts w:ascii="Times New Roman" w:hAnsi="Times New Roman" w:hint="eastAsia"/>
        </w:rPr>
        <w:t>所示：</w:t>
      </w:r>
    </w:p>
    <w:p w14:paraId="05B06AB8" w14:textId="1752B2EF" w:rsidR="00B8569F" w:rsidRPr="00987503" w:rsidRDefault="00B8569F"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8</w:t>
      </w:r>
      <w:r w:rsidRPr="00987503">
        <w:rPr>
          <w:rFonts w:ascii="Times New Roman" w:hAnsi="Times New Roman"/>
          <w:b/>
          <w:bCs/>
          <w:sz w:val="21"/>
          <w:szCs w:val="21"/>
        </w:rPr>
        <w:t xml:space="preserve"> </w:t>
      </w:r>
      <w:r w:rsidRPr="00987503">
        <w:rPr>
          <w:rFonts w:ascii="Times New Roman" w:hAnsi="Times New Roman" w:hint="eastAsia"/>
          <w:b/>
          <w:bCs/>
          <w:sz w:val="21"/>
          <w:szCs w:val="21"/>
        </w:rPr>
        <w:t>保存模型用例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8E2B1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保存模型</w:t>
            </w:r>
          </w:p>
        </w:tc>
      </w:tr>
      <w:tr w:rsidR="00B8569F" w:rsidRPr="00CB5058"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512485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用户导入工具包，并使用工具包中针对特定模型的算法处理、保存模型，最终使模型参数保存到本地。</w:t>
            </w:r>
          </w:p>
        </w:tc>
      </w:tr>
      <w:tr w:rsidR="00B8569F" w:rsidRPr="00CB5058"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2895ED1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451D99">
              <w:rPr>
                <w:rFonts w:ascii="Times New Roman" w:hAnsi="Times New Roman" w:cs="Times New Roman" w:hint="eastAsia"/>
                <w:kern w:val="2"/>
                <w:sz w:val="21"/>
                <w:szCs w:val="21"/>
              </w:rPr>
              <w:t>系统正常运行</w:t>
            </w:r>
          </w:p>
        </w:tc>
      </w:tr>
      <w:tr w:rsidR="00B8569F" w:rsidRPr="00CB5058"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4366305A" w14:textId="7D5A07A7"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56451002"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3951DB9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47717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EB9300F"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987503" w:rsidRDefault="00B8569F" w:rsidP="00731839">
            <w:pPr>
              <w:rPr>
                <w:rFonts w:ascii="Times New Roman" w:hAnsi="Times New Roman"/>
                <w:sz w:val="21"/>
                <w:szCs w:val="21"/>
              </w:rPr>
            </w:pPr>
          </w:p>
        </w:tc>
        <w:tc>
          <w:tcPr>
            <w:tcW w:w="595" w:type="dxa"/>
          </w:tcPr>
          <w:p w14:paraId="46EF63F9"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8DB310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987503" w:rsidRDefault="00B8569F" w:rsidP="00731839">
            <w:pPr>
              <w:rPr>
                <w:rFonts w:ascii="Times New Roman" w:hAnsi="Times New Roman"/>
                <w:sz w:val="21"/>
                <w:szCs w:val="21"/>
              </w:rPr>
            </w:pPr>
          </w:p>
        </w:tc>
        <w:tc>
          <w:tcPr>
            <w:tcW w:w="595" w:type="dxa"/>
          </w:tcPr>
          <w:p w14:paraId="4AB60CA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510BD3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用户准备满足模型保存模块格式要求的模型</w:t>
            </w:r>
          </w:p>
        </w:tc>
      </w:tr>
      <w:tr w:rsidR="00B8569F" w:rsidRPr="00CB5058"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987503" w:rsidRDefault="00B8569F" w:rsidP="00731839">
            <w:pPr>
              <w:rPr>
                <w:rFonts w:ascii="Times New Roman" w:hAnsi="Times New Roman"/>
                <w:sz w:val="21"/>
                <w:szCs w:val="21"/>
              </w:rPr>
            </w:pPr>
          </w:p>
        </w:tc>
        <w:tc>
          <w:tcPr>
            <w:tcW w:w="595" w:type="dxa"/>
          </w:tcPr>
          <w:p w14:paraId="780C367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079356C5"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用户使用模型保存工具保存模型参数</w:t>
            </w:r>
          </w:p>
        </w:tc>
      </w:tr>
      <w:tr w:rsidR="00B8569F" w:rsidRPr="00CB5058"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987503" w:rsidRDefault="00B8569F" w:rsidP="00731839">
            <w:pPr>
              <w:rPr>
                <w:rFonts w:ascii="Times New Roman" w:hAnsi="Times New Roman"/>
                <w:sz w:val="21"/>
                <w:szCs w:val="21"/>
              </w:rPr>
            </w:pPr>
          </w:p>
        </w:tc>
        <w:tc>
          <w:tcPr>
            <w:tcW w:w="595" w:type="dxa"/>
          </w:tcPr>
          <w:p w14:paraId="436A25D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5A3AFB0E"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用户在本地获得可加载的保存后的模型</w:t>
            </w:r>
          </w:p>
        </w:tc>
      </w:tr>
      <w:tr w:rsidR="00B8569F" w:rsidRPr="00CB5058"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987503" w:rsidRDefault="00B8569F" w:rsidP="00731839">
            <w:pPr>
              <w:rPr>
                <w:rFonts w:ascii="Times New Roman" w:hAnsi="Times New Roman"/>
                <w:sz w:val="21"/>
                <w:szCs w:val="21"/>
              </w:rPr>
            </w:pPr>
          </w:p>
        </w:tc>
        <w:tc>
          <w:tcPr>
            <w:tcW w:w="1583" w:type="dxa"/>
            <w:gridSpan w:val="2"/>
          </w:tcPr>
          <w:p w14:paraId="3BEF0F5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D2D28C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01E49924"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0D4D64FF"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D283C89" w14:textId="4DD7AE5D"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r w:rsidR="00B570C9" w:rsidRPr="00987503">
              <w:rPr>
                <w:rFonts w:ascii="Times New Roman" w:hAnsi="Times New Roman"/>
                <w:sz w:val="21"/>
                <w:szCs w:val="21"/>
              </w:rPr>
              <w:t xml:space="preserve"> </w:t>
            </w:r>
            <w:r w:rsidRPr="00987503">
              <w:rPr>
                <w:rFonts w:ascii="Times New Roman" w:hAnsi="Times New Roman"/>
                <w:sz w:val="21"/>
                <w:szCs w:val="21"/>
              </w:rPr>
              <w:t>5,</w:t>
            </w:r>
            <w:r w:rsidR="00B570C9" w:rsidRPr="00987503">
              <w:rPr>
                <w:rFonts w:ascii="Times New Roman" w:hAnsi="Times New Roman"/>
                <w:sz w:val="21"/>
                <w:szCs w:val="21"/>
              </w:rPr>
              <w:t xml:space="preserve"> </w:t>
            </w:r>
            <w:r w:rsidRPr="00987503">
              <w:rPr>
                <w:rFonts w:ascii="Times New Roman" w:hAnsi="Times New Roman"/>
                <w:sz w:val="21"/>
                <w:szCs w:val="21"/>
              </w:rPr>
              <w:t>6</w:t>
            </w:r>
          </w:p>
        </w:tc>
      </w:tr>
      <w:tr w:rsidR="00B570C9" w:rsidRPr="00CB5058" w14:paraId="18D406A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4F02E15" w14:textId="77777777" w:rsidR="00B570C9" w:rsidRPr="00987503" w:rsidRDefault="00B570C9" w:rsidP="00B570C9">
            <w:pPr>
              <w:rPr>
                <w:rFonts w:ascii="Times New Roman" w:hAnsi="Times New Roman"/>
                <w:sz w:val="21"/>
                <w:szCs w:val="21"/>
              </w:rPr>
            </w:pPr>
          </w:p>
        </w:tc>
        <w:tc>
          <w:tcPr>
            <w:tcW w:w="595" w:type="dxa"/>
          </w:tcPr>
          <w:p w14:paraId="0D248A9D" w14:textId="4EF193E7"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4DE6583D" w14:textId="24C3DC96"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20D995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987503" w:rsidRDefault="00B8569F" w:rsidP="00731839">
            <w:pPr>
              <w:rPr>
                <w:rFonts w:ascii="Times New Roman" w:hAnsi="Times New Roman"/>
                <w:sz w:val="21"/>
                <w:szCs w:val="21"/>
              </w:rPr>
            </w:pPr>
          </w:p>
        </w:tc>
        <w:tc>
          <w:tcPr>
            <w:tcW w:w="595" w:type="dxa"/>
          </w:tcPr>
          <w:p w14:paraId="312465C8" w14:textId="39D3BD24"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C616E84"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B8569F" w:rsidRPr="00CB5058" w14:paraId="6FACC7C6"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B8569F" w:rsidRPr="00987503" w:rsidRDefault="00B8569F" w:rsidP="00731839">
            <w:pPr>
              <w:rPr>
                <w:rFonts w:ascii="Times New Roman" w:hAnsi="Times New Roman"/>
                <w:sz w:val="21"/>
                <w:szCs w:val="21"/>
              </w:rPr>
            </w:pPr>
          </w:p>
        </w:tc>
        <w:tc>
          <w:tcPr>
            <w:tcW w:w="1583" w:type="dxa"/>
            <w:gridSpan w:val="2"/>
          </w:tcPr>
          <w:p w14:paraId="0D054C4F"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1F4D3311"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0C557AC" w14:textId="77777777" w:rsidR="00B8569F" w:rsidRPr="00987503" w:rsidRDefault="00B8569F" w:rsidP="00B8569F">
      <w:pPr>
        <w:rPr>
          <w:rFonts w:ascii="Times New Roman" w:hAnsi="Times New Roman"/>
        </w:rPr>
      </w:pPr>
    </w:p>
    <w:p w14:paraId="66F2A9F5" w14:textId="0B0BD75D" w:rsidR="005861A1" w:rsidRPr="00987503" w:rsidRDefault="005861A1" w:rsidP="005861A1">
      <w:pPr>
        <w:pStyle w:val="2"/>
        <w:rPr>
          <w:rFonts w:ascii="Times New Roman" w:hAnsi="Times New Roman"/>
        </w:rPr>
      </w:pPr>
      <w:bookmarkStart w:id="23" w:name="_Toc36972227"/>
      <w:r w:rsidRPr="00987503">
        <w:rPr>
          <w:rFonts w:ascii="Times New Roman" w:hAnsi="Times New Roman"/>
        </w:rPr>
        <w:t xml:space="preserve">3.2 </w:t>
      </w:r>
      <w:r w:rsidR="00746904" w:rsidRPr="00987503">
        <w:rPr>
          <w:rFonts w:ascii="Times New Roman" w:hAnsi="Times New Roman" w:hint="eastAsia"/>
        </w:rPr>
        <w:t>非功能</w:t>
      </w:r>
      <w:r w:rsidRPr="00987503">
        <w:rPr>
          <w:rFonts w:ascii="Times New Roman" w:hAnsi="Times New Roman" w:hint="eastAsia"/>
        </w:rPr>
        <w:t>需求</w:t>
      </w:r>
      <w:bookmarkEnd w:id="23"/>
    </w:p>
    <w:p w14:paraId="066F0F79" w14:textId="39EEE345" w:rsidR="00C124D0" w:rsidRPr="00987503" w:rsidRDefault="00C124D0" w:rsidP="00C124D0">
      <w:pPr>
        <w:pStyle w:val="3"/>
        <w:rPr>
          <w:rFonts w:ascii="Times New Roman" w:hAnsi="Times New Roman"/>
        </w:rPr>
      </w:pPr>
      <w:bookmarkStart w:id="24" w:name="_Toc36972228"/>
      <w:r w:rsidRPr="00987503">
        <w:rPr>
          <w:rFonts w:ascii="Times New Roman" w:hAnsi="Times New Roman"/>
        </w:rPr>
        <w:t xml:space="preserve">3.2.1 </w:t>
      </w:r>
      <w:r w:rsidR="00837244" w:rsidRPr="00987503">
        <w:rPr>
          <w:rFonts w:ascii="Times New Roman" w:hAnsi="Times New Roman" w:hint="eastAsia"/>
        </w:rPr>
        <w:t>高效性</w:t>
      </w:r>
      <w:bookmarkEnd w:id="24"/>
    </w:p>
    <w:p w14:paraId="7196275C" w14:textId="77777777" w:rsidR="00941477" w:rsidRPr="00451D99" w:rsidRDefault="00941477" w:rsidP="00987503">
      <w:pPr>
        <w:pStyle w:val="af1"/>
        <w:numPr>
          <w:ilvl w:val="0"/>
          <w:numId w:val="5"/>
        </w:numPr>
        <w:spacing w:line="360" w:lineRule="auto"/>
        <w:ind w:firstLineChars="0"/>
        <w:rPr>
          <w:rFonts w:ascii="Times New Roman" w:hAnsi="Times New Roman" w:cs="Times New Roman"/>
        </w:rPr>
      </w:pPr>
      <w:r w:rsidRPr="00451D99">
        <w:rPr>
          <w:rFonts w:ascii="Times New Roman" w:hAnsi="Times New Roman" w:cs="Times New Roman"/>
        </w:rPr>
        <w:t>软件库需要能够支持多线程、多</w:t>
      </w:r>
      <w:r w:rsidRPr="00451D99">
        <w:rPr>
          <w:rFonts w:ascii="Times New Roman" w:hAnsi="Times New Roman" w:cs="Times New Roman"/>
        </w:rPr>
        <w:t>GPU</w:t>
      </w:r>
      <w:r w:rsidRPr="00451D99">
        <w:rPr>
          <w:rFonts w:ascii="Times New Roman" w:hAnsi="Times New Roman" w:cs="Times New Roman"/>
        </w:rPr>
        <w:t>并行运行，以保证大规模深度神经网络的高效训练和使用。</w:t>
      </w:r>
    </w:p>
    <w:p w14:paraId="690FB16A" w14:textId="77777777" w:rsidR="00356485" w:rsidRPr="006B6DD2" w:rsidRDefault="00356485" w:rsidP="00356485">
      <w:pPr>
        <w:pStyle w:val="af1"/>
        <w:numPr>
          <w:ilvl w:val="0"/>
          <w:numId w:val="5"/>
        </w:numPr>
        <w:spacing w:line="276" w:lineRule="auto"/>
        <w:ind w:firstLineChars="0"/>
        <w:rPr>
          <w:rFonts w:ascii="Times New Roman" w:hAnsi="Times New Roman" w:cs="Times New Roman"/>
        </w:rPr>
      </w:pPr>
      <w:r>
        <w:rPr>
          <w:rFonts w:ascii="Times New Roman" w:hAnsi="Times New Roman" w:cs="Times New Roman" w:hint="eastAsia"/>
        </w:rPr>
        <w:t>使用向量化进行计算加速，消除显示循环语句</w:t>
      </w:r>
      <w:r w:rsidRPr="006B6DD2">
        <w:rPr>
          <w:rFonts w:ascii="Times New Roman" w:hAnsi="Times New Roman" w:cs="Times New Roman"/>
        </w:rPr>
        <w:t>，</w:t>
      </w:r>
      <w:r>
        <w:rPr>
          <w:rFonts w:ascii="Times New Roman" w:hAnsi="Times New Roman" w:cs="Times New Roman" w:hint="eastAsia"/>
        </w:rPr>
        <w:t>通过</w:t>
      </w:r>
      <w:r w:rsidRPr="006B6DD2">
        <w:rPr>
          <w:rFonts w:ascii="Times New Roman" w:hAnsi="Times New Roman" w:cs="Times New Roman"/>
        </w:rPr>
        <w:t>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Pr="00987503" w:rsidRDefault="004030C4" w:rsidP="004030C4">
      <w:pPr>
        <w:pStyle w:val="3"/>
        <w:rPr>
          <w:rFonts w:ascii="Times New Roman" w:hAnsi="Times New Roman"/>
        </w:rPr>
      </w:pPr>
      <w:bookmarkStart w:id="25" w:name="_Toc36972229"/>
      <w:r w:rsidRPr="00987503">
        <w:rPr>
          <w:rFonts w:ascii="Times New Roman" w:hAnsi="Times New Roman"/>
        </w:rPr>
        <w:lastRenderedPageBreak/>
        <w:t xml:space="preserve">3.2.2 </w:t>
      </w:r>
      <w:r w:rsidR="00837244" w:rsidRPr="00987503">
        <w:rPr>
          <w:rFonts w:ascii="Times New Roman" w:hAnsi="Times New Roman" w:hint="eastAsia"/>
        </w:rPr>
        <w:t>用户友好性</w:t>
      </w:r>
      <w:bookmarkEnd w:id="25"/>
    </w:p>
    <w:p w14:paraId="723487B1" w14:textId="77777777" w:rsidR="008234DA"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为了保证深度学习研究者和开发者可以尽快熟悉使用此扩展库，库</w:t>
      </w:r>
      <w:r w:rsidRPr="00987503">
        <w:rPr>
          <w:rFonts w:ascii="Times New Roman" w:hAnsi="Times New Roman"/>
        </w:rPr>
        <w:t>API</w:t>
      </w:r>
      <w:r w:rsidRPr="00987503">
        <w:rPr>
          <w:rFonts w:ascii="Times New Roman" w:hAnsi="Times New Roman"/>
        </w:rPr>
        <w:t>的设计应该充分考虑相关领域研究的实验流程，符合研究者的实验习惯，并满足研究者实验分析等各方面的需求，使得研究人员能够快速上手。</w:t>
      </w:r>
    </w:p>
    <w:p w14:paraId="07B245F0" w14:textId="451D821A" w:rsidR="00941477" w:rsidRPr="00987503" w:rsidRDefault="008234DA" w:rsidP="00987503">
      <w:pPr>
        <w:spacing w:line="360" w:lineRule="auto"/>
        <w:ind w:firstLine="420"/>
        <w:jc w:val="both"/>
        <w:rPr>
          <w:rFonts w:ascii="Times New Roman" w:hAnsi="Times New Roman"/>
        </w:rPr>
      </w:pPr>
      <w:r w:rsidRPr="00987503">
        <w:rPr>
          <w:rFonts w:ascii="Times New Roman" w:hAnsi="Times New Roman" w:hint="eastAsia"/>
        </w:rPr>
        <w:t>相应的</w:t>
      </w:r>
      <w:r w:rsidRPr="00987503">
        <w:rPr>
          <w:rFonts w:ascii="Times New Roman" w:hAnsi="Times New Roman"/>
        </w:rPr>
        <w:t>API</w:t>
      </w:r>
      <w:r w:rsidRPr="00987503">
        <w:rPr>
          <w:rFonts w:ascii="Times New Roman" w:hAnsi="Times New Roman" w:hint="eastAsia"/>
        </w:rPr>
        <w:t>应具有对应的说明文档，以满足易学习性和易操作性。</w:t>
      </w:r>
    </w:p>
    <w:p w14:paraId="068A29C2" w14:textId="39BF8A6B" w:rsidR="004030C4" w:rsidRPr="00987503" w:rsidRDefault="004030C4" w:rsidP="004030C4">
      <w:pPr>
        <w:pStyle w:val="3"/>
        <w:rPr>
          <w:rFonts w:ascii="Times New Roman" w:hAnsi="Times New Roman"/>
        </w:rPr>
      </w:pPr>
      <w:bookmarkStart w:id="26" w:name="_Toc36972230"/>
      <w:r w:rsidRPr="00987503">
        <w:rPr>
          <w:rFonts w:ascii="Times New Roman" w:hAnsi="Times New Roman"/>
        </w:rPr>
        <w:t xml:space="preserve">3.2.3 </w:t>
      </w:r>
      <w:r w:rsidR="00837244" w:rsidRPr="00987503">
        <w:rPr>
          <w:rFonts w:ascii="Times New Roman" w:hAnsi="Times New Roman" w:hint="eastAsia"/>
        </w:rPr>
        <w:t>安全性</w:t>
      </w:r>
      <w:bookmarkEnd w:id="26"/>
    </w:p>
    <w:p w14:paraId="042E101A" w14:textId="391B8803"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系统应该在异常和危险情况下都能保持健壮的表现和稳定的性能，有健全的容错机制和方法</w:t>
      </w:r>
      <w:r w:rsidR="00077975" w:rsidRPr="00987503">
        <w:rPr>
          <w:rFonts w:ascii="Times New Roman" w:hAnsi="Times New Roman" w:hint="eastAsia"/>
        </w:rPr>
        <w:t>，能够处理系统运行过程中出现的各种异常情况，如：人为操作错误、输入非法数据、硬件设备失败等。</w:t>
      </w:r>
      <w:r w:rsidR="004B1641" w:rsidRPr="00987503">
        <w:rPr>
          <w:rFonts w:ascii="Times New Roman" w:hAnsi="Times New Roman" w:hint="eastAsia"/>
        </w:rPr>
        <w:t>系统应该具有保存操作、记录日志的能力，</w:t>
      </w:r>
      <w:r w:rsidR="00077975" w:rsidRPr="00987503">
        <w:rPr>
          <w:rFonts w:ascii="Times New Roman" w:hAnsi="Times New Roman" w:hint="eastAsia"/>
        </w:rPr>
        <w:t>在</w:t>
      </w:r>
      <w:r w:rsidR="004B1641" w:rsidRPr="00987503">
        <w:rPr>
          <w:rFonts w:ascii="Times New Roman" w:hAnsi="Times New Roman" w:hint="eastAsia"/>
        </w:rPr>
        <w:t>程序</w:t>
      </w:r>
      <w:r w:rsidR="00077975" w:rsidRPr="00987503">
        <w:rPr>
          <w:rFonts w:ascii="Times New Roman" w:hAnsi="Times New Roman" w:hint="eastAsia"/>
        </w:rPr>
        <w:t>发生故障后，应具有恢复直接受影响数据和模型的能力，或</w:t>
      </w:r>
      <w:proofErr w:type="gramStart"/>
      <w:r w:rsidR="00077975" w:rsidRPr="00987503">
        <w:rPr>
          <w:rFonts w:ascii="Times New Roman" w:hAnsi="Times New Roman" w:hint="eastAsia"/>
        </w:rPr>
        <w:t>能够回滚用来</w:t>
      </w:r>
      <w:proofErr w:type="gramEnd"/>
      <w:r w:rsidR="00077975" w:rsidRPr="00987503">
        <w:rPr>
          <w:rFonts w:ascii="Times New Roman" w:hAnsi="Times New Roman" w:hint="eastAsia"/>
        </w:rPr>
        <w:t>紧急处理异常。</w:t>
      </w:r>
      <w:r w:rsidR="0026088B">
        <w:rPr>
          <w:rFonts w:ascii="Times New Roman" w:hAnsi="Times New Roman" w:hint="eastAsia"/>
        </w:rPr>
        <w:t>在</w:t>
      </w:r>
      <w:r w:rsidR="00EF1C42" w:rsidRPr="00EF1C42">
        <w:rPr>
          <w:rFonts w:ascii="Times New Roman" w:hAnsi="Times New Roman"/>
        </w:rPr>
        <w:t>并行处理</w:t>
      </w:r>
      <w:r w:rsidR="00A829FC">
        <w:rPr>
          <w:rFonts w:ascii="Times New Roman" w:hAnsi="Times New Roman" w:hint="eastAsia"/>
        </w:rPr>
        <w:t>时</w:t>
      </w:r>
      <w:r w:rsidR="00AA1077">
        <w:rPr>
          <w:rFonts w:ascii="Times New Roman" w:hAnsi="Times New Roman" w:hint="eastAsia"/>
        </w:rPr>
        <w:t>，系统</w:t>
      </w:r>
      <w:r w:rsidR="00EF1C42" w:rsidRPr="00EF1C42">
        <w:rPr>
          <w:rFonts w:ascii="Times New Roman" w:hAnsi="Times New Roman"/>
        </w:rPr>
        <w:t>能够保证在进行多线程计算时不出现死锁，模型和数据能够正确分配对应的</w:t>
      </w:r>
      <w:r w:rsidR="00EF1C42" w:rsidRPr="00EF1C42">
        <w:rPr>
          <w:rFonts w:ascii="Times New Roman" w:hAnsi="Times New Roman"/>
        </w:rPr>
        <w:t>CPU</w:t>
      </w:r>
      <w:r w:rsidR="00EF1C42" w:rsidRPr="00EF1C42">
        <w:rPr>
          <w:rFonts w:ascii="Times New Roman" w:hAnsi="Times New Roman"/>
        </w:rPr>
        <w:t>和</w:t>
      </w:r>
      <w:r w:rsidR="00EF1C42" w:rsidRPr="00EF1C42">
        <w:rPr>
          <w:rFonts w:ascii="Times New Roman" w:hAnsi="Times New Roman"/>
        </w:rPr>
        <w:t>GPU</w:t>
      </w:r>
      <w:r w:rsidR="00EF1C42" w:rsidRPr="00EF1C42">
        <w:rPr>
          <w:rFonts w:ascii="Times New Roman" w:hAnsi="Times New Roman"/>
        </w:rPr>
        <w:t>，不会出现卡死或内存</w:t>
      </w:r>
      <w:proofErr w:type="gramStart"/>
      <w:r w:rsidR="00EF1C42" w:rsidRPr="00EF1C42">
        <w:rPr>
          <w:rFonts w:ascii="Times New Roman" w:hAnsi="Times New Roman"/>
        </w:rPr>
        <w:t>显存被持续</w:t>
      </w:r>
      <w:proofErr w:type="gramEnd"/>
      <w:r w:rsidR="00EF1C42" w:rsidRPr="00EF1C42">
        <w:rPr>
          <w:rFonts w:ascii="Times New Roman" w:hAnsi="Times New Roman"/>
        </w:rPr>
        <w:t>占用的情况。</w:t>
      </w:r>
    </w:p>
    <w:p w14:paraId="4EB0DB21" w14:textId="61537E79" w:rsidR="00837244" w:rsidRPr="00987503" w:rsidRDefault="00837244" w:rsidP="00837244">
      <w:pPr>
        <w:pStyle w:val="3"/>
        <w:rPr>
          <w:rFonts w:ascii="Times New Roman" w:hAnsi="Times New Roman"/>
        </w:rPr>
      </w:pPr>
      <w:bookmarkStart w:id="27" w:name="_Toc36972231"/>
      <w:r w:rsidRPr="00987503">
        <w:rPr>
          <w:rFonts w:ascii="Times New Roman" w:hAnsi="Times New Roman"/>
        </w:rPr>
        <w:t xml:space="preserve">3.2.4 </w:t>
      </w:r>
      <w:r w:rsidRPr="00987503">
        <w:rPr>
          <w:rFonts w:ascii="Times New Roman" w:hAnsi="Times New Roman" w:hint="eastAsia"/>
        </w:rPr>
        <w:t>扩展性</w:t>
      </w:r>
      <w:bookmarkEnd w:id="27"/>
    </w:p>
    <w:p w14:paraId="5B27D9B2" w14:textId="1343C0D1"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Pr="00987503" w:rsidRDefault="00261938" w:rsidP="00837244">
      <w:pPr>
        <w:pStyle w:val="1"/>
        <w:rPr>
          <w:rFonts w:ascii="Times New Roman" w:hAnsi="Times New Roman"/>
        </w:rPr>
      </w:pPr>
      <w:bookmarkStart w:id="28" w:name="_Toc36972232"/>
      <w:r w:rsidRPr="00987503">
        <w:rPr>
          <w:rFonts w:ascii="Times New Roman" w:hAnsi="Times New Roman"/>
        </w:rPr>
        <w:t>4.</w:t>
      </w:r>
      <w:r w:rsidRPr="00987503">
        <w:rPr>
          <w:rFonts w:ascii="Times New Roman" w:hAnsi="Times New Roman" w:hint="eastAsia"/>
        </w:rPr>
        <w:t>环境需求</w:t>
      </w:r>
      <w:bookmarkEnd w:id="28"/>
    </w:p>
    <w:p w14:paraId="15757F97" w14:textId="0FF5B446" w:rsidR="00261938" w:rsidRPr="00987503" w:rsidRDefault="00261938" w:rsidP="00261938">
      <w:pPr>
        <w:pStyle w:val="2"/>
        <w:rPr>
          <w:rFonts w:ascii="Times New Roman" w:hAnsi="Times New Roman"/>
        </w:rPr>
      </w:pPr>
      <w:bookmarkStart w:id="29" w:name="_Toc36972233"/>
      <w:r w:rsidRPr="00987503">
        <w:rPr>
          <w:rFonts w:ascii="Times New Roman" w:hAnsi="Times New Roman"/>
        </w:rPr>
        <w:t>4.1</w:t>
      </w:r>
      <w:r w:rsidRPr="00987503">
        <w:rPr>
          <w:rFonts w:ascii="Times New Roman" w:hAnsi="Times New Roman" w:hint="eastAsia"/>
        </w:rPr>
        <w:t>设备环境</w:t>
      </w:r>
      <w:bookmarkEnd w:id="29"/>
    </w:p>
    <w:p w14:paraId="66905CEE" w14:textId="3F1FCADF"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操作系统：</w:t>
      </w:r>
      <w:r w:rsidRPr="00451D99">
        <w:rPr>
          <w:rFonts w:ascii="Times New Roman" w:hAnsi="Times New Roman" w:cs="Times New Roman"/>
        </w:rPr>
        <w:t>Linux</w:t>
      </w:r>
      <w:r w:rsidRPr="00451D99">
        <w:rPr>
          <w:rFonts w:ascii="Times New Roman" w:hAnsi="Times New Roman" w:cs="Times New Roman"/>
        </w:rPr>
        <w:t>为</w:t>
      </w:r>
      <w:r w:rsidRPr="00451D99">
        <w:rPr>
          <w:rFonts w:ascii="Times New Roman" w:hAnsi="Times New Roman" w:cs="Times New Roman"/>
        </w:rPr>
        <w:t>Ubuntu 16</w:t>
      </w:r>
      <w:r w:rsidRPr="00451D99">
        <w:rPr>
          <w:rFonts w:ascii="Times New Roman" w:hAnsi="Times New Roman" w:cs="Times New Roman"/>
        </w:rPr>
        <w:t>及以上版本、</w:t>
      </w:r>
      <w:r w:rsidRPr="00451D99">
        <w:rPr>
          <w:rFonts w:ascii="Times New Roman" w:hAnsi="Times New Roman" w:cs="Times New Roman"/>
        </w:rPr>
        <w:t>Windows7</w:t>
      </w:r>
      <w:r w:rsidRPr="00451D99">
        <w:rPr>
          <w:rFonts w:ascii="Times New Roman" w:hAnsi="Times New Roman" w:cs="Times New Roman"/>
        </w:rPr>
        <w:t>及以上版本、</w:t>
      </w:r>
      <w:r w:rsidRPr="00451D99">
        <w:rPr>
          <w:rFonts w:ascii="Times New Roman" w:hAnsi="Times New Roman" w:cs="Times New Roman"/>
        </w:rPr>
        <w:t>MacOS 10</w:t>
      </w:r>
      <w:r w:rsidRPr="00451D99">
        <w:rPr>
          <w:rFonts w:ascii="Times New Roman" w:hAnsi="Times New Roman" w:cs="Times New Roman"/>
        </w:rPr>
        <w:t>及以上版本</w:t>
      </w:r>
      <w:r w:rsidR="00451D99">
        <w:rPr>
          <w:rFonts w:ascii="Times New Roman" w:hAnsi="Times New Roman" w:cs="Times New Roman" w:hint="eastAsia"/>
        </w:rPr>
        <w:t>。</w:t>
      </w:r>
    </w:p>
    <w:p w14:paraId="4B4A056E" w14:textId="6CE3452A"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CPU</w:t>
      </w:r>
      <w:r w:rsidRPr="00451D99">
        <w:rPr>
          <w:rFonts w:ascii="Times New Roman" w:hAnsi="Times New Roman" w:cs="Times New Roman"/>
        </w:rPr>
        <w:t>：英特尔</w:t>
      </w:r>
      <w:r w:rsidRPr="00451D99">
        <w:rPr>
          <w:rFonts w:ascii="Times New Roman" w:hAnsi="Times New Roman" w:cs="Times New Roman"/>
        </w:rPr>
        <w:t>i7-6700H</w:t>
      </w:r>
      <w:r w:rsidRPr="00451D99">
        <w:rPr>
          <w:rFonts w:ascii="Times New Roman" w:hAnsi="Times New Roman" w:cs="Times New Roman"/>
        </w:rPr>
        <w:t>等性能相当或更高配置的</w:t>
      </w:r>
      <w:r w:rsidRPr="00451D99">
        <w:rPr>
          <w:rFonts w:ascii="Times New Roman" w:hAnsi="Times New Roman" w:cs="Times New Roman"/>
        </w:rPr>
        <w:t>CPU</w:t>
      </w:r>
      <w:r w:rsidR="00451D99">
        <w:rPr>
          <w:rFonts w:ascii="Times New Roman" w:hAnsi="Times New Roman" w:cs="Times New Roman" w:hint="eastAsia"/>
        </w:rPr>
        <w:t>。</w:t>
      </w:r>
    </w:p>
    <w:p w14:paraId="71BF272C" w14:textId="43A46C1D"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GPU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w:t>
      </w:r>
      <w:r w:rsidRPr="00451D99">
        <w:rPr>
          <w:rFonts w:ascii="Times New Roman" w:hAnsi="Times New Roman" w:cs="Times New Roman"/>
        </w:rPr>
        <w:t>等性能相当或更高配置的</w:t>
      </w:r>
      <w:r w:rsidRPr="00451D99">
        <w:rPr>
          <w:rFonts w:ascii="Times New Roman" w:hAnsi="Times New Roman" w:cs="Times New Roman"/>
        </w:rPr>
        <w:t>GPU</w:t>
      </w:r>
      <w:r w:rsidR="00451D99">
        <w:rPr>
          <w:rFonts w:ascii="Times New Roman" w:hAnsi="Times New Roman" w:cs="Times New Roman" w:hint="eastAsia"/>
        </w:rPr>
        <w:t>。</w:t>
      </w:r>
    </w:p>
    <w:p w14:paraId="4D4EB77F" w14:textId="5E1BE4A7"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lastRenderedPageBreak/>
        <w:t>内存：</w:t>
      </w:r>
      <w:r w:rsidRPr="00451D99">
        <w:rPr>
          <w:rFonts w:ascii="Times New Roman" w:hAnsi="Times New Roman" w:cs="Times New Roman"/>
        </w:rPr>
        <w:t>16G</w:t>
      </w:r>
      <w:r w:rsidRPr="00451D99">
        <w:rPr>
          <w:rFonts w:ascii="Times New Roman" w:hAnsi="Times New Roman" w:cs="Times New Roman"/>
        </w:rPr>
        <w:t>或更高</w:t>
      </w:r>
      <w:r w:rsidR="00451D99">
        <w:rPr>
          <w:rFonts w:ascii="Times New Roman" w:hAnsi="Times New Roman" w:cs="Times New Roman" w:hint="eastAsia"/>
        </w:rPr>
        <w:t>。</w:t>
      </w:r>
    </w:p>
    <w:p w14:paraId="6011925B" w14:textId="778BF1FB"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硬盘存储：</w:t>
      </w:r>
      <w:r w:rsidRPr="00451D99">
        <w:rPr>
          <w:rFonts w:ascii="Times New Roman" w:hAnsi="Times New Roman" w:cs="Times New Roman"/>
        </w:rPr>
        <w:t>500G</w:t>
      </w:r>
      <w:r w:rsidRPr="00451D99">
        <w:rPr>
          <w:rFonts w:ascii="Times New Roman" w:hAnsi="Times New Roman" w:cs="Times New Roman"/>
        </w:rPr>
        <w:t>或更高</w:t>
      </w:r>
      <w:r w:rsidR="00451D99">
        <w:rPr>
          <w:rFonts w:ascii="Times New Roman" w:hAnsi="Times New Roman" w:cs="Times New Roman" w:hint="eastAsia"/>
        </w:rPr>
        <w:t>。</w:t>
      </w:r>
    </w:p>
    <w:p w14:paraId="049BBBF4" w14:textId="56DF7BAA" w:rsidR="00261938" w:rsidRPr="00987503" w:rsidRDefault="00261938" w:rsidP="00261938">
      <w:pPr>
        <w:pStyle w:val="2"/>
        <w:rPr>
          <w:rFonts w:ascii="Times New Roman" w:hAnsi="Times New Roman"/>
        </w:rPr>
      </w:pPr>
      <w:bookmarkStart w:id="30" w:name="_Toc36972234"/>
      <w:r w:rsidRPr="00987503">
        <w:rPr>
          <w:rFonts w:ascii="Times New Roman" w:hAnsi="Times New Roman"/>
        </w:rPr>
        <w:t>4.2</w:t>
      </w:r>
      <w:r w:rsidRPr="00987503">
        <w:rPr>
          <w:rFonts w:ascii="Times New Roman" w:hAnsi="Times New Roman" w:hint="eastAsia"/>
        </w:rPr>
        <w:t>支持软件环境</w:t>
      </w:r>
      <w:bookmarkEnd w:id="30"/>
      <w:r w:rsidR="00CF4D97" w:rsidRPr="00987503">
        <w:rPr>
          <w:rFonts w:ascii="Times New Roman" w:hAnsi="Times New Roman"/>
        </w:rPr>
        <w:t xml:space="preserve">   </w:t>
      </w:r>
    </w:p>
    <w:p w14:paraId="5697FF26" w14:textId="757852E6" w:rsidR="00837244" w:rsidRPr="00987503" w:rsidRDefault="006B6DD2" w:rsidP="00987503">
      <w:pPr>
        <w:spacing w:line="360" w:lineRule="auto"/>
        <w:jc w:val="both"/>
        <w:rPr>
          <w:rFonts w:ascii="Times New Roman" w:hAnsi="Times New Roman"/>
          <w:color w:val="FF0000"/>
        </w:rPr>
      </w:pPr>
      <w:r w:rsidRPr="00987503">
        <w:rPr>
          <w:rFonts w:ascii="Times New Roman" w:hAnsi="Times New Roman"/>
          <w:color w:val="FF0000"/>
        </w:rPr>
        <w:tab/>
      </w:r>
      <w:r w:rsidRPr="00987503">
        <w:rPr>
          <w:rFonts w:ascii="Times New Roman" w:hAnsi="Times New Roman"/>
        </w:rPr>
        <w:t>选择</w:t>
      </w:r>
      <w:proofErr w:type="spellStart"/>
      <w:r w:rsidRPr="00987503">
        <w:rPr>
          <w:rFonts w:ascii="Times New Roman" w:hAnsi="Times New Roman"/>
        </w:rPr>
        <w:t>PyTorch</w:t>
      </w:r>
      <w:proofErr w:type="spellEnd"/>
      <w:r w:rsidRPr="00987503">
        <w:rPr>
          <w:rFonts w:ascii="Times New Roman" w:hAnsi="Times New Roman"/>
        </w:rPr>
        <w:t>版本为</w:t>
      </w:r>
      <w:r w:rsidRPr="00987503">
        <w:rPr>
          <w:rFonts w:ascii="Times New Roman" w:hAnsi="Times New Roman"/>
        </w:rPr>
        <w:t>1.1</w:t>
      </w:r>
      <w:r w:rsidRPr="00987503">
        <w:rPr>
          <w:rFonts w:ascii="Times New Roman" w:hAnsi="Times New Roman"/>
        </w:rPr>
        <w:t>或以上版本，同时按照设备的显卡驱动版本安装</w:t>
      </w:r>
      <w:r w:rsidRPr="00987503">
        <w:rPr>
          <w:rFonts w:ascii="Times New Roman" w:hAnsi="Times New Roman"/>
        </w:rPr>
        <w:t>CUDA 9.0</w:t>
      </w:r>
      <w:r w:rsidRPr="00987503">
        <w:rPr>
          <w:rFonts w:ascii="Times New Roman" w:hAnsi="Times New Roman"/>
        </w:rPr>
        <w:t>或以上的版本。</w:t>
      </w:r>
      <w:proofErr w:type="spellStart"/>
      <w:r w:rsidRPr="00987503">
        <w:rPr>
          <w:rFonts w:ascii="Times New Roman" w:hAnsi="Times New Roman"/>
        </w:rPr>
        <w:t>PyTorch</w:t>
      </w:r>
      <w:proofErr w:type="spellEnd"/>
      <w:r w:rsidRPr="00987503">
        <w:rPr>
          <w:rFonts w:ascii="Times New Roman" w:hAnsi="Times New Roman"/>
        </w:rPr>
        <w:t>使用的编程语言为</w:t>
      </w:r>
      <w:r w:rsidR="00633F30">
        <w:rPr>
          <w:rFonts w:ascii="Times New Roman" w:hAnsi="Times New Roman"/>
        </w:rPr>
        <w:t>Python</w:t>
      </w:r>
      <w:r w:rsidRPr="00987503">
        <w:rPr>
          <w:rFonts w:ascii="Times New Roman" w:hAnsi="Times New Roman"/>
        </w:rPr>
        <w:t>和</w:t>
      </w:r>
      <w:r w:rsidRPr="00987503">
        <w:rPr>
          <w:rFonts w:ascii="Times New Roman" w:hAnsi="Times New Roman"/>
        </w:rPr>
        <w:t>C++</w:t>
      </w:r>
      <w:r w:rsidRPr="00987503">
        <w:rPr>
          <w:rFonts w:ascii="Times New Roman" w:hAnsi="Times New Roman"/>
        </w:rPr>
        <w:t>，其使用的编译程序是结合</w:t>
      </w:r>
      <w:r w:rsidR="00633F30">
        <w:rPr>
          <w:rFonts w:ascii="Times New Roman" w:hAnsi="Times New Roman"/>
        </w:rPr>
        <w:t>Python</w:t>
      </w:r>
      <w:r w:rsidRPr="00987503">
        <w:rPr>
          <w:rFonts w:ascii="Times New Roman" w:hAnsi="Times New Roman"/>
        </w:rPr>
        <w:t>的</w:t>
      </w:r>
      <w:proofErr w:type="spellStart"/>
      <w:r w:rsidRPr="00987503">
        <w:rPr>
          <w:rFonts w:ascii="Times New Roman" w:hAnsi="Times New Roman"/>
        </w:rPr>
        <w:t>setuptools</w:t>
      </w:r>
      <w:proofErr w:type="spellEnd"/>
      <w:r w:rsidRPr="00987503">
        <w:rPr>
          <w:rFonts w:ascii="Times New Roman" w:hAnsi="Times New Roman"/>
        </w:rPr>
        <w:t>搭配</w:t>
      </w:r>
      <w:proofErr w:type="spellStart"/>
      <w:r w:rsidRPr="00987503">
        <w:rPr>
          <w:rFonts w:ascii="Times New Roman" w:hAnsi="Times New Roman"/>
        </w:rPr>
        <w:t>cmake</w:t>
      </w:r>
      <w:proofErr w:type="spellEnd"/>
      <w:r w:rsidRPr="00987503">
        <w:rPr>
          <w:rFonts w:ascii="Times New Roman" w:hAnsi="Times New Roman"/>
        </w:rPr>
        <w:t>进行构建。</w:t>
      </w:r>
      <w:proofErr w:type="spellStart"/>
      <w:r w:rsidRPr="00987503">
        <w:rPr>
          <w:rFonts w:ascii="Times New Roman" w:hAnsi="Times New Roman"/>
        </w:rPr>
        <w:t>PyTorch</w:t>
      </w:r>
      <w:proofErr w:type="spellEnd"/>
      <w:r w:rsidRPr="00987503">
        <w:rPr>
          <w:rFonts w:ascii="Times New Roman" w:hAnsi="Times New Roman"/>
        </w:rPr>
        <w:t>所依赖的</w:t>
      </w:r>
      <w:proofErr w:type="gramStart"/>
      <w:r w:rsidRPr="00987503">
        <w:rPr>
          <w:rFonts w:ascii="Times New Roman" w:hAnsi="Times New Roman"/>
        </w:rPr>
        <w:t>第三方库包括</w:t>
      </w:r>
      <w:proofErr w:type="gramEnd"/>
      <w:r w:rsidRPr="00987503">
        <w:rPr>
          <w:rFonts w:ascii="Times New Roman" w:hAnsi="Times New Roman"/>
        </w:rPr>
        <w:t>：</w:t>
      </w:r>
      <w:proofErr w:type="spellStart"/>
      <w:r w:rsidRPr="00987503">
        <w:rPr>
          <w:rFonts w:ascii="Times New Roman" w:hAnsi="Times New Roman"/>
        </w:rPr>
        <w:t>gloo</w:t>
      </w:r>
      <w:proofErr w:type="spellEnd"/>
      <w:r w:rsidRPr="00987503">
        <w:rPr>
          <w:rFonts w:ascii="Times New Roman" w:hAnsi="Times New Roman"/>
        </w:rPr>
        <w:t>、</w:t>
      </w:r>
      <w:r w:rsidRPr="00987503">
        <w:rPr>
          <w:rFonts w:ascii="Times New Roman" w:hAnsi="Times New Roman"/>
        </w:rPr>
        <w:t>pybind11</w:t>
      </w:r>
      <w:r w:rsidRPr="00987503">
        <w:rPr>
          <w:rFonts w:ascii="Times New Roman" w:hAnsi="Times New Roman"/>
        </w:rPr>
        <w:t>、</w:t>
      </w:r>
      <w:proofErr w:type="spellStart"/>
      <w:r w:rsidRPr="00987503">
        <w:rPr>
          <w:rFonts w:ascii="Times New Roman" w:hAnsi="Times New Roman"/>
        </w:rPr>
        <w:t>cpuinfo</w:t>
      </w:r>
      <w:proofErr w:type="spellEnd"/>
      <w:r w:rsidRPr="00987503">
        <w:rPr>
          <w:rFonts w:ascii="Times New Roman" w:hAnsi="Times New Roman"/>
        </w:rPr>
        <w:t>、</w:t>
      </w:r>
      <w:proofErr w:type="spellStart"/>
      <w:r w:rsidRPr="00987503">
        <w:rPr>
          <w:rFonts w:ascii="Times New Roman" w:hAnsi="Times New Roman"/>
        </w:rPr>
        <w:t>onnx</w:t>
      </w:r>
      <w:proofErr w:type="spellEnd"/>
      <w:r w:rsidRPr="00987503">
        <w:rPr>
          <w:rFonts w:ascii="Times New Roman" w:hAnsi="Times New Roman"/>
        </w:rPr>
        <w:t>、</w:t>
      </w:r>
      <w:r w:rsidRPr="00987503">
        <w:rPr>
          <w:rFonts w:ascii="Times New Roman" w:hAnsi="Times New Roman"/>
        </w:rPr>
        <w:t>QNNPACK</w:t>
      </w:r>
      <w:r w:rsidRPr="00987503">
        <w:rPr>
          <w:rFonts w:ascii="Times New Roman" w:hAnsi="Times New Roman"/>
        </w:rPr>
        <w:t>、</w:t>
      </w:r>
      <w:proofErr w:type="spellStart"/>
      <w:r w:rsidRPr="00987503">
        <w:rPr>
          <w:rFonts w:ascii="Times New Roman" w:hAnsi="Times New Roman"/>
        </w:rPr>
        <w:t>fbgemm</w:t>
      </w:r>
      <w:proofErr w:type="spellEnd"/>
      <w:r w:rsidRPr="00987503">
        <w:rPr>
          <w:rFonts w:ascii="Times New Roman" w:hAnsi="Times New Roman"/>
        </w:rPr>
        <w:t>。</w:t>
      </w:r>
      <w:proofErr w:type="spellStart"/>
      <w:r w:rsidRPr="00987503">
        <w:rPr>
          <w:rFonts w:ascii="Times New Roman" w:hAnsi="Times New Roman"/>
        </w:rPr>
        <w:t>PyTorch</w:t>
      </w:r>
      <w:proofErr w:type="spellEnd"/>
      <w:r w:rsidRPr="00987503">
        <w:rPr>
          <w:rFonts w:ascii="Times New Roman" w:hAnsi="Times New Roman"/>
        </w:rPr>
        <w:t>当前对于</w:t>
      </w:r>
      <w:r w:rsidRPr="00987503">
        <w:rPr>
          <w:rFonts w:ascii="Times New Roman" w:hAnsi="Times New Roman"/>
        </w:rPr>
        <w:t>Linux</w:t>
      </w:r>
      <w:r w:rsidRPr="00987503">
        <w:rPr>
          <w:rFonts w:ascii="Times New Roman" w:hAnsi="Times New Roman"/>
        </w:rPr>
        <w:t>、</w:t>
      </w:r>
      <w:r w:rsidRPr="00987503">
        <w:rPr>
          <w:rFonts w:ascii="Times New Roman" w:hAnsi="Times New Roman"/>
        </w:rPr>
        <w:t>Windows</w:t>
      </w:r>
      <w:r w:rsidRPr="00987503">
        <w:rPr>
          <w:rFonts w:ascii="Times New Roman" w:hAnsi="Times New Roman"/>
        </w:rPr>
        <w:t>和</w:t>
      </w:r>
      <w:proofErr w:type="spellStart"/>
      <w:r w:rsidRPr="00987503">
        <w:rPr>
          <w:rFonts w:ascii="Times New Roman" w:hAnsi="Times New Roman"/>
        </w:rPr>
        <w:t>MacOSX</w:t>
      </w:r>
      <w:proofErr w:type="spellEnd"/>
      <w:r w:rsidRPr="00987503">
        <w:rPr>
          <w:rFonts w:ascii="Times New Roman" w:hAnsi="Times New Roman"/>
        </w:rPr>
        <w:t>操作系统均能支持。</w:t>
      </w:r>
    </w:p>
    <w:p w14:paraId="6706F4B2" w14:textId="4D3C77B9" w:rsidR="00A24DCC" w:rsidRPr="00987503" w:rsidRDefault="00261938" w:rsidP="00261938">
      <w:pPr>
        <w:pStyle w:val="2"/>
        <w:rPr>
          <w:rFonts w:ascii="Times New Roman" w:hAnsi="Times New Roman"/>
        </w:rPr>
      </w:pPr>
      <w:bookmarkStart w:id="31" w:name="_Toc36972235"/>
      <w:r w:rsidRPr="00987503">
        <w:rPr>
          <w:rFonts w:ascii="Times New Roman" w:hAnsi="Times New Roman"/>
        </w:rPr>
        <w:t>4.3</w:t>
      </w:r>
      <w:r w:rsidRPr="00987503">
        <w:rPr>
          <w:rFonts w:ascii="Times New Roman" w:hAnsi="Times New Roman" w:hint="eastAsia"/>
        </w:rPr>
        <w:t>接口</w:t>
      </w:r>
      <w:bookmarkEnd w:id="31"/>
    </w:p>
    <w:p w14:paraId="60D09425" w14:textId="39F086E2" w:rsidR="00434571" w:rsidRPr="00987503" w:rsidRDefault="00434571" w:rsidP="00434571">
      <w:pPr>
        <w:pStyle w:val="3"/>
        <w:rPr>
          <w:rFonts w:ascii="Times New Roman" w:hAnsi="Times New Roman"/>
        </w:rPr>
      </w:pPr>
      <w:bookmarkStart w:id="32" w:name="_Toc36972236"/>
      <w:r w:rsidRPr="00987503">
        <w:rPr>
          <w:rFonts w:ascii="Times New Roman" w:hAnsi="Times New Roman"/>
        </w:rPr>
        <w:t xml:space="preserve">4.3.1 </w:t>
      </w:r>
      <w:r w:rsidR="00F0414C">
        <w:rPr>
          <w:rFonts w:ascii="Times New Roman" w:hAnsi="Times New Roman" w:hint="eastAsia"/>
        </w:rPr>
        <w:t>用户</w:t>
      </w:r>
      <w:r w:rsidRPr="00987503">
        <w:rPr>
          <w:rFonts w:ascii="Times New Roman" w:hAnsi="Times New Roman" w:hint="eastAsia"/>
        </w:rPr>
        <w:t>接口</w:t>
      </w:r>
      <w:bookmarkEnd w:id="32"/>
    </w:p>
    <w:p w14:paraId="3CD03A84" w14:textId="29EDC7ED" w:rsidR="00434571" w:rsidRPr="00987503" w:rsidRDefault="00434571" w:rsidP="00987503">
      <w:pPr>
        <w:spacing w:line="360" w:lineRule="auto"/>
        <w:ind w:firstLine="420"/>
        <w:jc w:val="both"/>
        <w:rPr>
          <w:rFonts w:ascii="Times New Roman" w:hAnsi="Times New Roman"/>
        </w:rPr>
      </w:pPr>
      <w:r w:rsidRPr="00987503">
        <w:rPr>
          <w:rFonts w:ascii="Times New Roman" w:hAnsi="Times New Roman"/>
        </w:rPr>
        <w:t>对于用户，</w:t>
      </w:r>
      <w:proofErr w:type="spellStart"/>
      <w:r w:rsidRPr="00987503">
        <w:rPr>
          <w:rFonts w:ascii="Times New Roman" w:hAnsi="Times New Roman"/>
        </w:rPr>
        <w:t>PyTorch</w:t>
      </w:r>
      <w:proofErr w:type="spellEnd"/>
      <w:r w:rsidRPr="00987503">
        <w:rPr>
          <w:rFonts w:ascii="Times New Roman" w:hAnsi="Times New Roman"/>
        </w:rPr>
        <w:t>以</w:t>
      </w:r>
      <w:r w:rsidR="00633F30" w:rsidRPr="00987503">
        <w:rPr>
          <w:rFonts w:ascii="Times New Roman" w:hAnsi="Times New Roman"/>
        </w:rPr>
        <w:t>Python</w:t>
      </w:r>
      <w:r w:rsidRPr="00987503">
        <w:rPr>
          <w:rFonts w:ascii="Times New Roman" w:hAnsi="Times New Roman"/>
        </w:rPr>
        <w:t>为前端框架，在借助</w:t>
      </w:r>
      <w:r w:rsidR="00633F30" w:rsidRPr="00987503">
        <w:rPr>
          <w:rFonts w:ascii="Times New Roman" w:hAnsi="Times New Roman"/>
        </w:rPr>
        <w:t>Python</w:t>
      </w:r>
      <w:r w:rsidRPr="00987503">
        <w:rPr>
          <w:rFonts w:ascii="Times New Roman" w:hAnsi="Times New Roman"/>
        </w:rPr>
        <w:t>这个动态语言本身的特性基础上使用动态图来定义模型，可以说</w:t>
      </w:r>
      <w:proofErr w:type="spellStart"/>
      <w:r w:rsidRPr="00987503">
        <w:rPr>
          <w:rFonts w:ascii="Times New Roman" w:hAnsi="Times New Roman"/>
        </w:rPr>
        <w:t>PyTorch</w:t>
      </w:r>
      <w:proofErr w:type="spellEnd"/>
      <w:r w:rsidRPr="00987503">
        <w:rPr>
          <w:rFonts w:ascii="Times New Roman" w:hAnsi="Times New Roman"/>
        </w:rPr>
        <w:t>很好地借助了</w:t>
      </w:r>
      <w:r w:rsidR="00633F30" w:rsidRPr="00987503">
        <w:rPr>
          <w:rFonts w:ascii="Times New Roman" w:hAnsi="Times New Roman"/>
        </w:rPr>
        <w:t>Python</w:t>
      </w:r>
      <w:r w:rsidRPr="00987503">
        <w:rPr>
          <w:rFonts w:ascii="Times New Roman" w:hAnsi="Times New Roman"/>
        </w:rPr>
        <w:t>编译器的一些特性（例如垃圾回收，语言本身的动态性等），这使得用户在使用时会觉得好像比</w:t>
      </w:r>
      <w:proofErr w:type="spellStart"/>
      <w:r w:rsidRPr="00987503">
        <w:rPr>
          <w:rFonts w:ascii="Times New Roman" w:hAnsi="Times New Roman"/>
        </w:rPr>
        <w:t>tensorflow</w:t>
      </w:r>
      <w:proofErr w:type="spellEnd"/>
      <w:r w:rsidRPr="00987503">
        <w:rPr>
          <w:rFonts w:ascii="Times New Roman" w:hAnsi="Times New Roman"/>
        </w:rPr>
        <w:t>这样使用静态图的框架容易。</w:t>
      </w:r>
    </w:p>
    <w:p w14:paraId="619E9D47" w14:textId="3FC3BA97" w:rsidR="00434571" w:rsidRPr="00987503" w:rsidRDefault="00434571" w:rsidP="00434571">
      <w:pPr>
        <w:pStyle w:val="3"/>
        <w:rPr>
          <w:rFonts w:ascii="Times New Roman" w:hAnsi="Times New Roman"/>
        </w:rPr>
      </w:pPr>
      <w:bookmarkStart w:id="33" w:name="_Toc36972238"/>
      <w:r w:rsidRPr="00987503">
        <w:rPr>
          <w:rFonts w:ascii="Times New Roman" w:hAnsi="Times New Roman"/>
        </w:rPr>
        <w:t xml:space="preserve">4.3.3 </w:t>
      </w:r>
      <w:r w:rsidRPr="00987503">
        <w:rPr>
          <w:rFonts w:ascii="Times New Roman" w:hAnsi="Times New Roman" w:hint="eastAsia"/>
        </w:rPr>
        <w:t>硬件接口</w:t>
      </w:r>
      <w:bookmarkEnd w:id="33"/>
    </w:p>
    <w:p w14:paraId="1D04A102" w14:textId="53BBB42E" w:rsidR="00434571" w:rsidRPr="00987503" w:rsidRDefault="00434571" w:rsidP="00987503">
      <w:pPr>
        <w:spacing w:line="360" w:lineRule="auto"/>
        <w:rPr>
          <w:rFonts w:ascii="Times New Roman" w:hAnsi="Times New Roman"/>
        </w:rPr>
      </w:pPr>
      <w:r w:rsidRPr="00987503">
        <w:rPr>
          <w:rFonts w:ascii="Times New Roman" w:hAnsi="Times New Roman"/>
        </w:rPr>
        <w:tab/>
      </w:r>
      <w:r w:rsidRPr="00987503">
        <w:rPr>
          <w:rFonts w:ascii="Times New Roman" w:hAnsi="Times New Roman" w:hint="eastAsia"/>
        </w:rPr>
        <w:t>参考</w:t>
      </w:r>
      <w:r w:rsidRPr="00987503">
        <w:rPr>
          <w:rFonts w:ascii="Times New Roman" w:hAnsi="Times New Roman"/>
        </w:rPr>
        <w:t>4.1</w:t>
      </w:r>
      <w:r w:rsidRPr="00987503">
        <w:rPr>
          <w:rFonts w:ascii="Times New Roman" w:hAnsi="Times New Roman" w:hint="eastAsia"/>
        </w:rPr>
        <w:t>小节的设备环境描述。</w:t>
      </w:r>
    </w:p>
    <w:p w14:paraId="55A19900" w14:textId="77777777" w:rsidR="00434571" w:rsidRPr="00987503" w:rsidRDefault="00434571" w:rsidP="00434571">
      <w:pPr>
        <w:pStyle w:val="3"/>
        <w:rPr>
          <w:rFonts w:ascii="Times New Roman" w:hAnsi="Times New Roman"/>
        </w:rPr>
      </w:pPr>
      <w:bookmarkStart w:id="34" w:name="_Toc36972239"/>
      <w:r w:rsidRPr="00987503">
        <w:rPr>
          <w:rFonts w:ascii="Times New Roman" w:hAnsi="Times New Roman"/>
        </w:rPr>
        <w:t xml:space="preserve">4.3.4 </w:t>
      </w:r>
      <w:r w:rsidRPr="00987503">
        <w:rPr>
          <w:rFonts w:ascii="Times New Roman" w:hAnsi="Times New Roman" w:hint="eastAsia"/>
        </w:rPr>
        <w:t>软件接口</w:t>
      </w:r>
      <w:bookmarkEnd w:id="34"/>
    </w:p>
    <w:p w14:paraId="33777595" w14:textId="0BCD8CAE"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3.5/3.6/3.7) </w:t>
      </w:r>
      <w:r w:rsidR="00451D99">
        <w:rPr>
          <w:rFonts w:ascii="Times New Roman" w:eastAsia="宋体" w:hAnsi="Times New Roman" w:cs="Times New Roman" w:hint="eastAsia"/>
          <w:color w:val="1A1A1A"/>
          <w:szCs w:val="24"/>
          <w:shd w:val="clear" w:color="auto" w:fill="FFFFFF"/>
        </w:rPr>
        <w:t>。</w:t>
      </w:r>
    </w:p>
    <w:p w14:paraId="08E6B424" w14:textId="75B5C286"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proofErr w:type="gramStart"/>
      <w:r w:rsidRPr="00451D99">
        <w:rPr>
          <w:rFonts w:ascii="Times New Roman" w:eastAsia="宋体" w:hAnsi="Times New Roman" w:cs="Times New Roman"/>
          <w:color w:val="1A1A1A"/>
          <w:szCs w:val="24"/>
          <w:shd w:val="clear" w:color="auto" w:fill="FFFFFF"/>
        </w:rPr>
        <w:t>英伟达</w:t>
      </w:r>
      <w:proofErr w:type="gramEnd"/>
      <w:r w:rsidRPr="00451D99">
        <w:rPr>
          <w:rFonts w:ascii="Times New Roman" w:eastAsia="宋体" w:hAnsi="Times New Roman" w:cs="Times New Roman"/>
          <w:color w:val="1A1A1A"/>
          <w:szCs w:val="24"/>
          <w:shd w:val="clear" w:color="auto" w:fill="FFFFFF"/>
        </w:rPr>
        <w:t>驱动、</w:t>
      </w:r>
      <w:r w:rsidRPr="00451D99">
        <w:rPr>
          <w:rFonts w:ascii="Times New Roman" w:eastAsia="宋体" w:hAnsi="Times New Roman" w:cs="Times New Roman"/>
          <w:color w:val="1A1A1A"/>
          <w:szCs w:val="24"/>
          <w:shd w:val="clear" w:color="auto" w:fill="FFFFFF"/>
        </w:rPr>
        <w:t>GPU</w:t>
      </w:r>
      <w:r w:rsidRPr="00451D99">
        <w:rPr>
          <w:rFonts w:ascii="Times New Roman" w:eastAsia="宋体" w:hAnsi="Times New Roman" w:cs="Times New Roman"/>
          <w:color w:val="1A1A1A"/>
          <w:szCs w:val="24"/>
          <w:shd w:val="clear" w:color="auto" w:fill="FFFFFF"/>
        </w:rPr>
        <w:t>版本需要任意版本的</w:t>
      </w:r>
      <w:r w:rsidRPr="00451D99">
        <w:rPr>
          <w:rFonts w:ascii="Times New Roman" w:eastAsia="宋体" w:hAnsi="Times New Roman" w:cs="Times New Roman"/>
          <w:color w:val="1A1A1A"/>
          <w:szCs w:val="24"/>
          <w:shd w:val="clear" w:color="auto" w:fill="FFFFFF"/>
        </w:rPr>
        <w:t xml:space="preserve"> CUDA </w:t>
      </w:r>
      <w:r w:rsidRPr="00451D99">
        <w:rPr>
          <w:rFonts w:ascii="Times New Roman" w:eastAsia="宋体" w:hAnsi="Times New Roman" w:cs="Times New Roman"/>
          <w:color w:val="1A1A1A"/>
          <w:szCs w:val="24"/>
          <w:shd w:val="clear" w:color="auto" w:fill="FFFFFF"/>
        </w:rPr>
        <w:t>（包内置了</w:t>
      </w:r>
      <w:r w:rsidRPr="00451D99">
        <w:rPr>
          <w:rFonts w:ascii="Times New Roman" w:eastAsia="宋体" w:hAnsi="Times New Roman" w:cs="Times New Roman"/>
          <w:color w:val="1A1A1A"/>
          <w:szCs w:val="24"/>
          <w:shd w:val="clear" w:color="auto" w:fill="FFFFFF"/>
        </w:rPr>
        <w:t xml:space="preserve">CUDA 8 / 9 </w:t>
      </w:r>
      <w:r w:rsidRPr="00451D99">
        <w:rPr>
          <w:rFonts w:ascii="Times New Roman" w:eastAsia="宋体" w:hAnsi="Times New Roman" w:cs="Times New Roman"/>
          <w:color w:val="1A1A1A"/>
          <w:szCs w:val="24"/>
          <w:shd w:val="clear" w:color="auto" w:fill="FFFFFF"/>
        </w:rPr>
        <w:t>的部分主要二进制文件）</w:t>
      </w:r>
      <w:r w:rsidR="00451D99">
        <w:rPr>
          <w:rFonts w:ascii="Times New Roman" w:eastAsia="宋体" w:hAnsi="Times New Roman" w:cs="Times New Roman" w:hint="eastAsia"/>
          <w:color w:val="1A1A1A"/>
          <w:szCs w:val="24"/>
          <w:shd w:val="clear" w:color="auto" w:fill="FFFFFF"/>
        </w:rPr>
        <w:t>。</w:t>
      </w:r>
    </w:p>
    <w:p w14:paraId="159988D8" w14:textId="679AAF6C"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x64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w:t>
      </w:r>
      <w:r w:rsidR="00451D99">
        <w:rPr>
          <w:rFonts w:ascii="Times New Roman" w:eastAsia="宋体" w:hAnsi="Times New Roman" w:cs="Times New Roman" w:hint="eastAsia"/>
          <w:color w:val="1A1A1A"/>
          <w:szCs w:val="24"/>
          <w:shd w:val="clear" w:color="auto" w:fill="FFFFFF"/>
        </w:rPr>
        <w:t>。</w:t>
      </w:r>
      <w:r w:rsidRPr="00451D99">
        <w:rPr>
          <w:rFonts w:ascii="Times New Roman" w:eastAsia="宋体" w:hAnsi="Times New Roman" w:cs="Times New Roman"/>
          <w:color w:val="1A1A1A"/>
          <w:szCs w:val="24"/>
          <w:shd w:val="clear" w:color="auto" w:fill="FFFFFF"/>
        </w:rPr>
        <w:t> </w:t>
      </w:r>
    </w:p>
    <w:p w14:paraId="23C9D8D6" w14:textId="3448B5A0" w:rsidR="00434571"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proofErr w:type="spellStart"/>
      <w:r w:rsidRPr="00451D99">
        <w:rPr>
          <w:rFonts w:ascii="Times New Roman" w:eastAsia="宋体" w:hAnsi="Times New Roman" w:cs="Times New Roman"/>
          <w:color w:val="1A1A1A"/>
          <w:szCs w:val="24"/>
          <w:shd w:val="clear" w:color="auto" w:fill="FFFFFF"/>
        </w:rPr>
        <w:t>opencv</w:t>
      </w:r>
      <w:proofErr w:type="spellEnd"/>
      <w:r w:rsidRPr="00451D99">
        <w:rPr>
          <w:rFonts w:ascii="Times New Roman" w:eastAsia="宋体" w:hAnsi="Times New Roman" w:cs="Times New Roman"/>
          <w:color w:val="1A1A1A"/>
          <w:szCs w:val="24"/>
          <w:shd w:val="clear" w:color="auto" w:fill="FFFFFF"/>
        </w:rPr>
        <w:t>，</w:t>
      </w:r>
      <w:proofErr w:type="spellStart"/>
      <w:r w:rsidRPr="00451D99">
        <w:rPr>
          <w:rFonts w:ascii="Times New Roman" w:eastAsia="宋体" w:hAnsi="Times New Roman" w:cs="Times New Roman"/>
          <w:color w:val="1A1A1A"/>
          <w:szCs w:val="24"/>
          <w:shd w:val="clear" w:color="auto" w:fill="FFFFFF"/>
        </w:rPr>
        <w:t>visdom</w:t>
      </w:r>
      <w:proofErr w:type="spellEnd"/>
      <w:r w:rsidRPr="00451D99">
        <w:rPr>
          <w:rFonts w:ascii="Times New Roman" w:eastAsia="宋体" w:hAnsi="Times New Roman" w:cs="Times New Roman"/>
          <w:color w:val="1A1A1A"/>
          <w:szCs w:val="24"/>
          <w:shd w:val="clear" w:color="auto" w:fill="FFFFFF"/>
        </w:rPr>
        <w:t>等相关库</w:t>
      </w:r>
      <w:r w:rsidR="00451D99">
        <w:rPr>
          <w:rFonts w:ascii="Times New Roman" w:eastAsia="宋体" w:hAnsi="Times New Roman" w:cs="Times New Roman" w:hint="eastAsia"/>
          <w:color w:val="1A1A1A"/>
          <w:szCs w:val="24"/>
          <w:shd w:val="clear" w:color="auto" w:fill="FFFFFF"/>
        </w:rPr>
        <w:t>。</w:t>
      </w:r>
    </w:p>
    <w:p w14:paraId="4942432F" w14:textId="1254850A" w:rsidR="00182A04" w:rsidRPr="00451D99" w:rsidRDefault="00182A04"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Pr>
          <w:rFonts w:ascii="Times New Roman" w:eastAsia="宋体" w:hAnsi="Times New Roman" w:cs="Times New Roman" w:hint="eastAsia"/>
          <w:color w:val="1A1A1A"/>
          <w:szCs w:val="24"/>
          <w:shd w:val="clear" w:color="auto" w:fill="FFFFFF"/>
        </w:rPr>
        <w:t>以上所有列举接口都是通过程序内部的调用来交互的。</w:t>
      </w:r>
    </w:p>
    <w:p w14:paraId="60BA1E94" w14:textId="646C8A79" w:rsidR="00CF4D97" w:rsidRPr="00987503" w:rsidRDefault="00A24DCC" w:rsidP="00261938">
      <w:pPr>
        <w:pStyle w:val="2"/>
        <w:rPr>
          <w:rFonts w:ascii="Times New Roman" w:hAnsi="Times New Roman"/>
        </w:rPr>
      </w:pPr>
      <w:bookmarkStart w:id="35" w:name="_Toc36972240"/>
      <w:r w:rsidRPr="00987503">
        <w:rPr>
          <w:rFonts w:ascii="Times New Roman" w:hAnsi="Times New Roman"/>
        </w:rPr>
        <w:lastRenderedPageBreak/>
        <w:t xml:space="preserve">4.4 </w:t>
      </w:r>
      <w:r w:rsidR="00DB2964">
        <w:rPr>
          <w:rFonts w:ascii="Times New Roman" w:hAnsi="Times New Roman" w:hint="eastAsia"/>
        </w:rPr>
        <w:t>环境</w:t>
      </w:r>
      <w:r w:rsidRPr="00987503">
        <w:rPr>
          <w:rFonts w:ascii="Times New Roman" w:hAnsi="Times New Roman" w:hint="eastAsia"/>
        </w:rPr>
        <w:t>安全</w:t>
      </w:r>
      <w:r w:rsidR="00DB2964">
        <w:rPr>
          <w:rFonts w:ascii="Times New Roman" w:hAnsi="Times New Roman" w:hint="eastAsia"/>
        </w:rPr>
        <w:t>性</w:t>
      </w:r>
      <w:bookmarkEnd w:id="35"/>
      <w:r w:rsidR="00CF4D97" w:rsidRPr="00987503">
        <w:rPr>
          <w:rFonts w:ascii="Times New Roman" w:hAnsi="Times New Roman"/>
        </w:rPr>
        <w:t xml:space="preserve"> </w:t>
      </w:r>
    </w:p>
    <w:p w14:paraId="66743D57" w14:textId="4B1B7E76" w:rsidR="00434571" w:rsidRPr="00987503" w:rsidRDefault="00745399" w:rsidP="00987503">
      <w:pPr>
        <w:spacing w:line="360" w:lineRule="auto"/>
        <w:rPr>
          <w:rFonts w:ascii="Times New Roman" w:hAnsi="Times New Roman"/>
        </w:rPr>
      </w:pPr>
      <w:r w:rsidRPr="00987503">
        <w:rPr>
          <w:rFonts w:ascii="Times New Roman" w:hAnsi="Times New Roman"/>
          <w:color w:val="1A1A1A"/>
          <w:shd w:val="clear" w:color="auto" w:fill="FFFFFF"/>
        </w:rPr>
        <w:tab/>
      </w:r>
      <w:proofErr w:type="spellStart"/>
      <w:r w:rsidR="00434571" w:rsidRPr="00987503">
        <w:rPr>
          <w:rFonts w:ascii="Times New Roman" w:hAnsi="Times New Roman"/>
          <w:color w:val="1A1A1A"/>
          <w:shd w:val="clear" w:color="auto" w:fill="FFFFFF"/>
        </w:rPr>
        <w:t>PyTorch</w:t>
      </w:r>
      <w:proofErr w:type="spellEnd"/>
      <w:r w:rsidR="00434571" w:rsidRPr="00987503">
        <w:rPr>
          <w:rFonts w:ascii="Times New Roman" w:hAnsi="Times New Roman"/>
          <w:color w:val="1A1A1A"/>
          <w:shd w:val="clear" w:color="auto" w:fill="FFFFFF"/>
        </w:rPr>
        <w:t>的并行处理机制能够保证在进行多线程计算时不出现死锁，模型和数据能够正确分配对应的</w:t>
      </w:r>
      <w:r w:rsidR="00434571" w:rsidRPr="00987503">
        <w:rPr>
          <w:rFonts w:ascii="Times New Roman" w:hAnsi="Times New Roman"/>
          <w:color w:val="1A1A1A"/>
          <w:shd w:val="clear" w:color="auto" w:fill="FFFFFF"/>
        </w:rPr>
        <w:t>CPU</w:t>
      </w:r>
      <w:r w:rsidR="00434571" w:rsidRPr="00987503">
        <w:rPr>
          <w:rFonts w:ascii="Times New Roman" w:hAnsi="Times New Roman"/>
          <w:color w:val="1A1A1A"/>
          <w:shd w:val="clear" w:color="auto" w:fill="FFFFFF"/>
        </w:rPr>
        <w:t>和</w:t>
      </w:r>
      <w:r w:rsidR="00434571" w:rsidRPr="00987503">
        <w:rPr>
          <w:rFonts w:ascii="Times New Roman" w:hAnsi="Times New Roman"/>
          <w:color w:val="1A1A1A"/>
          <w:shd w:val="clear" w:color="auto" w:fill="FFFFFF"/>
        </w:rPr>
        <w:t>GPU</w:t>
      </w:r>
      <w:r w:rsidR="00434571" w:rsidRPr="00987503">
        <w:rPr>
          <w:rFonts w:ascii="Times New Roman" w:hAnsi="Times New Roman"/>
          <w:color w:val="1A1A1A"/>
          <w:shd w:val="clear" w:color="auto" w:fill="FFFFFF"/>
        </w:rPr>
        <w:t>，不会出现卡死或内存</w:t>
      </w:r>
      <w:proofErr w:type="gramStart"/>
      <w:r w:rsidR="00434571" w:rsidRPr="00987503">
        <w:rPr>
          <w:rFonts w:ascii="Times New Roman" w:hAnsi="Times New Roman"/>
          <w:color w:val="1A1A1A"/>
          <w:shd w:val="clear" w:color="auto" w:fill="FFFFFF"/>
        </w:rPr>
        <w:t>显存被持续</w:t>
      </w:r>
      <w:proofErr w:type="gramEnd"/>
      <w:r w:rsidR="00434571" w:rsidRPr="00987503">
        <w:rPr>
          <w:rFonts w:ascii="Times New Roman" w:hAnsi="Times New Roman"/>
          <w:color w:val="1A1A1A"/>
          <w:shd w:val="clear" w:color="auto" w:fill="FFFFFF"/>
        </w:rPr>
        <w:t>占用的情况。</w:t>
      </w:r>
    </w:p>
    <w:sectPr w:rsidR="00434571" w:rsidRPr="00987503"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61E60" w14:textId="77777777" w:rsidR="00EE572F" w:rsidRDefault="00EE572F" w:rsidP="00A40560">
      <w:r>
        <w:separator/>
      </w:r>
    </w:p>
    <w:p w14:paraId="1118464F" w14:textId="77777777" w:rsidR="00EE572F" w:rsidRDefault="00EE572F"/>
  </w:endnote>
  <w:endnote w:type="continuationSeparator" w:id="0">
    <w:p w14:paraId="299863A0" w14:textId="77777777" w:rsidR="00EE572F" w:rsidRDefault="00EE572F" w:rsidP="00A40560">
      <w:r>
        <w:continuationSeparator/>
      </w:r>
    </w:p>
    <w:p w14:paraId="5632B17D" w14:textId="77777777" w:rsidR="00EE572F" w:rsidRDefault="00EE5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8D7182" w:rsidRDefault="008D7182" w:rsidP="00A40560">
    <w:pPr>
      <w:pStyle w:val="a6"/>
      <w:ind w:right="360"/>
    </w:pPr>
  </w:p>
  <w:p w14:paraId="32BF549C" w14:textId="77777777" w:rsidR="008D7182" w:rsidRDefault="008D71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8D7182" w:rsidRDefault="008D7182"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56485">
      <w:rPr>
        <w:rStyle w:val="a8"/>
        <w:noProof/>
      </w:rPr>
      <w:t>17</w:t>
    </w:r>
    <w:r>
      <w:rPr>
        <w:rStyle w:val="a8"/>
      </w:rPr>
      <w:fldChar w:fldCharType="end"/>
    </w:r>
  </w:p>
  <w:p w14:paraId="384DECB1" w14:textId="77777777" w:rsidR="008D7182" w:rsidRDefault="008D7182" w:rsidP="00A40560">
    <w:pPr>
      <w:pStyle w:val="a6"/>
      <w:ind w:right="360"/>
      <w:jc w:val="right"/>
    </w:pPr>
  </w:p>
  <w:p w14:paraId="111F4764" w14:textId="77777777" w:rsidR="008D7182" w:rsidRDefault="008D71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EEE2" w14:textId="77777777" w:rsidR="00EE572F" w:rsidRDefault="00EE572F" w:rsidP="00A40560">
      <w:r>
        <w:separator/>
      </w:r>
    </w:p>
    <w:p w14:paraId="40334325" w14:textId="77777777" w:rsidR="00EE572F" w:rsidRDefault="00EE572F"/>
  </w:footnote>
  <w:footnote w:type="continuationSeparator" w:id="0">
    <w:p w14:paraId="6A9A5AE5" w14:textId="77777777" w:rsidR="00EE572F" w:rsidRDefault="00EE572F" w:rsidP="00A40560">
      <w:r>
        <w:continuationSeparator/>
      </w:r>
    </w:p>
    <w:p w14:paraId="3E9DE679" w14:textId="77777777" w:rsidR="00EE572F" w:rsidRDefault="00EE57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33"/>
    <w:rsid w:val="00035B5A"/>
    <w:rsid w:val="00035CA3"/>
    <w:rsid w:val="000442E9"/>
    <w:rsid w:val="00044AF2"/>
    <w:rsid w:val="00051935"/>
    <w:rsid w:val="000740D8"/>
    <w:rsid w:val="0007448A"/>
    <w:rsid w:val="00077975"/>
    <w:rsid w:val="0009082E"/>
    <w:rsid w:val="0009698A"/>
    <w:rsid w:val="000A02D4"/>
    <w:rsid w:val="000B1894"/>
    <w:rsid w:val="000C5F9B"/>
    <w:rsid w:val="000D3D9B"/>
    <w:rsid w:val="000D58E3"/>
    <w:rsid w:val="000E5015"/>
    <w:rsid w:val="000F0057"/>
    <w:rsid w:val="00107AA7"/>
    <w:rsid w:val="00116BE5"/>
    <w:rsid w:val="00133C7F"/>
    <w:rsid w:val="001342F5"/>
    <w:rsid w:val="00136AF6"/>
    <w:rsid w:val="00141FA1"/>
    <w:rsid w:val="0015225A"/>
    <w:rsid w:val="00182A04"/>
    <w:rsid w:val="001916CE"/>
    <w:rsid w:val="0019199D"/>
    <w:rsid w:val="001927B7"/>
    <w:rsid w:val="001B276C"/>
    <w:rsid w:val="001B57F6"/>
    <w:rsid w:val="001E7C6C"/>
    <w:rsid w:val="001E7D53"/>
    <w:rsid w:val="001F087D"/>
    <w:rsid w:val="001F7B72"/>
    <w:rsid w:val="0023504C"/>
    <w:rsid w:val="002442E8"/>
    <w:rsid w:val="0026088B"/>
    <w:rsid w:val="00261938"/>
    <w:rsid w:val="00272D37"/>
    <w:rsid w:val="0027386F"/>
    <w:rsid w:val="002958E7"/>
    <w:rsid w:val="002966F2"/>
    <w:rsid w:val="002B306F"/>
    <w:rsid w:val="002B7222"/>
    <w:rsid w:val="002C1EF8"/>
    <w:rsid w:val="002C5C26"/>
    <w:rsid w:val="002E2F72"/>
    <w:rsid w:val="002E4C08"/>
    <w:rsid w:val="003053DE"/>
    <w:rsid w:val="00313E62"/>
    <w:rsid w:val="003165EF"/>
    <w:rsid w:val="00332D8A"/>
    <w:rsid w:val="00333DB2"/>
    <w:rsid w:val="00343A0B"/>
    <w:rsid w:val="00344016"/>
    <w:rsid w:val="00355386"/>
    <w:rsid w:val="00356485"/>
    <w:rsid w:val="0036256B"/>
    <w:rsid w:val="00363758"/>
    <w:rsid w:val="00367A0A"/>
    <w:rsid w:val="003838A6"/>
    <w:rsid w:val="00395609"/>
    <w:rsid w:val="003A02F6"/>
    <w:rsid w:val="003B04CB"/>
    <w:rsid w:val="003B6AE7"/>
    <w:rsid w:val="003B7E72"/>
    <w:rsid w:val="003C0D69"/>
    <w:rsid w:val="003C5091"/>
    <w:rsid w:val="003D0951"/>
    <w:rsid w:val="003E1DE6"/>
    <w:rsid w:val="003F005C"/>
    <w:rsid w:val="003F69F6"/>
    <w:rsid w:val="004030C4"/>
    <w:rsid w:val="00410C02"/>
    <w:rsid w:val="004139F2"/>
    <w:rsid w:val="00416538"/>
    <w:rsid w:val="0041768F"/>
    <w:rsid w:val="00422FE4"/>
    <w:rsid w:val="00431D3C"/>
    <w:rsid w:val="00434571"/>
    <w:rsid w:val="00445CE4"/>
    <w:rsid w:val="00451D05"/>
    <w:rsid w:val="00451D99"/>
    <w:rsid w:val="0045391E"/>
    <w:rsid w:val="00453DD0"/>
    <w:rsid w:val="00456119"/>
    <w:rsid w:val="00461567"/>
    <w:rsid w:val="00476720"/>
    <w:rsid w:val="00484724"/>
    <w:rsid w:val="004B1641"/>
    <w:rsid w:val="004C5070"/>
    <w:rsid w:val="004C64FC"/>
    <w:rsid w:val="004D7FCE"/>
    <w:rsid w:val="004E0F1E"/>
    <w:rsid w:val="004E6D8F"/>
    <w:rsid w:val="004F2D71"/>
    <w:rsid w:val="004F319D"/>
    <w:rsid w:val="004F6EE3"/>
    <w:rsid w:val="00505C39"/>
    <w:rsid w:val="00510C03"/>
    <w:rsid w:val="00530173"/>
    <w:rsid w:val="00553E58"/>
    <w:rsid w:val="005558C4"/>
    <w:rsid w:val="00563F13"/>
    <w:rsid w:val="005829C2"/>
    <w:rsid w:val="005861A1"/>
    <w:rsid w:val="0059003C"/>
    <w:rsid w:val="0059159D"/>
    <w:rsid w:val="005A3DA3"/>
    <w:rsid w:val="005B506B"/>
    <w:rsid w:val="005E10AD"/>
    <w:rsid w:val="00617D48"/>
    <w:rsid w:val="00633F30"/>
    <w:rsid w:val="00644826"/>
    <w:rsid w:val="00647BFE"/>
    <w:rsid w:val="00650E74"/>
    <w:rsid w:val="00652E97"/>
    <w:rsid w:val="006674A7"/>
    <w:rsid w:val="0067037E"/>
    <w:rsid w:val="006722B4"/>
    <w:rsid w:val="00683716"/>
    <w:rsid w:val="006869E2"/>
    <w:rsid w:val="006B6DD2"/>
    <w:rsid w:val="006C468B"/>
    <w:rsid w:val="006F1F02"/>
    <w:rsid w:val="006F33E2"/>
    <w:rsid w:val="00711CBC"/>
    <w:rsid w:val="0071718C"/>
    <w:rsid w:val="00731839"/>
    <w:rsid w:val="00737D14"/>
    <w:rsid w:val="00745399"/>
    <w:rsid w:val="00746904"/>
    <w:rsid w:val="00752037"/>
    <w:rsid w:val="0076426E"/>
    <w:rsid w:val="007655E1"/>
    <w:rsid w:val="007733A3"/>
    <w:rsid w:val="00777045"/>
    <w:rsid w:val="007847D2"/>
    <w:rsid w:val="0079701C"/>
    <w:rsid w:val="007B2BC4"/>
    <w:rsid w:val="007C199A"/>
    <w:rsid w:val="007E40FC"/>
    <w:rsid w:val="007E5D45"/>
    <w:rsid w:val="00820C81"/>
    <w:rsid w:val="0082174E"/>
    <w:rsid w:val="00821E88"/>
    <w:rsid w:val="008234DA"/>
    <w:rsid w:val="00825FCE"/>
    <w:rsid w:val="00826D85"/>
    <w:rsid w:val="00837244"/>
    <w:rsid w:val="00841C9B"/>
    <w:rsid w:val="00852EE6"/>
    <w:rsid w:val="00861424"/>
    <w:rsid w:val="008706CE"/>
    <w:rsid w:val="008747CE"/>
    <w:rsid w:val="00882C03"/>
    <w:rsid w:val="00883AA9"/>
    <w:rsid w:val="00891984"/>
    <w:rsid w:val="00893ACC"/>
    <w:rsid w:val="00894537"/>
    <w:rsid w:val="00897D7B"/>
    <w:rsid w:val="008B0B0C"/>
    <w:rsid w:val="008C06EB"/>
    <w:rsid w:val="008C54C5"/>
    <w:rsid w:val="008D097E"/>
    <w:rsid w:val="008D343C"/>
    <w:rsid w:val="008D62CD"/>
    <w:rsid w:val="008D7182"/>
    <w:rsid w:val="008E3BA0"/>
    <w:rsid w:val="00910F9C"/>
    <w:rsid w:val="00933A76"/>
    <w:rsid w:val="00941477"/>
    <w:rsid w:val="009448C1"/>
    <w:rsid w:val="00944A6D"/>
    <w:rsid w:val="0095002F"/>
    <w:rsid w:val="009511AC"/>
    <w:rsid w:val="00970E0D"/>
    <w:rsid w:val="00987503"/>
    <w:rsid w:val="009A0BA4"/>
    <w:rsid w:val="009B404C"/>
    <w:rsid w:val="009C4B91"/>
    <w:rsid w:val="009D5045"/>
    <w:rsid w:val="009E6360"/>
    <w:rsid w:val="009F730B"/>
    <w:rsid w:val="00A00CCC"/>
    <w:rsid w:val="00A10AA7"/>
    <w:rsid w:val="00A12AD3"/>
    <w:rsid w:val="00A24DCC"/>
    <w:rsid w:val="00A26F7E"/>
    <w:rsid w:val="00A273CD"/>
    <w:rsid w:val="00A27E0F"/>
    <w:rsid w:val="00A30C2A"/>
    <w:rsid w:val="00A314F8"/>
    <w:rsid w:val="00A33143"/>
    <w:rsid w:val="00A40560"/>
    <w:rsid w:val="00A67EF1"/>
    <w:rsid w:val="00A771EE"/>
    <w:rsid w:val="00A829FC"/>
    <w:rsid w:val="00A85E69"/>
    <w:rsid w:val="00A902FB"/>
    <w:rsid w:val="00A903F2"/>
    <w:rsid w:val="00A94E5E"/>
    <w:rsid w:val="00AA1077"/>
    <w:rsid w:val="00AA1B0A"/>
    <w:rsid w:val="00AA519A"/>
    <w:rsid w:val="00AA5589"/>
    <w:rsid w:val="00AA55FF"/>
    <w:rsid w:val="00AA6D60"/>
    <w:rsid w:val="00AA7F86"/>
    <w:rsid w:val="00AB0C6E"/>
    <w:rsid w:val="00AB2D20"/>
    <w:rsid w:val="00AB4459"/>
    <w:rsid w:val="00AC19AD"/>
    <w:rsid w:val="00AE6314"/>
    <w:rsid w:val="00AF1938"/>
    <w:rsid w:val="00B10A14"/>
    <w:rsid w:val="00B17E21"/>
    <w:rsid w:val="00B335AC"/>
    <w:rsid w:val="00B44E75"/>
    <w:rsid w:val="00B570C9"/>
    <w:rsid w:val="00B5750F"/>
    <w:rsid w:val="00B62257"/>
    <w:rsid w:val="00B656D6"/>
    <w:rsid w:val="00B7613F"/>
    <w:rsid w:val="00B8569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714F1"/>
    <w:rsid w:val="00C82399"/>
    <w:rsid w:val="00C851B3"/>
    <w:rsid w:val="00C9568E"/>
    <w:rsid w:val="00CA1D9C"/>
    <w:rsid w:val="00CA6942"/>
    <w:rsid w:val="00CB5058"/>
    <w:rsid w:val="00CC6DB6"/>
    <w:rsid w:val="00CE0245"/>
    <w:rsid w:val="00CF4D97"/>
    <w:rsid w:val="00D370B6"/>
    <w:rsid w:val="00D46532"/>
    <w:rsid w:val="00D47F3C"/>
    <w:rsid w:val="00D6297C"/>
    <w:rsid w:val="00D6453E"/>
    <w:rsid w:val="00D927D7"/>
    <w:rsid w:val="00DA162C"/>
    <w:rsid w:val="00DA62B8"/>
    <w:rsid w:val="00DA673C"/>
    <w:rsid w:val="00DB2964"/>
    <w:rsid w:val="00DC4DC6"/>
    <w:rsid w:val="00DE11C0"/>
    <w:rsid w:val="00DE30DC"/>
    <w:rsid w:val="00E03A83"/>
    <w:rsid w:val="00E11982"/>
    <w:rsid w:val="00E123C6"/>
    <w:rsid w:val="00E21497"/>
    <w:rsid w:val="00E22E14"/>
    <w:rsid w:val="00E32C11"/>
    <w:rsid w:val="00E4529D"/>
    <w:rsid w:val="00E512E2"/>
    <w:rsid w:val="00E56F98"/>
    <w:rsid w:val="00E60DAA"/>
    <w:rsid w:val="00E67766"/>
    <w:rsid w:val="00E67B36"/>
    <w:rsid w:val="00E731C5"/>
    <w:rsid w:val="00E73766"/>
    <w:rsid w:val="00E75AAD"/>
    <w:rsid w:val="00E81DA4"/>
    <w:rsid w:val="00E84D38"/>
    <w:rsid w:val="00E85E85"/>
    <w:rsid w:val="00E8665F"/>
    <w:rsid w:val="00E912B7"/>
    <w:rsid w:val="00EB5133"/>
    <w:rsid w:val="00ED68D1"/>
    <w:rsid w:val="00EE2426"/>
    <w:rsid w:val="00EE572F"/>
    <w:rsid w:val="00EF1C42"/>
    <w:rsid w:val="00F0414C"/>
    <w:rsid w:val="00F17D4D"/>
    <w:rsid w:val="00F241B2"/>
    <w:rsid w:val="00F32E67"/>
    <w:rsid w:val="00F40BAF"/>
    <w:rsid w:val="00F53FF4"/>
    <w:rsid w:val="00F543AE"/>
    <w:rsid w:val="00F660D8"/>
    <w:rsid w:val="00F72851"/>
    <w:rsid w:val="00F81C9A"/>
    <w:rsid w:val="00F87E18"/>
    <w:rsid w:val="00FB1DF0"/>
    <w:rsid w:val="00FB371C"/>
    <w:rsid w:val="00FC255A"/>
    <w:rsid w:val="00FC66E5"/>
    <w:rsid w:val="00FD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 w:type="character" w:customStyle="1" w:styleId="12">
    <w:name w:val="未处理的提及1"/>
    <w:basedOn w:val="a0"/>
    <w:uiPriority w:val="99"/>
    <w:semiHidden/>
    <w:unhideWhenUsed/>
    <w:rsid w:val="00B10A14"/>
    <w:rPr>
      <w:color w:val="605E5C"/>
      <w:shd w:val="clear" w:color="auto" w:fill="E1DFDD"/>
    </w:rPr>
  </w:style>
  <w:style w:type="character" w:styleId="af4">
    <w:name w:val="annotation reference"/>
    <w:basedOn w:val="a0"/>
    <w:uiPriority w:val="99"/>
    <w:semiHidden/>
    <w:unhideWhenUsed/>
    <w:rsid w:val="00E03A83"/>
    <w:rPr>
      <w:sz w:val="21"/>
      <w:szCs w:val="21"/>
    </w:rPr>
  </w:style>
  <w:style w:type="paragraph" w:styleId="af5">
    <w:name w:val="annotation text"/>
    <w:basedOn w:val="a"/>
    <w:link w:val="af6"/>
    <w:uiPriority w:val="99"/>
    <w:semiHidden/>
    <w:unhideWhenUsed/>
    <w:rsid w:val="00E03A83"/>
  </w:style>
  <w:style w:type="character" w:customStyle="1" w:styleId="af6">
    <w:name w:val="批注文字 字符"/>
    <w:basedOn w:val="a0"/>
    <w:link w:val="af5"/>
    <w:uiPriority w:val="99"/>
    <w:semiHidden/>
    <w:rsid w:val="00E03A83"/>
    <w:rPr>
      <w:rFonts w:ascii="宋体" w:eastAsia="宋体" w:hAnsi="宋体" w:cs="宋体"/>
      <w:kern w:val="0"/>
      <w:sz w:val="24"/>
      <w:szCs w:val="24"/>
    </w:rPr>
  </w:style>
  <w:style w:type="paragraph" w:styleId="af7">
    <w:name w:val="annotation subject"/>
    <w:basedOn w:val="af5"/>
    <w:next w:val="af5"/>
    <w:link w:val="af8"/>
    <w:uiPriority w:val="99"/>
    <w:semiHidden/>
    <w:unhideWhenUsed/>
    <w:rsid w:val="00E03A83"/>
    <w:rPr>
      <w:b/>
      <w:bCs/>
    </w:rPr>
  </w:style>
  <w:style w:type="character" w:customStyle="1" w:styleId="af8">
    <w:name w:val="批注主题 字符"/>
    <w:basedOn w:val="af6"/>
    <w:link w:val="af7"/>
    <w:uiPriority w:val="99"/>
    <w:semiHidden/>
    <w:rsid w:val="00E03A8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D041C18-371A-4BCF-A6FF-83B3D657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崇智 张</cp:lastModifiedBy>
  <cp:revision>24</cp:revision>
  <dcterms:created xsi:type="dcterms:W3CDTF">2020-04-09T14:43:00Z</dcterms:created>
  <dcterms:modified xsi:type="dcterms:W3CDTF">2020-04-12T05:38:00Z</dcterms:modified>
</cp:coreProperties>
</file>